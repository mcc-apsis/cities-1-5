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75" w:rsidRPr="008D44F3" w:rsidRDefault="00911075" w:rsidP="003B4B70">
      <w:pPr>
        <w:pStyle w:val="Heading2"/>
        <w:numPr>
          <w:ilvl w:val="1"/>
          <w:numId w:val="2"/>
        </w:numPr>
        <w:rPr>
          <w:color w:val="auto"/>
          <w:lang w:val="en-US"/>
        </w:rPr>
      </w:pPr>
      <w:r w:rsidRPr="003B4B70">
        <w:rPr>
          <w:lang w:val="en-US"/>
        </w:rPr>
        <w:t>Buildings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35"/>
        <w:gridCol w:w="3402"/>
      </w:tblGrid>
      <w:tr w:rsidR="008D44F3" w:rsidRPr="008D44F3" w:rsidTr="001B237A">
        <w:trPr>
          <w:trHeight w:val="336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911075" w:rsidRPr="008D44F3" w:rsidRDefault="00911075" w:rsidP="001B237A">
            <w:pPr>
              <w:rPr>
                <w:b/>
                <w:lang w:val="en-US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1075" w:rsidRPr="008D44F3" w:rsidRDefault="00911075" w:rsidP="001B237A">
            <w:pPr>
              <w:rPr>
                <w:b/>
                <w:lang w:val="en-US"/>
              </w:rPr>
            </w:pPr>
            <w:r w:rsidRPr="008D44F3">
              <w:rPr>
                <w:b/>
                <w:lang w:val="en-US"/>
              </w:rPr>
              <w:t>AND…</w:t>
            </w:r>
          </w:p>
        </w:tc>
      </w:tr>
      <w:tr w:rsidR="008D44F3" w:rsidRPr="008D44F3" w:rsidTr="001B237A">
        <w:trPr>
          <w:trHeight w:val="413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911075" w:rsidRPr="008D44F3" w:rsidRDefault="00911075" w:rsidP="001B237A">
            <w:pPr>
              <w:rPr>
                <w:b/>
                <w:lang w:val="en-US"/>
              </w:rPr>
            </w:pPr>
            <w:r w:rsidRPr="008D44F3">
              <w:rPr>
                <w:b/>
                <w:lang w:val="en-US"/>
              </w:rPr>
              <w:t>Topics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1075" w:rsidRPr="008D44F3" w:rsidRDefault="00911075" w:rsidP="001B237A">
            <w:pPr>
              <w:rPr>
                <w:b/>
                <w:lang w:val="en-US"/>
              </w:rPr>
            </w:pPr>
            <w:r w:rsidRPr="008D44F3">
              <w:rPr>
                <w:b/>
                <w:lang w:val="en-US"/>
              </w:rPr>
              <w:t>Energy and building context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1075" w:rsidRPr="008D44F3" w:rsidRDefault="00911075" w:rsidP="001B237A">
            <w:pPr>
              <w:rPr>
                <w:b/>
                <w:lang w:val="en-US"/>
              </w:rPr>
            </w:pPr>
            <w:r w:rsidRPr="008D44F3">
              <w:rPr>
                <w:b/>
                <w:lang w:val="en-US"/>
              </w:rPr>
              <w:t>Policies</w:t>
            </w:r>
          </w:p>
        </w:tc>
      </w:tr>
      <w:tr w:rsidR="008D44F3" w:rsidRPr="008D44F3" w:rsidTr="001B237A">
        <w:trPr>
          <w:trHeight w:val="155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</w:tcPr>
          <w:p w:rsidR="00911075" w:rsidRPr="008D44F3" w:rsidRDefault="00911075" w:rsidP="001B237A">
            <w:pPr>
              <w:rPr>
                <w:b/>
                <w:lang w:val="en-US"/>
              </w:rPr>
            </w:pPr>
            <w:r w:rsidRPr="008D44F3">
              <w:rPr>
                <w:b/>
                <w:lang w:val="en-US"/>
              </w:rPr>
              <w:t>Thermal comfort</w:t>
            </w:r>
          </w:p>
          <w:p w:rsidR="00911075" w:rsidRPr="008D44F3" w:rsidRDefault="00911075" w:rsidP="001B237A">
            <w:pPr>
              <w:rPr>
                <w:lang w:val="en-US"/>
              </w:rPr>
            </w:pPr>
          </w:p>
          <w:p w:rsidR="00911075" w:rsidRPr="008D44F3" w:rsidRDefault="00911075" w:rsidP="001B237A">
            <w:pPr>
              <w:rPr>
                <w:lang w:val="en-US"/>
              </w:rPr>
            </w:pPr>
            <w:r w:rsidRPr="008D44F3">
              <w:rPr>
                <w:lang w:val="en-US"/>
              </w:rPr>
              <w:t>TS = (“heating” OR “cooling” OR “thermal comfort” OR “air condition*” OR “thermostat”</w:t>
            </w:r>
            <w:ins w:id="0" w:author="William Lamb" w:date="2017-10-11T13:42:00Z">
              <w:r w:rsidR="008D44F3" w:rsidRPr="008D44F3">
                <w:rPr>
                  <w:lang w:val="en-US"/>
                </w:rPr>
                <w:t xml:space="preserve"> OR “HVAC” OR “boiler”</w:t>
              </w:r>
            </w:ins>
            <w:ins w:id="1" w:author="William Lamb" w:date="2017-10-11T22:00:00Z">
              <w:r w:rsidR="008515A1">
                <w:rPr>
                  <w:lang w:val="en-US"/>
                </w:rPr>
                <w:t xml:space="preserve"> OR </w:t>
              </w:r>
            </w:ins>
            <w:ins w:id="2" w:author="William Lamb" w:date="2017-10-12T13:02:00Z">
              <w:r w:rsidR="00AE1DDD">
                <w:rPr>
                  <w:lang w:val="en-US"/>
                </w:rPr>
                <w:t>“</w:t>
              </w:r>
            </w:ins>
            <w:ins w:id="3" w:author="William Lamb" w:date="2017-10-11T22:00:00Z">
              <w:r w:rsidR="008515A1">
                <w:rPr>
                  <w:lang w:val="en-US"/>
                </w:rPr>
                <w:t>insulation</w:t>
              </w:r>
            </w:ins>
            <w:ins w:id="4" w:author="William Lamb" w:date="2017-10-12T13:02:00Z">
              <w:r w:rsidR="00AE1DDD">
                <w:rPr>
                  <w:lang w:val="en-US"/>
                </w:rPr>
                <w:t xml:space="preserve">” OR </w:t>
              </w:r>
            </w:ins>
            <w:ins w:id="5" w:author="William Lamb" w:date="2017-10-12T13:03:00Z">
              <w:r w:rsidR="00AE1DDD">
                <w:rPr>
                  <w:lang w:val="en-US"/>
                </w:rPr>
                <w:t>“ventilation”</w:t>
              </w:r>
            </w:ins>
            <w:r w:rsidR="008D44F3">
              <w:rPr>
                <w:lang w:val="en-US"/>
              </w:rPr>
              <w:t>)</w:t>
            </w:r>
          </w:p>
          <w:p w:rsidR="003A44B0" w:rsidRPr="008D44F3" w:rsidRDefault="003A44B0" w:rsidP="001B237A">
            <w:pPr>
              <w:rPr>
                <w:lang w:val="en-US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075" w:rsidRPr="008D44F3" w:rsidRDefault="00911075" w:rsidP="008515A1">
            <w:pPr>
              <w:rPr>
                <w:lang w:val="en-US"/>
              </w:rPr>
            </w:pPr>
            <w:r w:rsidRPr="008D44F3">
              <w:rPr>
                <w:lang w:val="en-US"/>
              </w:rPr>
              <w:t xml:space="preserve">AND TS = </w:t>
            </w:r>
            <w:r w:rsidR="008515A1">
              <w:rPr>
                <w:lang w:val="en-US"/>
              </w:rPr>
              <w:t>(</w:t>
            </w:r>
            <w:r w:rsidRPr="008D44F3">
              <w:rPr>
                <w:lang w:val="en-US"/>
              </w:rPr>
              <w:t xml:space="preserve">((“energy” OR “carbon” OR “CO2” </w:t>
            </w:r>
            <w:del w:id="6" w:author="William Lamb" w:date="2017-10-11T21:59:00Z">
              <w:r w:rsidRPr="008D44F3" w:rsidDel="008515A1">
                <w:rPr>
                  <w:lang w:val="en-US"/>
                </w:rPr>
                <w:delText xml:space="preserve">OR “material*” </w:delText>
              </w:r>
            </w:del>
            <w:r w:rsidRPr="008D44F3">
              <w:rPr>
                <w:lang w:val="en-US"/>
              </w:rPr>
              <w:t xml:space="preserve">OR “GHG” OR “greenhouse gas”) NEAR/3 (“saving*” OR “conservation” OR “perform*” OR “efficiency” </w:t>
            </w:r>
            <w:ins w:id="7" w:author="William Lamb" w:date="2017-10-11T15:56:00Z">
              <w:r w:rsidR="00107D6E">
                <w:rPr>
                  <w:lang w:val="en-US"/>
                </w:rPr>
                <w:t>OR “</w:t>
              </w:r>
              <w:proofErr w:type="spellStart"/>
              <w:r w:rsidR="00107D6E">
                <w:rPr>
                  <w:lang w:val="en-US"/>
                </w:rPr>
                <w:t>reduc</w:t>
              </w:r>
            </w:ins>
            <w:proofErr w:type="spellEnd"/>
            <w:ins w:id="8" w:author="William Lamb" w:date="2017-10-11T21:59:00Z">
              <w:r w:rsidR="008515A1">
                <w:rPr>
                  <w:lang w:val="en-US"/>
                </w:rPr>
                <w:t>*</w:t>
              </w:r>
            </w:ins>
            <w:ins w:id="9" w:author="William Lamb" w:date="2017-10-11T15:56:00Z">
              <w:r w:rsidR="00107D6E">
                <w:rPr>
                  <w:lang w:val="en-US"/>
                </w:rPr>
                <w:t xml:space="preserve">” OR </w:t>
              </w:r>
              <w:r w:rsidR="00245DB1">
                <w:rPr>
                  <w:lang w:val="en-US"/>
                </w:rPr>
                <w:t>“use” OR “mitigation”</w:t>
              </w:r>
            </w:ins>
            <w:ins w:id="10" w:author="William Lamb" w:date="2017-10-12T13:09:00Z">
              <w:r w:rsidR="00AE1DDD">
                <w:rPr>
                  <w:lang w:val="en-US"/>
                </w:rPr>
                <w:t xml:space="preserve"> OR “green”</w:t>
              </w:r>
            </w:ins>
            <w:r w:rsidRPr="008D44F3">
              <w:rPr>
                <w:lang w:val="en-US"/>
              </w:rPr>
              <w:t>)) AND ("building</w:t>
            </w:r>
            <w:del w:id="11" w:author="William Lamb" w:date="2017-10-11T21:59:00Z">
              <w:r w:rsidRPr="008D44F3" w:rsidDel="008515A1">
                <w:rPr>
                  <w:lang w:val="en-US"/>
                </w:rPr>
                <w:delText xml:space="preserve">*" </w:delText>
              </w:r>
            </w:del>
            <w:ins w:id="12" w:author="William Lamb" w:date="2017-10-11T21:59:00Z">
              <w:r w:rsidR="008515A1">
                <w:rPr>
                  <w:lang w:val="en-US"/>
                </w:rPr>
                <w:t>s</w:t>
              </w:r>
              <w:r w:rsidR="008515A1" w:rsidRPr="008D44F3">
                <w:rPr>
                  <w:lang w:val="en-US"/>
                </w:rPr>
                <w:t xml:space="preserve">" </w:t>
              </w:r>
            </w:ins>
            <w:r w:rsidRPr="008D44F3">
              <w:rPr>
                <w:lang w:val="en-US"/>
              </w:rPr>
              <w:t>OR “occupant*”</w:t>
            </w:r>
            <w:ins w:id="13" w:author="William Lamb" w:date="2017-10-11T13:42:00Z">
              <w:r w:rsidR="008D44F3" w:rsidRPr="008D44F3">
                <w:rPr>
                  <w:lang w:val="en-US"/>
                </w:rPr>
                <w:t xml:space="preserve"> OR “household*” OR “office*”</w:t>
              </w:r>
            </w:ins>
            <w:ins w:id="14" w:author="William Lamb" w:date="2017-10-11T21:59:00Z">
              <w:r w:rsidR="008515A1">
                <w:rPr>
                  <w:lang w:val="en-US"/>
                </w:rPr>
                <w:t xml:space="preserve"> OR “dwelling*”</w:t>
              </w:r>
            </w:ins>
            <w:ins w:id="15" w:author="William Lamb" w:date="2017-10-12T12:18:00Z">
              <w:r w:rsidR="00077690">
                <w:rPr>
                  <w:lang w:val="en-US"/>
                </w:rPr>
                <w:t xml:space="preserve"> OR “housing”</w:t>
              </w:r>
            </w:ins>
            <w:ins w:id="16" w:author="William Lamb" w:date="2017-10-12T12:36:00Z">
              <w:r w:rsidR="00525D0E">
                <w:rPr>
                  <w:lang w:val="en-US"/>
                </w:rPr>
                <w:t xml:space="preserve"> OR “building stock” OR “built environment”</w:t>
              </w:r>
            </w:ins>
            <w:r w:rsidR="008D44F3">
              <w:rPr>
                <w:lang w:val="en-US"/>
              </w:rPr>
              <w:t>)</w:t>
            </w:r>
            <w:r w:rsidR="00036370">
              <w:rPr>
                <w:lang w:val="en-US"/>
              </w:rPr>
              <w:t>)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11075" w:rsidRPr="008D44F3" w:rsidRDefault="00911075" w:rsidP="00144B15">
            <w:pPr>
              <w:rPr>
                <w:lang w:val="en-GB"/>
              </w:rPr>
            </w:pPr>
            <w:r w:rsidRPr="008D44F3">
              <w:rPr>
                <w:lang w:val="en-US"/>
              </w:rPr>
              <w:t>AND TS = (("subsid*" OR "incentive*" OR "grant*" OR "</w:t>
            </w:r>
            <w:proofErr w:type="spellStart"/>
            <w:r w:rsidRPr="008D44F3">
              <w:rPr>
                <w:lang w:val="en-US"/>
              </w:rPr>
              <w:t>regulat</w:t>
            </w:r>
            <w:proofErr w:type="spellEnd"/>
            <w:r w:rsidRPr="008D44F3">
              <w:rPr>
                <w:lang w:val="en-US"/>
              </w:rPr>
              <w:t xml:space="preserve">*" OR "governance" OR "codes" OR "standards" </w:t>
            </w:r>
            <w:ins w:id="17" w:author="William Lamb" w:date="2017-10-11T22:03:00Z">
              <w:r w:rsidR="00036370">
                <w:rPr>
                  <w:lang w:val="en-US"/>
                </w:rPr>
                <w:t>OR “LEED”</w:t>
              </w:r>
              <w:r w:rsidR="00144B15">
                <w:rPr>
                  <w:lang w:val="en-US"/>
                </w:rPr>
                <w:t xml:space="preserve"> </w:t>
              </w:r>
            </w:ins>
            <w:r w:rsidRPr="008D44F3">
              <w:rPr>
                <w:lang w:val="en-US"/>
              </w:rPr>
              <w:t>OR "tax*" OR "compliance" OR (("public" OR "state" OR "government" OR "infrastructure") NEAR/3 ("investment*" OR "procurement" OR "</w:t>
            </w:r>
            <w:proofErr w:type="spellStart"/>
            <w:r w:rsidRPr="008D44F3">
              <w:rPr>
                <w:lang w:val="en-US"/>
              </w:rPr>
              <w:t>financ</w:t>
            </w:r>
            <w:proofErr w:type="spellEnd"/>
            <w:r w:rsidRPr="008D44F3">
              <w:rPr>
                <w:lang w:val="en-US"/>
              </w:rPr>
              <w:t>*")) OR (“information campaign” OR “marketing” OR “participatory” OR “public awareness” OR “education” OR “cooperation” OR “labels” OR "</w:t>
            </w:r>
            <w:proofErr w:type="spellStart"/>
            <w:r w:rsidRPr="008D44F3">
              <w:rPr>
                <w:lang w:val="en-US"/>
              </w:rPr>
              <w:t>certifi</w:t>
            </w:r>
            <w:proofErr w:type="spellEnd"/>
            <w:r w:rsidRPr="008D44F3">
              <w:rPr>
                <w:lang w:val="en-US"/>
              </w:rPr>
              <w:t>*")))</w:t>
            </w:r>
          </w:p>
        </w:tc>
      </w:tr>
      <w:tr w:rsidR="00911075" w:rsidRPr="00AF46A8" w:rsidTr="001B237A">
        <w:trPr>
          <w:trHeight w:val="1514"/>
        </w:trPr>
        <w:tc>
          <w:tcPr>
            <w:tcW w:w="3119" w:type="dxa"/>
            <w:tcBorders>
              <w:right w:val="single" w:sz="4" w:space="0" w:color="auto"/>
            </w:tcBorders>
          </w:tcPr>
          <w:p w:rsidR="00911075" w:rsidRPr="002C2D61" w:rsidRDefault="00911075" w:rsidP="001B237A">
            <w:pPr>
              <w:rPr>
                <w:b/>
                <w:lang w:val="en-US"/>
              </w:rPr>
            </w:pPr>
            <w:r w:rsidRPr="002C2D61">
              <w:rPr>
                <w:b/>
                <w:lang w:val="en-US"/>
              </w:rPr>
              <w:t>Appliances</w:t>
            </w:r>
            <w:ins w:id="18" w:author="William Lamb" w:date="2017-10-11T14:04:00Z">
              <w:r w:rsidR="003C2838">
                <w:rPr>
                  <w:b/>
                  <w:lang w:val="en-US"/>
                </w:rPr>
                <w:t xml:space="preserve"> / energy services</w:t>
              </w:r>
            </w:ins>
          </w:p>
          <w:p w:rsidR="00911075" w:rsidRDefault="00911075" w:rsidP="001B237A">
            <w:pPr>
              <w:rPr>
                <w:lang w:val="en-US"/>
              </w:rPr>
            </w:pPr>
          </w:p>
          <w:p w:rsidR="00911075" w:rsidRDefault="00911075" w:rsidP="001B237A">
            <w:pPr>
              <w:rPr>
                <w:lang w:val="en-US"/>
              </w:rPr>
            </w:pPr>
            <w:r>
              <w:rPr>
                <w:lang w:val="en-US"/>
              </w:rPr>
              <w:t xml:space="preserve">TS = </w:t>
            </w:r>
            <w:r w:rsidRPr="002C2D61">
              <w:rPr>
                <w:lang w:val="en-US"/>
              </w:rPr>
              <w:t>(“lighting” OR “appliance</w:t>
            </w:r>
            <w:ins w:id="19" w:author="William Lamb" w:date="2017-10-11T14:32:00Z">
              <w:r w:rsidR="00EE3FF5">
                <w:rPr>
                  <w:lang w:val="en-US"/>
                </w:rPr>
                <w:t>*</w:t>
              </w:r>
            </w:ins>
            <w:del w:id="20" w:author="William Lamb" w:date="2017-10-11T14:32:00Z">
              <w:r w:rsidRPr="002C2D61" w:rsidDel="00EE3FF5">
                <w:rPr>
                  <w:lang w:val="en-US"/>
                </w:rPr>
                <w:delText>s</w:delText>
              </w:r>
            </w:del>
            <w:r w:rsidRPr="002C2D61">
              <w:rPr>
                <w:lang w:val="en-US"/>
              </w:rPr>
              <w:t>” OR “</w:t>
            </w:r>
            <w:proofErr w:type="spellStart"/>
            <w:r w:rsidRPr="002C2D61">
              <w:rPr>
                <w:lang w:val="en-US"/>
              </w:rPr>
              <w:t>refrigerat</w:t>
            </w:r>
            <w:proofErr w:type="spellEnd"/>
            <w:r w:rsidRPr="002C2D61">
              <w:rPr>
                <w:lang w:val="en-US"/>
              </w:rPr>
              <w:t>*” OR “cooking” OR "electrical device*"</w:t>
            </w:r>
            <w:ins w:id="21" w:author="William Lamb" w:date="2017-10-11T13:59:00Z">
              <w:r w:rsidR="003C2838">
                <w:rPr>
                  <w:lang w:val="en-US"/>
                </w:rPr>
                <w:t xml:space="preserve"> OR “energy service*”</w:t>
              </w:r>
            </w:ins>
            <w:ins w:id="22" w:author="William Lamb" w:date="2017-10-11T14:08:00Z">
              <w:r w:rsidR="003C2838">
                <w:rPr>
                  <w:lang w:val="en-US"/>
                </w:rPr>
                <w:t xml:space="preserve"> OR “electricity”</w:t>
              </w:r>
            </w:ins>
            <w:r w:rsidRPr="002C2D61">
              <w:rPr>
                <w:lang w:val="en-US"/>
              </w:rPr>
              <w:t>)</w:t>
            </w:r>
            <w:r w:rsidR="00036370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1075" w:rsidRDefault="00911075" w:rsidP="001B237A">
            <w:pPr>
              <w:rPr>
                <w:lang w:val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</w:tcBorders>
          </w:tcPr>
          <w:p w:rsidR="00911075" w:rsidRDefault="00911075" w:rsidP="001B237A">
            <w:pPr>
              <w:rPr>
                <w:lang w:val="en-US"/>
              </w:rPr>
            </w:pPr>
          </w:p>
        </w:tc>
      </w:tr>
      <w:tr w:rsidR="00911075" w:rsidRPr="00AF46A8" w:rsidTr="001B237A">
        <w:trPr>
          <w:trHeight w:val="1769"/>
        </w:trPr>
        <w:tc>
          <w:tcPr>
            <w:tcW w:w="3119" w:type="dxa"/>
            <w:tcBorders>
              <w:right w:val="single" w:sz="4" w:space="0" w:color="auto"/>
            </w:tcBorders>
          </w:tcPr>
          <w:p w:rsidR="003C2838" w:rsidRDefault="003C2838" w:rsidP="001B237A">
            <w:pPr>
              <w:rPr>
                <w:ins w:id="23" w:author="William Lamb" w:date="2017-10-11T14:04:00Z"/>
                <w:b/>
                <w:lang w:val="en-US"/>
              </w:rPr>
            </w:pPr>
          </w:p>
          <w:p w:rsidR="00911075" w:rsidRPr="002C2D61" w:rsidRDefault="00911075" w:rsidP="001B237A">
            <w:pPr>
              <w:rPr>
                <w:b/>
                <w:lang w:val="en-US"/>
              </w:rPr>
            </w:pPr>
            <w:del w:id="24" w:author="William Lamb" w:date="2017-10-11T14:04:00Z">
              <w:r w:rsidRPr="002C2D61" w:rsidDel="003C2838">
                <w:rPr>
                  <w:b/>
                  <w:lang w:val="en-US"/>
                </w:rPr>
                <w:delText>Energy c</w:delText>
              </w:r>
            </w:del>
            <w:ins w:id="25" w:author="William Lamb" w:date="2017-10-11T14:04:00Z">
              <w:r w:rsidR="003C2838">
                <w:rPr>
                  <w:b/>
                  <w:lang w:val="en-US"/>
                </w:rPr>
                <w:t>C</w:t>
              </w:r>
            </w:ins>
            <w:r w:rsidRPr="002C2D61">
              <w:rPr>
                <w:b/>
                <w:lang w:val="en-US"/>
              </w:rPr>
              <w:t>onsumption</w:t>
            </w:r>
            <w:ins w:id="26" w:author="William Lamb" w:date="2017-10-11T14:04:00Z">
              <w:r w:rsidR="003C2838">
                <w:rPr>
                  <w:b/>
                  <w:lang w:val="en-US"/>
                </w:rPr>
                <w:t xml:space="preserve"> behavior</w:t>
              </w:r>
            </w:ins>
          </w:p>
          <w:p w:rsidR="00911075" w:rsidRDefault="00911075" w:rsidP="001B237A">
            <w:pPr>
              <w:rPr>
                <w:lang w:val="en-US"/>
              </w:rPr>
            </w:pPr>
          </w:p>
          <w:p w:rsidR="00911075" w:rsidRDefault="00911075" w:rsidP="001B237A">
            <w:pPr>
              <w:rPr>
                <w:ins w:id="27" w:author="William Lamb" w:date="2017-10-11T14:33:00Z"/>
                <w:lang w:val="en-US"/>
              </w:rPr>
            </w:pPr>
            <w:r>
              <w:rPr>
                <w:lang w:val="en-US"/>
              </w:rPr>
              <w:t xml:space="preserve">TS = </w:t>
            </w:r>
            <w:ins w:id="28" w:author="William Lamb" w:date="2017-10-11T15:07:00Z">
              <w:r w:rsidR="00096E5C">
                <w:rPr>
                  <w:lang w:val="en-US"/>
                </w:rPr>
                <w:t>(</w:t>
              </w:r>
            </w:ins>
            <w:r w:rsidRPr="002C2D61">
              <w:rPr>
                <w:lang w:val="en-US"/>
              </w:rPr>
              <w:t>“consumption” OR “behavior*</w:t>
            </w:r>
            <w:del w:id="29" w:author="William Lamb" w:date="2017-10-11T15:07:00Z">
              <w:r w:rsidRPr="002C2D61" w:rsidDel="00096E5C">
                <w:rPr>
                  <w:lang w:val="en-US"/>
                </w:rPr>
                <w:delText xml:space="preserve"> change</w:delText>
              </w:r>
            </w:del>
            <w:r w:rsidRPr="002C2D61">
              <w:rPr>
                <w:lang w:val="en-US"/>
              </w:rPr>
              <w:t>” OR “lifestyle” OR “sufficiency” OR “rebound”</w:t>
            </w:r>
            <w:ins w:id="30" w:author="William Lamb" w:date="2017-10-12T13:16:00Z">
              <w:r w:rsidR="00144B15">
                <w:rPr>
                  <w:lang w:val="en-US"/>
                </w:rPr>
                <w:t xml:space="preserve"> OR “satisfaction”</w:t>
              </w:r>
            </w:ins>
            <w:r w:rsidRPr="002C2D61">
              <w:rPr>
                <w:lang w:val="en-US"/>
              </w:rPr>
              <w:t>)</w:t>
            </w:r>
            <w:ins w:id="31" w:author="William Lamb" w:date="2017-10-11T14:53:00Z">
              <w:r w:rsidR="00163258">
                <w:rPr>
                  <w:lang w:val="en-US"/>
                </w:rPr>
                <w:t xml:space="preserve"> </w:t>
              </w:r>
            </w:ins>
          </w:p>
          <w:p w:rsidR="00EE3FF5" w:rsidRDefault="00EE3FF5" w:rsidP="001B237A">
            <w:pPr>
              <w:rPr>
                <w:lang w:val="en-US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1075" w:rsidRDefault="00911075" w:rsidP="001B237A">
            <w:pPr>
              <w:rPr>
                <w:lang w:val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</w:tcBorders>
          </w:tcPr>
          <w:p w:rsidR="00911075" w:rsidRDefault="00911075" w:rsidP="001B237A">
            <w:pPr>
              <w:rPr>
                <w:lang w:val="en-US"/>
              </w:rPr>
            </w:pPr>
          </w:p>
        </w:tc>
      </w:tr>
      <w:tr w:rsidR="00911075" w:rsidRPr="00AF46A8" w:rsidTr="001B237A">
        <w:trPr>
          <w:trHeight w:val="2117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</w:tcPr>
          <w:p w:rsidR="00911075" w:rsidRPr="002C2D61" w:rsidRDefault="00911075" w:rsidP="001B237A">
            <w:pPr>
              <w:rPr>
                <w:b/>
                <w:lang w:val="en-US"/>
              </w:rPr>
            </w:pPr>
            <w:r w:rsidRPr="002C2D61">
              <w:rPr>
                <w:b/>
                <w:lang w:val="en-US"/>
              </w:rPr>
              <w:t>Green buildings</w:t>
            </w:r>
          </w:p>
          <w:p w:rsidR="00911075" w:rsidRDefault="00911075" w:rsidP="001B237A">
            <w:pPr>
              <w:rPr>
                <w:lang w:val="en-US"/>
              </w:rPr>
            </w:pPr>
          </w:p>
          <w:p w:rsidR="00911075" w:rsidRPr="008F4040" w:rsidRDefault="00911075" w:rsidP="001B237A">
            <w:pPr>
              <w:rPr>
                <w:lang w:val="en-GB"/>
              </w:rPr>
            </w:pPr>
            <w:r>
              <w:rPr>
                <w:lang w:val="en-US"/>
              </w:rPr>
              <w:t xml:space="preserve">TS = </w:t>
            </w:r>
            <w:r w:rsidRPr="008F4040">
              <w:rPr>
                <w:lang w:val="en-GB"/>
              </w:rPr>
              <w:t>("cool roofs" OR "green roofs" OR "passive house" OR "net zero" OR "mixed mode" OR "zero energy"</w:t>
            </w:r>
            <w:r>
              <w:rPr>
                <w:lang w:val="en-GB"/>
              </w:rPr>
              <w:t xml:space="preserve"> OR “green building*”</w:t>
            </w:r>
            <w:ins w:id="32" w:author="William Lamb" w:date="2017-10-11T22:00:00Z">
              <w:r w:rsidR="008515A1">
                <w:rPr>
                  <w:lang w:val="en-GB"/>
                </w:rPr>
                <w:t xml:space="preserve"> OR albedo</w:t>
              </w:r>
            </w:ins>
            <w:ins w:id="33" w:author="William Lamb" w:date="2017-10-12T13:12:00Z">
              <w:r w:rsidR="00AE1DDD">
                <w:rPr>
                  <w:lang w:val="en-GB"/>
                </w:rPr>
                <w:t xml:space="preserve"> OR “green design” OR “sustainable design”</w:t>
              </w:r>
            </w:ins>
            <w:r w:rsidRPr="008F4040">
              <w:rPr>
                <w:lang w:val="en-GB"/>
              </w:rPr>
              <w:t>)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075" w:rsidRDefault="00911075" w:rsidP="001B237A">
            <w:pPr>
              <w:rPr>
                <w:lang w:val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11075" w:rsidRDefault="00911075" w:rsidP="001B237A">
            <w:pPr>
              <w:rPr>
                <w:lang w:val="en-US"/>
              </w:rPr>
            </w:pPr>
          </w:p>
        </w:tc>
      </w:tr>
    </w:tbl>
    <w:p w:rsidR="00911075" w:rsidRDefault="00911075" w:rsidP="00911075">
      <w:pPr>
        <w:rPr>
          <w:lang w:val="en-US"/>
        </w:rPr>
      </w:pPr>
      <w:r w:rsidRPr="00B85F7F">
        <w:rPr>
          <w:b/>
          <w:lang w:val="en-US"/>
        </w:rPr>
        <w:t>Note</w:t>
      </w:r>
      <w:r>
        <w:rPr>
          <w:lang w:val="en-US"/>
        </w:rPr>
        <w:t>: A filter was applied to thermal comfort (NOT TS = “thermal regulation”), as this resulted in an overly-technical literature that was not within our search criteria.</w:t>
      </w:r>
    </w:p>
    <w:p w:rsidR="008D44F3" w:rsidRDefault="008D44F3">
      <w:pPr>
        <w:rPr>
          <w:lang w:val="en-US"/>
        </w:rPr>
      </w:pPr>
    </w:p>
    <w:p w:rsidR="008D44F3" w:rsidRDefault="008D44F3">
      <w:pPr>
        <w:rPr>
          <w:lang w:val="en-US"/>
        </w:rPr>
      </w:pPr>
      <w:r>
        <w:rPr>
          <w:lang w:val="en-US"/>
        </w:rPr>
        <w:br w:type="page"/>
      </w:r>
      <w:bookmarkStart w:id="34" w:name="_GoBack"/>
      <w:bookmarkEnd w:id="34"/>
    </w:p>
    <w:p w:rsidR="008D44F3" w:rsidRDefault="008D44F3">
      <w:pPr>
        <w:rPr>
          <w:lang w:val="en-US"/>
        </w:rPr>
      </w:pPr>
    </w:p>
    <w:p w:rsidR="008D44F3" w:rsidRDefault="008D44F3" w:rsidP="008D44F3">
      <w:pPr>
        <w:pStyle w:val="Heading2"/>
        <w:numPr>
          <w:ilvl w:val="1"/>
          <w:numId w:val="1"/>
        </w:numPr>
        <w:rPr>
          <w:lang w:val="en-US"/>
        </w:rPr>
      </w:pPr>
      <w:r w:rsidRPr="000F7CD5">
        <w:rPr>
          <w:lang w:val="en-US"/>
        </w:rPr>
        <w:t>Transport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1985"/>
        <w:gridCol w:w="2404"/>
      </w:tblGrid>
      <w:tr w:rsidR="008D44F3" w:rsidTr="00F62CDE">
        <w:trPr>
          <w:trHeight w:val="315"/>
        </w:trPr>
        <w:tc>
          <w:tcPr>
            <w:tcW w:w="4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44F3" w:rsidRPr="00F514DC" w:rsidRDefault="008D44F3" w:rsidP="00F62CDE">
            <w:pPr>
              <w:rPr>
                <w:b/>
                <w:lang w:val="en-US"/>
              </w:rPr>
            </w:pPr>
          </w:p>
        </w:tc>
        <w:tc>
          <w:tcPr>
            <w:tcW w:w="43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44F3" w:rsidRDefault="008D44F3" w:rsidP="00F62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AND…</w:t>
            </w:r>
          </w:p>
        </w:tc>
      </w:tr>
      <w:tr w:rsidR="008D44F3" w:rsidRPr="00AF46A8" w:rsidTr="00F62CDE">
        <w:trPr>
          <w:trHeight w:val="420"/>
        </w:trPr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44F3" w:rsidRDefault="008D44F3" w:rsidP="00F62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Sub-t</w:t>
            </w:r>
            <w:r w:rsidRPr="003F7C0F">
              <w:rPr>
                <w:b/>
                <w:lang w:val="en-US"/>
              </w:rPr>
              <w:t>opics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44F3" w:rsidRPr="00C52A0C" w:rsidRDefault="008D44F3" w:rsidP="00F62CDE">
            <w:pPr>
              <w:rPr>
                <w:b/>
                <w:lang w:val="en-US"/>
              </w:rPr>
            </w:pPr>
            <w:r w:rsidRPr="00C52A0C">
              <w:rPr>
                <w:b/>
                <w:lang w:val="en-US"/>
              </w:rPr>
              <w:t>Urban</w:t>
            </w:r>
            <w:r>
              <w:rPr>
                <w:b/>
                <w:lang w:val="en-US"/>
              </w:rPr>
              <w:t xml:space="preserve"> context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44F3" w:rsidRPr="00C52A0C" w:rsidRDefault="008D44F3" w:rsidP="00F62CDE">
            <w:pPr>
              <w:rPr>
                <w:b/>
                <w:lang w:val="en-US"/>
              </w:rPr>
            </w:pPr>
            <w:r w:rsidRPr="00C52A0C">
              <w:rPr>
                <w:b/>
                <w:lang w:val="en-US"/>
              </w:rPr>
              <w:t>Policies</w:t>
            </w:r>
          </w:p>
        </w:tc>
      </w:tr>
      <w:tr w:rsidR="008D44F3" w:rsidTr="00F62CDE">
        <w:trPr>
          <w:trHeight w:val="1858"/>
        </w:trPr>
        <w:tc>
          <w:tcPr>
            <w:tcW w:w="43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44F3" w:rsidRDefault="008D44F3" w:rsidP="00F62CDE">
            <w:pPr>
              <w:rPr>
                <w:lang w:val="en-US"/>
              </w:rPr>
            </w:pPr>
            <w:r w:rsidRPr="003F7C0F">
              <w:rPr>
                <w:b/>
                <w:lang w:val="en-US"/>
              </w:rPr>
              <w:t>Public transport (specific)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Pr="00801A01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>TS = (</w:t>
            </w:r>
            <w:r w:rsidRPr="00C52A0C">
              <w:rPr>
                <w:lang w:val="en-US"/>
              </w:rPr>
              <w:t>"bus" OR "metro" OR "subway" OR "train" OR "light rail" OR "hea</w:t>
            </w:r>
            <w:r>
              <w:rPr>
                <w:lang w:val="en-US"/>
              </w:rPr>
              <w:t>vy rail" OR "tram" OR "railway") AND (</w:t>
            </w:r>
            <w:r w:rsidRPr="00C52A0C">
              <w:rPr>
                <w:lang w:val="en-US"/>
              </w:rPr>
              <w:t>"transport*" OR "traffic" OR "</w:t>
            </w:r>
            <w:proofErr w:type="spellStart"/>
            <w:r w:rsidRPr="00C52A0C">
              <w:rPr>
                <w:lang w:val="en-US"/>
              </w:rPr>
              <w:t>commut</w:t>
            </w:r>
            <w:proofErr w:type="spellEnd"/>
            <w:r w:rsidRPr="00C52A0C">
              <w:rPr>
                <w:lang w:val="en-US"/>
              </w:rPr>
              <w:t>*" OR "travel*"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AND TS = </w:t>
            </w:r>
            <w:r w:rsidRPr="00C52A0C">
              <w:rPr>
                <w:lang w:val="en-US"/>
              </w:rPr>
              <w:t>("urban*" OR "municipal" OR "city" OR "cities" OR "metropolitan")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AND TS = </w:t>
            </w:r>
            <w:r w:rsidRPr="00C52A0C">
              <w:rPr>
                <w:lang w:val="en-US"/>
              </w:rPr>
              <w:t>(("provision*" OR "subsid*" OR "incentive*" OR "grant*" OR "</w:t>
            </w:r>
            <w:proofErr w:type="spellStart"/>
            <w:r w:rsidRPr="00C52A0C">
              <w:rPr>
                <w:lang w:val="en-US"/>
              </w:rPr>
              <w:t>regulat</w:t>
            </w:r>
            <w:proofErr w:type="spellEnd"/>
            <w:r w:rsidRPr="00C52A0C">
              <w:rPr>
                <w:lang w:val="en-US"/>
              </w:rPr>
              <w:t>*" OR "governance" OR "codes" OR "standards" OR "tax*" OR "compliance" OR "zoning" OR "pricing" OR "planning" OR (("public" OR "state" OR "government" OR "infrastructure") NEAR/3 ("investment*" OR "procurement" OR "</w:t>
            </w:r>
            <w:proofErr w:type="spellStart"/>
            <w:r w:rsidRPr="00C52A0C">
              <w:rPr>
                <w:lang w:val="en-US"/>
              </w:rPr>
              <w:t>financ</w:t>
            </w:r>
            <w:proofErr w:type="spellEnd"/>
            <w:r w:rsidRPr="00C52A0C">
              <w:rPr>
                <w:lang w:val="en-US"/>
              </w:rPr>
              <w:t>*")) OR ("information campaign" OR "marketing" OR "participatory" OR "public awareness" OR "education" OR "cooperation" OR "labels" OR "</w:t>
            </w:r>
            <w:proofErr w:type="spellStart"/>
            <w:r w:rsidRPr="00C52A0C">
              <w:rPr>
                <w:lang w:val="en-US"/>
              </w:rPr>
              <w:t>certifi</w:t>
            </w:r>
            <w:proofErr w:type="spellEnd"/>
            <w:r w:rsidRPr="00C52A0C">
              <w:rPr>
                <w:lang w:val="en-US"/>
              </w:rPr>
              <w:t>*")))</w:t>
            </w:r>
          </w:p>
        </w:tc>
      </w:tr>
      <w:tr w:rsidR="008D44F3" w:rsidRPr="00AF46A8" w:rsidTr="00F62CDE">
        <w:trPr>
          <w:trHeight w:val="1558"/>
        </w:trPr>
        <w:tc>
          <w:tcPr>
            <w:tcW w:w="43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4F3" w:rsidRDefault="008D44F3" w:rsidP="00F62CDE">
            <w:pPr>
              <w:rPr>
                <w:lang w:val="en-US"/>
              </w:rPr>
            </w:pPr>
            <w:r w:rsidRPr="00CE2E1B">
              <w:rPr>
                <w:b/>
                <w:lang w:val="en-US"/>
              </w:rPr>
              <w:t>Public transport (generic)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TS = </w:t>
            </w:r>
            <w:r w:rsidRPr="00C52A0C">
              <w:rPr>
                <w:lang w:val="en-US"/>
              </w:rPr>
              <w:t>("public" NEAR/3 ("transit" OR "transport*") OR ("mass" OR "rapid") NEAR/3 "transit")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4F3" w:rsidRDefault="008D44F3" w:rsidP="00F62CDE">
            <w:pPr>
              <w:rPr>
                <w:lang w:val="en-US"/>
              </w:rPr>
            </w:pPr>
          </w:p>
        </w:tc>
        <w:tc>
          <w:tcPr>
            <w:tcW w:w="240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44F3" w:rsidRDefault="008D44F3" w:rsidP="00F62CDE">
            <w:pPr>
              <w:rPr>
                <w:lang w:val="en-US"/>
              </w:rPr>
            </w:pPr>
          </w:p>
        </w:tc>
      </w:tr>
      <w:tr w:rsidR="008D44F3" w:rsidRPr="00AF46A8" w:rsidTr="00F62CDE">
        <w:trPr>
          <w:trHeight w:val="1857"/>
        </w:trPr>
        <w:tc>
          <w:tcPr>
            <w:tcW w:w="43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4F3" w:rsidRDefault="008D44F3" w:rsidP="00F62CDE">
            <w:pPr>
              <w:rPr>
                <w:lang w:val="en-US"/>
              </w:rPr>
            </w:pPr>
            <w:r>
              <w:rPr>
                <w:b/>
                <w:lang w:val="en-US"/>
              </w:rPr>
              <w:t>Intermodal travel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>TS = (</w:t>
            </w:r>
            <w:r w:rsidRPr="00C52A0C">
              <w:rPr>
                <w:lang w:val="en-US"/>
              </w:rPr>
              <w:t>"modal shift" OR "park and ride" OR "car sharing" OR "bicycle sharing" OR</w:t>
            </w:r>
            <w:r>
              <w:rPr>
                <w:lang w:val="en-US"/>
              </w:rPr>
              <w:t xml:space="preserve"> “active travel” OR</w:t>
            </w:r>
            <w:r w:rsidRPr="00C52A0C">
              <w:rPr>
                <w:lang w:val="en-US"/>
              </w:rPr>
              <w:t xml:space="preserve"> ("intermodal" AND ("travel" OR "transport")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4F3" w:rsidRDefault="008D44F3" w:rsidP="00F62CDE">
            <w:pPr>
              <w:rPr>
                <w:lang w:val="en-US"/>
              </w:rPr>
            </w:pPr>
          </w:p>
        </w:tc>
        <w:tc>
          <w:tcPr>
            <w:tcW w:w="240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44F3" w:rsidRDefault="008D44F3" w:rsidP="00F62CDE">
            <w:pPr>
              <w:rPr>
                <w:lang w:val="en-US"/>
              </w:rPr>
            </w:pPr>
          </w:p>
        </w:tc>
      </w:tr>
      <w:tr w:rsidR="008D44F3" w:rsidRPr="00AF46A8" w:rsidTr="00F62CDE">
        <w:trPr>
          <w:trHeight w:val="1300"/>
        </w:trPr>
        <w:tc>
          <w:tcPr>
            <w:tcW w:w="43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4F3" w:rsidRDefault="008D44F3" w:rsidP="00F62CDE">
            <w:pPr>
              <w:rPr>
                <w:lang w:val="en-US"/>
              </w:rPr>
            </w:pPr>
            <w:r>
              <w:rPr>
                <w:b/>
                <w:lang w:val="en-US"/>
              </w:rPr>
              <w:t>Electric Vehicles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TS = </w:t>
            </w:r>
            <w:r w:rsidRPr="00C52A0C">
              <w:rPr>
                <w:lang w:val="en-US"/>
              </w:rPr>
              <w:t>("electric" NEAR/1 ("car" OR "vehicle" OR "taxi"))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4F3" w:rsidRDefault="008D44F3" w:rsidP="00F62CDE">
            <w:pPr>
              <w:rPr>
                <w:lang w:val="en-US"/>
              </w:rPr>
            </w:pPr>
          </w:p>
        </w:tc>
        <w:tc>
          <w:tcPr>
            <w:tcW w:w="240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44F3" w:rsidRDefault="008D44F3" w:rsidP="00F62CDE">
            <w:pPr>
              <w:rPr>
                <w:lang w:val="en-US"/>
              </w:rPr>
            </w:pPr>
          </w:p>
        </w:tc>
      </w:tr>
      <w:tr w:rsidR="008D44F3" w:rsidRPr="00AF46A8" w:rsidTr="00F62CDE">
        <w:trPr>
          <w:trHeight w:val="2620"/>
        </w:trPr>
        <w:tc>
          <w:tcPr>
            <w:tcW w:w="43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4F3" w:rsidRDefault="008D44F3" w:rsidP="00F62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Transport mitigation (generic)</w:t>
            </w:r>
          </w:p>
          <w:p w:rsidR="008D44F3" w:rsidRPr="00232E6D" w:rsidRDefault="008D44F3" w:rsidP="00F62CDE">
            <w:pPr>
              <w:rPr>
                <w:lang w:val="en-US"/>
              </w:rPr>
            </w:pPr>
          </w:p>
          <w:p w:rsidR="008D44F3" w:rsidRPr="000A7D71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TS = </w:t>
            </w:r>
            <w:r w:rsidRPr="00232E6D">
              <w:rPr>
                <w:lang w:val="en-GB"/>
              </w:rPr>
              <w:t>("transport*"</w:t>
            </w:r>
            <w:r w:rsidRPr="00232E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232E6D">
              <w:rPr>
                <w:lang w:val="en-US"/>
              </w:rPr>
              <w:t>((("</w:t>
            </w:r>
            <w:proofErr w:type="spellStart"/>
            <w:r w:rsidRPr="00232E6D">
              <w:rPr>
                <w:lang w:val="en-US"/>
              </w:rPr>
              <w:t>climat</w:t>
            </w:r>
            <w:proofErr w:type="spellEnd"/>
            <w:r w:rsidRPr="00232E6D">
              <w:rPr>
                <w:lang w:val="en-US"/>
              </w:rPr>
              <w:t xml:space="preserve">* </w:t>
            </w:r>
            <w:proofErr w:type="spellStart"/>
            <w:r w:rsidRPr="00232E6D">
              <w:rPr>
                <w:lang w:val="en-US"/>
              </w:rPr>
              <w:t>chang</w:t>
            </w:r>
            <w:proofErr w:type="spellEnd"/>
            <w:r w:rsidRPr="00232E6D">
              <w:rPr>
                <w:lang w:val="en-US"/>
              </w:rPr>
              <w:t xml:space="preserve">*" OR "global warm*" OR "carbon emission*" OR "greenhouse gas" OR GHG OR CO2) NEAR/3 mitigation) OR </w:t>
            </w:r>
            <w:proofErr w:type="spellStart"/>
            <w:r w:rsidRPr="00232E6D">
              <w:rPr>
                <w:lang w:val="en-US"/>
              </w:rPr>
              <w:t>decarboni</w:t>
            </w:r>
            <w:proofErr w:type="spellEnd"/>
            <w:r w:rsidRPr="00232E6D">
              <w:rPr>
                <w:lang w:val="en-US"/>
              </w:rPr>
              <w:t>*</w:t>
            </w:r>
            <w:proofErr w:type="spellStart"/>
            <w:r w:rsidRPr="00232E6D">
              <w:rPr>
                <w:lang w:val="en-US"/>
              </w:rPr>
              <w:t>ation</w:t>
            </w:r>
            <w:proofErr w:type="spellEnd"/>
            <w:r w:rsidRPr="00232E6D">
              <w:rPr>
                <w:lang w:val="en-US"/>
              </w:rPr>
              <w:t xml:space="preserve"> OR "energy demand reduction*" OR "energy </w:t>
            </w:r>
            <w:proofErr w:type="spellStart"/>
            <w:r w:rsidRPr="00232E6D">
              <w:rPr>
                <w:lang w:val="en-US"/>
              </w:rPr>
              <w:t>efficienc</w:t>
            </w:r>
            <w:proofErr w:type="spellEnd"/>
            <w:r w:rsidRPr="00232E6D">
              <w:rPr>
                <w:lang w:val="en-US"/>
              </w:rPr>
              <w:t>*" OR ("low carbon" AND "</w:t>
            </w:r>
            <w:proofErr w:type="spellStart"/>
            <w:r w:rsidRPr="00232E6D">
              <w:rPr>
                <w:lang w:val="en-US"/>
              </w:rPr>
              <w:t>climat</w:t>
            </w:r>
            <w:proofErr w:type="spellEnd"/>
            <w:r w:rsidRPr="00232E6D">
              <w:rPr>
                <w:lang w:val="en-US"/>
              </w:rPr>
              <w:t xml:space="preserve">* </w:t>
            </w:r>
            <w:proofErr w:type="spellStart"/>
            <w:r w:rsidRPr="00232E6D">
              <w:rPr>
                <w:lang w:val="en-US"/>
              </w:rPr>
              <w:t>chang</w:t>
            </w:r>
            <w:proofErr w:type="spellEnd"/>
            <w:r w:rsidRPr="00232E6D">
              <w:rPr>
                <w:lang w:val="en-US"/>
              </w:rPr>
              <w:t>*"))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D44F3" w:rsidRPr="00232E6D" w:rsidRDefault="008D44F3" w:rsidP="00F62CDE">
            <w:pPr>
              <w:rPr>
                <w:lang w:val="en-US"/>
              </w:rPr>
            </w:pPr>
          </w:p>
        </w:tc>
        <w:tc>
          <w:tcPr>
            <w:tcW w:w="240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44F3" w:rsidRDefault="008D44F3" w:rsidP="00F62CDE">
            <w:pPr>
              <w:rPr>
                <w:lang w:val="en-US"/>
              </w:rPr>
            </w:pPr>
          </w:p>
        </w:tc>
      </w:tr>
      <w:tr w:rsidR="008D44F3" w:rsidRPr="00AF46A8" w:rsidTr="00F62CDE">
        <w:trPr>
          <w:trHeight w:val="1677"/>
        </w:trPr>
        <w:tc>
          <w:tcPr>
            <w:tcW w:w="63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44F3" w:rsidRDefault="008D44F3" w:rsidP="00F62CDE">
            <w:pPr>
              <w:rPr>
                <w:lang w:val="en-US"/>
              </w:rPr>
            </w:pPr>
            <w:r>
              <w:rPr>
                <w:b/>
                <w:lang w:val="en-US"/>
              </w:rPr>
              <w:t>Active travel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TS = </w:t>
            </w:r>
            <w:r w:rsidRPr="00C52A0C">
              <w:rPr>
                <w:lang w:val="en-US"/>
              </w:rPr>
              <w:t>("bicycle" OR "pedestrian*" OR "walking" OR "cycling" OR "rickshaw*") NEAR/2 ("infrastructure*" OR "path" OR "paths" OR "trail*" OR "network" OR "route*" OR "corridor*" OR "lane*")</w:t>
            </w:r>
          </w:p>
        </w:tc>
        <w:tc>
          <w:tcPr>
            <w:tcW w:w="240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44F3" w:rsidRDefault="008D44F3" w:rsidP="00F62CDE">
            <w:pPr>
              <w:rPr>
                <w:lang w:val="en-US"/>
              </w:rPr>
            </w:pPr>
          </w:p>
        </w:tc>
      </w:tr>
      <w:tr w:rsidR="008D44F3" w:rsidRPr="00AF46A8" w:rsidTr="00F62CDE">
        <w:trPr>
          <w:trHeight w:val="1677"/>
        </w:trPr>
        <w:tc>
          <w:tcPr>
            <w:tcW w:w="87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4F3" w:rsidRDefault="008D44F3" w:rsidP="00F62CDE">
            <w:pPr>
              <w:rPr>
                <w:lang w:val="en-US"/>
              </w:rPr>
            </w:pPr>
            <w:r w:rsidRPr="003F7C0F">
              <w:rPr>
                <w:b/>
                <w:lang w:val="en-US"/>
              </w:rPr>
              <w:t>Congestion and parking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 w:rsidRPr="00C52A0C">
              <w:rPr>
                <w:lang w:val="en-US"/>
              </w:rPr>
              <w:t>TS = (("congestion" OR "parking") NEAR/3 ("</w:t>
            </w:r>
            <w:proofErr w:type="spellStart"/>
            <w:r w:rsidRPr="00C52A0C">
              <w:rPr>
                <w:lang w:val="en-US"/>
              </w:rPr>
              <w:t>charg</w:t>
            </w:r>
            <w:proofErr w:type="spellEnd"/>
            <w:r w:rsidRPr="00C52A0C">
              <w:rPr>
                <w:lang w:val="en-US"/>
              </w:rPr>
              <w:t>*" OR "tax" OR "</w:t>
            </w:r>
            <w:proofErr w:type="spellStart"/>
            <w:r w:rsidRPr="00C52A0C">
              <w:rPr>
                <w:lang w:val="en-US"/>
              </w:rPr>
              <w:t>pric</w:t>
            </w:r>
            <w:proofErr w:type="spellEnd"/>
            <w:r w:rsidRPr="00C52A0C">
              <w:rPr>
                <w:lang w:val="en-US"/>
              </w:rPr>
              <w:t>*" OR "policy") AND ("transport*" OR "traffic" OR "vehicle" OR "car" OR "travel" OR "urban")) OR TS = "parking management"</w:t>
            </w:r>
          </w:p>
        </w:tc>
      </w:tr>
    </w:tbl>
    <w:p w:rsidR="008D44F3" w:rsidRDefault="008D44F3" w:rsidP="00327D6E">
      <w:pPr>
        <w:pStyle w:val="Heading2"/>
        <w:numPr>
          <w:ilvl w:val="1"/>
          <w:numId w:val="3"/>
        </w:numPr>
        <w:rPr>
          <w:lang w:val="en-US"/>
        </w:rPr>
      </w:pPr>
      <w:r w:rsidRPr="00397AC0">
        <w:rPr>
          <w:lang w:val="en-US"/>
        </w:rPr>
        <w:lastRenderedPageBreak/>
        <w:t>Waste management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126"/>
        <w:gridCol w:w="3969"/>
      </w:tblGrid>
      <w:tr w:rsidR="008D44F3" w:rsidTr="00F62CDE">
        <w:trPr>
          <w:trHeight w:val="420"/>
        </w:trPr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:rsidR="008D44F3" w:rsidRPr="000F17DF" w:rsidRDefault="008D44F3" w:rsidP="00F62CDE">
            <w:pPr>
              <w:pStyle w:val="ListParagraph"/>
              <w:rPr>
                <w:b/>
                <w:lang w:val="en-US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vAlign w:val="center"/>
          </w:tcPr>
          <w:p w:rsidR="008D44F3" w:rsidRPr="00CE2E1B" w:rsidRDefault="008D44F3" w:rsidP="00F62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AND…</w:t>
            </w:r>
          </w:p>
        </w:tc>
      </w:tr>
      <w:tr w:rsidR="008D44F3" w:rsidRPr="00AF46A8" w:rsidTr="00F62CDE">
        <w:trPr>
          <w:trHeight w:val="412"/>
        </w:trPr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8D44F3" w:rsidRPr="00CE2E1B" w:rsidRDefault="008D44F3" w:rsidP="00F62CDE">
            <w:pPr>
              <w:rPr>
                <w:b/>
                <w:lang w:val="en-US"/>
              </w:rPr>
            </w:pPr>
            <w:r w:rsidRPr="00CE2E1B">
              <w:rPr>
                <w:b/>
                <w:lang w:val="en-US"/>
              </w:rPr>
              <w:t>Topics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4F3" w:rsidRPr="00CE2E1B" w:rsidRDefault="008D44F3" w:rsidP="00F62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Urban context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4F3" w:rsidRPr="00CE2E1B" w:rsidRDefault="008D44F3" w:rsidP="00F62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Policies</w:t>
            </w:r>
          </w:p>
        </w:tc>
      </w:tr>
      <w:tr w:rsidR="008D44F3" w:rsidRPr="005D62AB" w:rsidTr="00F62CDE">
        <w:trPr>
          <w:trHeight w:val="1795"/>
        </w:trPr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</w:tcPr>
          <w:p w:rsidR="008D44F3" w:rsidRPr="00397AC0" w:rsidRDefault="008D44F3" w:rsidP="00F62CDE">
            <w:pPr>
              <w:rPr>
                <w:b/>
                <w:lang w:val="en-US"/>
              </w:rPr>
            </w:pPr>
            <w:r w:rsidRPr="00397AC0">
              <w:rPr>
                <w:b/>
                <w:lang w:val="en-US"/>
              </w:rPr>
              <w:t>Waste management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TS = </w:t>
            </w:r>
            <w:r w:rsidRPr="00397AC0">
              <w:rPr>
                <w:lang w:val="en-US"/>
              </w:rPr>
              <w:t>("biological treatment" OR ("waste" OR "landfill") NEAR/3 ("management" OR "prevention"))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44F3" w:rsidRPr="00801A01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AND TS = </w:t>
            </w:r>
            <w:r w:rsidRPr="00397AC0">
              <w:rPr>
                <w:lang w:val="en-US"/>
              </w:rPr>
              <w:t>("urban*" OR "municipal" OR "city" OR "cities" OR "metropolitan")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AND TS = </w:t>
            </w:r>
            <w:r w:rsidRPr="00397AC0">
              <w:rPr>
                <w:lang w:val="en-US"/>
              </w:rPr>
              <w:t>(("subsid*" OR "incentive*" OR "grant*" OR "</w:t>
            </w:r>
            <w:proofErr w:type="spellStart"/>
            <w:r w:rsidRPr="00397AC0">
              <w:rPr>
                <w:lang w:val="en-US"/>
              </w:rPr>
              <w:t>regulat</w:t>
            </w:r>
            <w:proofErr w:type="spellEnd"/>
            <w:r w:rsidRPr="00397AC0">
              <w:rPr>
                <w:lang w:val="en-US"/>
              </w:rPr>
              <w:t>*" OR "governance" OR "codes" OR "standards" OR "tax*" OR "compliance" OR "zoning" OR (("public" OR "state" OR "government" OR "infrastructure") NEAR/3 ("investment*" OR "procurement" OR "</w:t>
            </w:r>
            <w:proofErr w:type="spellStart"/>
            <w:r w:rsidRPr="00397AC0">
              <w:rPr>
                <w:lang w:val="en-US"/>
              </w:rPr>
              <w:t>financ</w:t>
            </w:r>
            <w:proofErr w:type="spellEnd"/>
            <w:r w:rsidRPr="00397AC0">
              <w:rPr>
                <w:lang w:val="en-US"/>
              </w:rPr>
              <w:t>*")) OR (“information campaign” OR “marketing” OR “participatory” OR “public awareness” OR “education” OR “cooperation” OR “labels” OR "</w:t>
            </w:r>
            <w:proofErr w:type="spellStart"/>
            <w:r w:rsidRPr="00397AC0">
              <w:rPr>
                <w:lang w:val="en-US"/>
              </w:rPr>
              <w:t>certifi</w:t>
            </w:r>
            <w:proofErr w:type="spellEnd"/>
            <w:r w:rsidRPr="00397AC0">
              <w:rPr>
                <w:lang w:val="en-US"/>
              </w:rPr>
              <w:t>*")))</w:t>
            </w:r>
          </w:p>
        </w:tc>
      </w:tr>
      <w:tr w:rsidR="008D44F3" w:rsidRPr="005D62AB" w:rsidTr="00F62CDE">
        <w:trPr>
          <w:trHeight w:val="1611"/>
        </w:trPr>
        <w:tc>
          <w:tcPr>
            <w:tcW w:w="53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44F3" w:rsidRPr="00397AC0" w:rsidRDefault="008D44F3" w:rsidP="00F62CDE">
            <w:pPr>
              <w:rPr>
                <w:b/>
                <w:lang w:val="en-US"/>
              </w:rPr>
            </w:pPr>
            <w:r w:rsidRPr="00397AC0">
              <w:rPr>
                <w:b/>
                <w:lang w:val="en-US"/>
              </w:rPr>
              <w:t>Recycling and composting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TS = </w:t>
            </w:r>
            <w:r w:rsidRPr="00397AC0">
              <w:rPr>
                <w:lang w:val="en-US"/>
              </w:rPr>
              <w:t>(("household*" OR "residential" OR "business*" OR "municipal" OR "council" OR "metropolitan") NEAR/3 (“recycling” OR “composting”))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D44F3" w:rsidRDefault="008D44F3" w:rsidP="00F62CDE">
            <w:pPr>
              <w:rPr>
                <w:lang w:val="en-US"/>
              </w:rPr>
            </w:pPr>
          </w:p>
        </w:tc>
      </w:tr>
    </w:tbl>
    <w:p w:rsidR="008D44F3" w:rsidRDefault="008D44F3" w:rsidP="008D44F3">
      <w:pPr>
        <w:rPr>
          <w:lang w:val="en-US"/>
        </w:rPr>
      </w:pPr>
      <w:r w:rsidRPr="000A7D71">
        <w:rPr>
          <w:b/>
          <w:lang w:val="en-US"/>
        </w:rPr>
        <w:t>Note</w:t>
      </w:r>
      <w:r>
        <w:rPr>
          <w:lang w:val="en-US"/>
        </w:rPr>
        <w:t>: A filter was applied to recycling and composting (NOT TS = “revenue recycling”) due to unexpected results not within our search criteria.</w:t>
      </w:r>
    </w:p>
    <w:p w:rsidR="008D44F3" w:rsidRDefault="008D44F3" w:rsidP="008D44F3">
      <w:pPr>
        <w:rPr>
          <w:lang w:val="en-US"/>
        </w:rPr>
      </w:pPr>
    </w:p>
    <w:p w:rsidR="008D44F3" w:rsidRDefault="008D44F3" w:rsidP="00327D6E">
      <w:pPr>
        <w:pStyle w:val="Heading2"/>
        <w:numPr>
          <w:ilvl w:val="1"/>
          <w:numId w:val="3"/>
        </w:numPr>
        <w:rPr>
          <w:lang w:val="en-US"/>
        </w:rPr>
      </w:pPr>
      <w:r w:rsidRPr="00397AC0">
        <w:rPr>
          <w:lang w:val="en-US"/>
        </w:rPr>
        <w:t>Urban form</w:t>
      </w:r>
      <w:r>
        <w:rPr>
          <w:lang w:val="en-US"/>
        </w:rPr>
        <w:t>, infrastructure, and city-wide mitigation policy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3822"/>
      </w:tblGrid>
      <w:tr w:rsidR="008D44F3" w:rsidTr="00F62CDE">
        <w:trPr>
          <w:trHeight w:val="371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8D44F3" w:rsidRPr="00AC1953" w:rsidRDefault="008D44F3" w:rsidP="00F62CDE">
            <w:pPr>
              <w:rPr>
                <w:b/>
                <w:lang w:val="en-US"/>
              </w:rPr>
            </w:pPr>
          </w:p>
        </w:tc>
        <w:tc>
          <w:tcPr>
            <w:tcW w:w="59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4F3" w:rsidRPr="00AC1953" w:rsidRDefault="008D44F3" w:rsidP="00F62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AND…</w:t>
            </w:r>
          </w:p>
        </w:tc>
      </w:tr>
      <w:tr w:rsidR="008D44F3" w:rsidRPr="00AF46A8" w:rsidTr="00F62CDE">
        <w:trPr>
          <w:trHeight w:val="418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D44F3" w:rsidRPr="003F7C0F" w:rsidRDefault="008D44F3" w:rsidP="00F62CDE">
            <w:pPr>
              <w:rPr>
                <w:b/>
                <w:lang w:val="en-US"/>
              </w:rPr>
            </w:pPr>
            <w:r w:rsidRPr="003F7C0F">
              <w:rPr>
                <w:b/>
                <w:lang w:val="en-US"/>
              </w:rPr>
              <w:t>Topics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4F3" w:rsidRPr="00AC1953" w:rsidRDefault="008D44F3" w:rsidP="00F62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Urban context</w:t>
            </w:r>
          </w:p>
        </w:tc>
        <w:tc>
          <w:tcPr>
            <w:tcW w:w="3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4F3" w:rsidRPr="003F7C0F" w:rsidRDefault="008D44F3" w:rsidP="00F62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Policies</w:t>
            </w:r>
          </w:p>
        </w:tc>
      </w:tr>
      <w:tr w:rsidR="008D44F3" w:rsidRPr="00D74C85" w:rsidTr="00F62CDE">
        <w:trPr>
          <w:trHeight w:val="1675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</w:tcPr>
          <w:p w:rsidR="008D44F3" w:rsidRPr="00397AC0" w:rsidRDefault="008D44F3" w:rsidP="00F62CDE">
            <w:pPr>
              <w:rPr>
                <w:b/>
                <w:lang w:val="en-US"/>
              </w:rPr>
            </w:pPr>
            <w:r w:rsidRPr="00397AC0">
              <w:rPr>
                <w:b/>
                <w:lang w:val="en-US"/>
              </w:rPr>
              <w:t>Lock-in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TS = </w:t>
            </w:r>
            <w:r w:rsidRPr="00397AC0">
              <w:rPr>
                <w:lang w:val="en-US"/>
              </w:rPr>
              <w:t xml:space="preserve">("lock-in" OR "path </w:t>
            </w:r>
            <w:proofErr w:type="spellStart"/>
            <w:r w:rsidRPr="00397AC0">
              <w:rPr>
                <w:lang w:val="en-US"/>
              </w:rPr>
              <w:t>dependen</w:t>
            </w:r>
            <w:proofErr w:type="spellEnd"/>
            <w:r w:rsidRPr="00397AC0">
              <w:rPr>
                <w:lang w:val="en-US"/>
              </w:rPr>
              <w:t>*" OR "development path") AND ("</w:t>
            </w:r>
            <w:proofErr w:type="spellStart"/>
            <w:r w:rsidRPr="00397AC0">
              <w:rPr>
                <w:lang w:val="en-US"/>
              </w:rPr>
              <w:t>infrastructur</w:t>
            </w:r>
            <w:proofErr w:type="spellEnd"/>
            <w:r w:rsidRPr="00397AC0">
              <w:rPr>
                <w:lang w:val="en-US"/>
              </w:rPr>
              <w:t>*")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44F3" w:rsidRPr="00801A01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AND TS = </w:t>
            </w:r>
            <w:r w:rsidRPr="00942377">
              <w:rPr>
                <w:lang w:val="en-US"/>
              </w:rPr>
              <w:t>("urban*" OR "building*" OR "municipal" OR "city" OR "cities")</w:t>
            </w:r>
          </w:p>
        </w:tc>
        <w:tc>
          <w:tcPr>
            <w:tcW w:w="382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AND TS = </w:t>
            </w:r>
            <w:r w:rsidRPr="00301ED8">
              <w:rPr>
                <w:lang w:val="en-US"/>
              </w:rPr>
              <w:t>("subsid*" OR "incentive*" OR "grant*" OR "</w:t>
            </w:r>
            <w:proofErr w:type="spellStart"/>
            <w:r w:rsidRPr="00301ED8">
              <w:rPr>
                <w:lang w:val="en-US"/>
              </w:rPr>
              <w:t>regulat</w:t>
            </w:r>
            <w:proofErr w:type="spellEnd"/>
            <w:r w:rsidRPr="00301ED8">
              <w:rPr>
                <w:lang w:val="en-US"/>
              </w:rPr>
              <w:t>*" OR "governance" OR "codes" OR "standards" OR "tax*" OR "compliance" (("public" OR "state" OR "government" OR "infrastructure") NEAR/3 ("investment*" OR "procurement" OR "</w:t>
            </w:r>
            <w:proofErr w:type="spellStart"/>
            <w:r w:rsidRPr="00301ED8">
              <w:rPr>
                <w:lang w:val="en-US"/>
              </w:rPr>
              <w:t>financ</w:t>
            </w:r>
            <w:proofErr w:type="spellEnd"/>
            <w:r w:rsidRPr="00301ED8">
              <w:rPr>
                <w:lang w:val="en-US"/>
              </w:rPr>
              <w:t>*")) OR (“information campaign” OR “marketing” OR “participatory” OR “public awareness” OR “education” OR “cooperation” OR “labels” OR "</w:t>
            </w:r>
            <w:proofErr w:type="spellStart"/>
            <w:r w:rsidRPr="00301ED8">
              <w:rPr>
                <w:lang w:val="en-US"/>
              </w:rPr>
              <w:t>certifi</w:t>
            </w:r>
            <w:proofErr w:type="spellEnd"/>
            <w:r w:rsidRPr="00301ED8">
              <w:rPr>
                <w:lang w:val="en-US"/>
              </w:rPr>
              <w:t>*"))</w:t>
            </w:r>
          </w:p>
        </w:tc>
      </w:tr>
      <w:tr w:rsidR="008D44F3" w:rsidRPr="00AF46A8" w:rsidTr="00F62CDE">
        <w:trPr>
          <w:trHeight w:val="1835"/>
        </w:trPr>
        <w:tc>
          <w:tcPr>
            <w:tcW w:w="5245" w:type="dxa"/>
            <w:gridSpan w:val="2"/>
            <w:tcBorders>
              <w:right w:val="single" w:sz="4" w:space="0" w:color="auto"/>
            </w:tcBorders>
          </w:tcPr>
          <w:p w:rsidR="008D44F3" w:rsidRPr="00397AC0" w:rsidRDefault="008D44F3" w:rsidP="00F62CDE">
            <w:pPr>
              <w:rPr>
                <w:b/>
                <w:lang w:val="en-US"/>
              </w:rPr>
            </w:pPr>
            <w:r w:rsidRPr="00397AC0">
              <w:rPr>
                <w:b/>
                <w:lang w:val="en-US"/>
              </w:rPr>
              <w:t>Urban form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>
              <w:rPr>
                <w:lang w:val="en-US"/>
              </w:rPr>
              <w:t xml:space="preserve">TS = </w:t>
            </w:r>
            <w:r w:rsidRPr="00397AC0">
              <w:rPr>
                <w:lang w:val="en-US"/>
              </w:rPr>
              <w:t>(“urban form” OR “compact city” OR "dense city"</w:t>
            </w:r>
            <w:r>
              <w:rPr>
                <w:lang w:val="en-US"/>
              </w:rPr>
              <w:t xml:space="preserve"> OR </w:t>
            </w:r>
            <w:r w:rsidRPr="00301ED8">
              <w:rPr>
                <w:lang w:val="en-US"/>
              </w:rPr>
              <w:t>(“low-carbon” AND “urban” AND “transition”) OR “transit-oriented development” OR “integrated land use and transport planning” OR “green infrastructure”)</w:t>
            </w:r>
          </w:p>
        </w:tc>
        <w:tc>
          <w:tcPr>
            <w:tcW w:w="3822" w:type="dxa"/>
            <w:vMerge/>
            <w:tcBorders>
              <w:left w:val="single" w:sz="4" w:space="0" w:color="auto"/>
            </w:tcBorders>
          </w:tcPr>
          <w:p w:rsidR="008D44F3" w:rsidRDefault="008D44F3" w:rsidP="00F62CDE">
            <w:pPr>
              <w:rPr>
                <w:lang w:val="en-US"/>
              </w:rPr>
            </w:pPr>
          </w:p>
        </w:tc>
      </w:tr>
      <w:tr w:rsidR="008D44F3" w:rsidRPr="00AF46A8" w:rsidTr="00F62CDE">
        <w:trPr>
          <w:trHeight w:val="1702"/>
        </w:trPr>
        <w:tc>
          <w:tcPr>
            <w:tcW w:w="9067" w:type="dxa"/>
            <w:gridSpan w:val="3"/>
          </w:tcPr>
          <w:p w:rsidR="008D44F3" w:rsidRPr="00397AC0" w:rsidRDefault="008D44F3" w:rsidP="00F62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Urban mitigation (generic)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 w:rsidRPr="00D46110">
              <w:rPr>
                <w:lang w:val="en-US"/>
              </w:rPr>
              <w:t>TS = (("CO2" OR "carbon" OR "GHG" OR "greenhouse gas" OR "climate change") NEAR/1 ("trading" OR "tax" OR "control" OR "regulation" OR "mitigation" OR "</w:t>
            </w:r>
            <w:proofErr w:type="spellStart"/>
            <w:r w:rsidRPr="00D46110">
              <w:rPr>
                <w:lang w:val="en-US"/>
              </w:rPr>
              <w:t>decarbonisation</w:t>
            </w:r>
            <w:proofErr w:type="spellEnd"/>
            <w:r w:rsidRPr="00D46110">
              <w:rPr>
                <w:lang w:val="en-US"/>
              </w:rPr>
              <w:t>") AND ("urban" OR "municipal" OR "city" OR "cities" OR "metropolitan") NOT ("adaptation" OR "resilience" OR "flood*" OR "rural")) OR TI = (("urban" OR "municipal" OR "city" OR "cities" OR "metropolitan") AND ("</w:t>
            </w:r>
            <w:proofErr w:type="spellStart"/>
            <w:r w:rsidRPr="00D46110">
              <w:rPr>
                <w:lang w:val="en-US"/>
              </w:rPr>
              <w:t>decarbonisation</w:t>
            </w:r>
            <w:proofErr w:type="spellEnd"/>
            <w:r w:rsidRPr="00D46110">
              <w:rPr>
                <w:lang w:val="en-US"/>
              </w:rPr>
              <w:t>" OR "energy efficiency" OR "low-carbon" OR (("CO2" OR "carbon" OR "GHG" OR "greenhouse gas" OR "climate change") AND ("trading" OR "tax" OR "control" OR "regulation" OR "mitigation" OR "reduction"))))</w:t>
            </w:r>
          </w:p>
          <w:p w:rsidR="008D44F3" w:rsidRPr="007745BA" w:rsidRDefault="008D44F3" w:rsidP="00F62CDE">
            <w:pPr>
              <w:rPr>
                <w:lang w:val="en-GB"/>
              </w:rPr>
            </w:pPr>
          </w:p>
        </w:tc>
      </w:tr>
      <w:tr w:rsidR="008D44F3" w:rsidRPr="00AF46A8" w:rsidTr="00F62CDE">
        <w:trPr>
          <w:trHeight w:val="1258"/>
        </w:trPr>
        <w:tc>
          <w:tcPr>
            <w:tcW w:w="9067" w:type="dxa"/>
            <w:gridSpan w:val="3"/>
            <w:tcBorders>
              <w:bottom w:val="single" w:sz="4" w:space="0" w:color="auto"/>
            </w:tcBorders>
          </w:tcPr>
          <w:p w:rsidR="008D44F3" w:rsidRPr="00A60819" w:rsidRDefault="008D44F3" w:rsidP="00F62CDE">
            <w:pPr>
              <w:rPr>
                <w:rFonts w:ascii="Calibri" w:hAnsi="Calibri"/>
                <w:b/>
                <w:color w:val="000000"/>
                <w:lang w:val="en-GB"/>
              </w:rPr>
            </w:pPr>
            <w:r w:rsidRPr="00A60819">
              <w:rPr>
                <w:rFonts w:ascii="Calibri" w:hAnsi="Calibri"/>
                <w:b/>
                <w:color w:val="000000"/>
                <w:lang w:val="en-GB"/>
              </w:rPr>
              <w:lastRenderedPageBreak/>
              <w:t>Urban climate governance</w:t>
            </w:r>
          </w:p>
          <w:p w:rsidR="008D44F3" w:rsidRDefault="008D44F3" w:rsidP="00F62CDE">
            <w:pPr>
              <w:rPr>
                <w:lang w:val="en-US"/>
              </w:rPr>
            </w:pPr>
          </w:p>
          <w:p w:rsidR="008D44F3" w:rsidRDefault="008D44F3" w:rsidP="00F62CDE">
            <w:pPr>
              <w:rPr>
                <w:lang w:val="en-US"/>
              </w:rPr>
            </w:pPr>
            <w:r w:rsidRPr="00D46110">
              <w:rPr>
                <w:lang w:val="en-US"/>
              </w:rPr>
              <w:t>(TI = ((("climate change" AND ("</w:t>
            </w:r>
            <w:proofErr w:type="spellStart"/>
            <w:r w:rsidRPr="00D46110">
              <w:rPr>
                <w:lang w:val="en-US"/>
              </w:rPr>
              <w:t>poli</w:t>
            </w:r>
            <w:proofErr w:type="spellEnd"/>
            <w:r w:rsidRPr="00D46110">
              <w:rPr>
                <w:lang w:val="en-US"/>
              </w:rPr>
              <w:t xml:space="preserve">*" OR "plan" OR "governance")) OR "climate </w:t>
            </w:r>
            <w:proofErr w:type="spellStart"/>
            <w:r w:rsidRPr="00D46110">
              <w:rPr>
                <w:lang w:val="en-US"/>
              </w:rPr>
              <w:t>poli</w:t>
            </w:r>
            <w:proofErr w:type="spellEnd"/>
            <w:r w:rsidRPr="00D46110">
              <w:rPr>
                <w:lang w:val="en-US"/>
              </w:rPr>
              <w:t xml:space="preserve">*" OR "climate governance" OR "climate protection" OR "energy </w:t>
            </w:r>
            <w:proofErr w:type="spellStart"/>
            <w:r w:rsidRPr="00D46110">
              <w:rPr>
                <w:lang w:val="en-US"/>
              </w:rPr>
              <w:t>poli</w:t>
            </w:r>
            <w:proofErr w:type="spellEnd"/>
            <w:r w:rsidRPr="00D46110">
              <w:rPr>
                <w:lang w:val="en-US"/>
              </w:rPr>
              <w:t>*") AND ("urban*" OR "municipal" OR "city" OR "cities" OR "metropolitan" OR "local")) NOT TS = ("adaptation" OR "resilience" OR "flood*"))</w:t>
            </w:r>
          </w:p>
          <w:p w:rsidR="008D44F3" w:rsidRPr="00301ED8" w:rsidRDefault="008D44F3" w:rsidP="00F62CDE">
            <w:pPr>
              <w:rPr>
                <w:lang w:val="en-GB"/>
              </w:rPr>
            </w:pPr>
          </w:p>
        </w:tc>
      </w:tr>
    </w:tbl>
    <w:p w:rsidR="008D44F3" w:rsidRDefault="008D44F3" w:rsidP="008D44F3">
      <w:pPr>
        <w:rPr>
          <w:lang w:val="en-US"/>
        </w:rPr>
      </w:pPr>
      <w:r>
        <w:rPr>
          <w:lang w:val="en-US"/>
        </w:rPr>
        <w:t>Note: A filter was applied to generic urban mitigation and urban climate governance (</w:t>
      </w:r>
      <w:r w:rsidRPr="00D46110">
        <w:rPr>
          <w:lang w:val="en-US"/>
        </w:rPr>
        <w:t>NOT TS = ("adaptation" OR "resilience" OR "flood*")</w:t>
      </w:r>
      <w:r>
        <w:rPr>
          <w:lang w:val="en-US"/>
        </w:rPr>
        <w:t>) to exclude adaptation focused climate policy.</w:t>
      </w:r>
    </w:p>
    <w:p w:rsidR="008D44F3" w:rsidRPr="008D44F3" w:rsidRDefault="008D44F3">
      <w:pPr>
        <w:rPr>
          <w:lang w:val="en-US"/>
        </w:rPr>
      </w:pPr>
    </w:p>
    <w:sectPr w:rsidR="008D44F3" w:rsidRPr="008D4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A24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123BC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E02AF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liam Lamb">
    <w15:presenceInfo w15:providerId="AD" w15:userId="S-1-5-21-1111795796-3109892168-2533273803-13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B6"/>
    <w:rsid w:val="000255A9"/>
    <w:rsid w:val="00036370"/>
    <w:rsid w:val="00077690"/>
    <w:rsid w:val="00096E5C"/>
    <w:rsid w:val="000E69A6"/>
    <w:rsid w:val="00103BEB"/>
    <w:rsid w:val="00107D6E"/>
    <w:rsid w:val="00144B15"/>
    <w:rsid w:val="00163258"/>
    <w:rsid w:val="001B543E"/>
    <w:rsid w:val="00215093"/>
    <w:rsid w:val="00245DB1"/>
    <w:rsid w:val="00327D6E"/>
    <w:rsid w:val="003A44B0"/>
    <w:rsid w:val="003B4B70"/>
    <w:rsid w:val="003C2838"/>
    <w:rsid w:val="003C4DDC"/>
    <w:rsid w:val="00485770"/>
    <w:rsid w:val="00525D0E"/>
    <w:rsid w:val="00723725"/>
    <w:rsid w:val="00774833"/>
    <w:rsid w:val="007D3947"/>
    <w:rsid w:val="008515A1"/>
    <w:rsid w:val="008D44F3"/>
    <w:rsid w:val="00906C55"/>
    <w:rsid w:val="00911075"/>
    <w:rsid w:val="009D03E3"/>
    <w:rsid w:val="00A1229F"/>
    <w:rsid w:val="00A72944"/>
    <w:rsid w:val="00AE1DDD"/>
    <w:rsid w:val="00DB10FD"/>
    <w:rsid w:val="00DB4091"/>
    <w:rsid w:val="00DD355D"/>
    <w:rsid w:val="00E47D4C"/>
    <w:rsid w:val="00E525B6"/>
    <w:rsid w:val="00EA43E6"/>
    <w:rsid w:val="00EE3FF5"/>
    <w:rsid w:val="00F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C2792-793D-4D59-9F41-EE716666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118236833210385060m610160454494845543gmail-msolistparagraph">
    <w:name w:val="m_-6118236833210385060m610160454494845543gmail-msolistparagraph"/>
    <w:basedOn w:val="Normal"/>
    <w:rsid w:val="0091107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1107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1107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11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11075"/>
    <w:pPr>
      <w:spacing w:after="0" w:line="240" w:lineRule="auto"/>
    </w:pPr>
    <w:rPr>
      <w:lang w:val="de-DE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4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7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6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C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12</cp:revision>
  <dcterms:created xsi:type="dcterms:W3CDTF">2017-10-10T08:32:00Z</dcterms:created>
  <dcterms:modified xsi:type="dcterms:W3CDTF">2017-10-13T08:03:00Z</dcterms:modified>
</cp:coreProperties>
</file>