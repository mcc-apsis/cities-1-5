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09F68" w14:textId="77777777" w:rsidR="001E2F15" w:rsidRDefault="00D50AD7" w:rsidP="00701907">
      <w:pPr>
        <w:pStyle w:val="Titel"/>
        <w:jc w:val="center"/>
        <w:rPr>
          <w:lang w:val="en-US"/>
        </w:rPr>
      </w:pPr>
      <w:r w:rsidRPr="00D50AD7">
        <w:rPr>
          <w:lang w:val="en-US"/>
        </w:rPr>
        <w:t>The literatu</w:t>
      </w:r>
      <w:r>
        <w:rPr>
          <w:lang w:val="en-US"/>
        </w:rPr>
        <w:t>re landscape on 1.5°C Climate Change and Cities</w:t>
      </w:r>
    </w:p>
    <w:p w14:paraId="4D802A3A" w14:textId="2B079C09" w:rsidR="00D50AD7" w:rsidRDefault="00701907" w:rsidP="00701907">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w:t>
      </w:r>
      <w:r w:rsidR="00D50AD7" w:rsidRPr="00701907">
        <w:rPr>
          <w:bCs/>
          <w:i/>
          <w:iCs/>
          <w:lang w:val="en-US"/>
        </w:rPr>
        <w:t xml:space="preserve"> Max Callagha</w:t>
      </w:r>
      <w:r w:rsidRPr="00701907">
        <w:rPr>
          <w:bCs/>
          <w:i/>
          <w:iCs/>
          <w:lang w:val="en-US"/>
        </w:rPr>
        <w:t>n</w:t>
      </w:r>
      <w:r>
        <w:rPr>
          <w:bCs/>
          <w:i/>
          <w:iCs/>
          <w:vertAlign w:val="superscript"/>
          <w:lang w:val="en-US"/>
        </w:rPr>
        <w:t>1</w:t>
      </w:r>
      <w:r w:rsidRPr="00701907">
        <w:rPr>
          <w:bCs/>
          <w:i/>
          <w:iCs/>
          <w:lang w:val="en-US"/>
        </w:rPr>
        <w:t>, Felix Creutzig</w:t>
      </w:r>
      <w:r>
        <w:rPr>
          <w:bCs/>
          <w:i/>
          <w:iCs/>
          <w:vertAlign w:val="superscript"/>
          <w:lang w:val="en-US"/>
        </w:rPr>
        <w:t>1,2</w:t>
      </w:r>
      <w:r w:rsidRPr="00701907">
        <w:rPr>
          <w:bCs/>
          <w:i/>
          <w:iCs/>
          <w:lang w:val="en-US"/>
        </w:rPr>
        <w:t>,</w:t>
      </w:r>
      <w:r w:rsidR="00D50AD7" w:rsidRPr="00701907">
        <w:rPr>
          <w:bCs/>
          <w:i/>
          <w:iCs/>
          <w:lang w:val="en-US"/>
        </w:rPr>
        <w:t xml:space="preserve"> </w:t>
      </w:r>
      <w:r w:rsidR="00CC1D81" w:rsidRPr="00701907">
        <w:rPr>
          <w:bCs/>
          <w:i/>
          <w:iCs/>
          <w:lang w:val="en-US"/>
        </w:rPr>
        <w:t>Radhika Khosla</w:t>
      </w:r>
      <w:r>
        <w:rPr>
          <w:bCs/>
          <w:i/>
          <w:iCs/>
          <w:vertAlign w:val="superscript"/>
          <w:lang w:val="en-US"/>
        </w:rPr>
        <w:t>3</w:t>
      </w:r>
      <w:r w:rsidR="00CC1D81" w:rsidRPr="00701907">
        <w:rPr>
          <w:bCs/>
          <w:i/>
          <w:iCs/>
          <w:lang w:val="en-US"/>
        </w:rPr>
        <w:t xml:space="preserve">, </w:t>
      </w:r>
      <w:r w:rsidR="00D50AD7" w:rsidRPr="00701907">
        <w:rPr>
          <w:bCs/>
          <w:i/>
          <w:iCs/>
          <w:lang w:val="en-US"/>
        </w:rPr>
        <w:t>Jan Minx</w:t>
      </w:r>
      <w:r>
        <w:rPr>
          <w:bCs/>
          <w:i/>
          <w:iCs/>
          <w:vertAlign w:val="superscript"/>
          <w:lang w:val="en-US"/>
        </w:rPr>
        <w:t>1,4</w:t>
      </w:r>
    </w:p>
    <w:p w14:paraId="0047234F" w14:textId="6682DD8A" w:rsidR="006205EC" w:rsidDel="00753DC1" w:rsidRDefault="006205EC" w:rsidP="00701907">
      <w:pPr>
        <w:rPr>
          <w:del w:id="0" w:author="minx" w:date="2017-06-13T21:29:00Z"/>
          <w:bCs/>
          <w:i/>
          <w:iCs/>
          <w:lang w:val="en-US"/>
        </w:rPr>
      </w:pPr>
    </w:p>
    <w:p w14:paraId="44225136" w14:textId="77777777" w:rsidR="006205EC" w:rsidRDefault="006205EC" w:rsidP="00701907">
      <w:pPr>
        <w:rPr>
          <w:bCs/>
          <w:i/>
          <w:iCs/>
          <w:lang w:val="en-US"/>
        </w:rPr>
      </w:pPr>
    </w:p>
    <w:p w14:paraId="5DF9CABA" w14:textId="36B60769" w:rsidR="00701907" w:rsidRDefault="006205EC" w:rsidP="00701907">
      <w:pPr>
        <w:rPr>
          <w:bCs/>
          <w:i/>
          <w:iCs/>
          <w:lang w:val="en-US"/>
        </w:rPr>
      </w:pPr>
      <w:r>
        <w:rPr>
          <w:bCs/>
          <w:i/>
          <w:iCs/>
          <w:lang w:val="en-US"/>
        </w:rPr>
        <w:t>Affiliations</w:t>
      </w:r>
      <w:r w:rsidR="00701907">
        <w:rPr>
          <w:bCs/>
          <w:i/>
          <w:iCs/>
          <w:lang w:val="en-US"/>
        </w:rPr>
        <w:t xml:space="preserve"> </w:t>
      </w:r>
    </w:p>
    <w:p w14:paraId="155B3FFF" w14:textId="5A3628C1" w:rsidR="00701907" w:rsidRDefault="00701907" w:rsidP="00701907">
      <w:pPr>
        <w:rPr>
          <w:bCs/>
          <w:i/>
          <w:iCs/>
          <w:lang w:val="en-US"/>
        </w:rPr>
      </w:pPr>
      <w:r>
        <w:rPr>
          <w:bCs/>
          <w:i/>
          <w:iCs/>
          <w:lang w:val="en-US"/>
        </w:rPr>
        <w:t>1 Mercator Research Institute on Global Commons and Climate Change</w:t>
      </w:r>
      <w:r w:rsidR="006205EC">
        <w:rPr>
          <w:bCs/>
          <w:i/>
          <w:iCs/>
          <w:lang w:val="en-US"/>
        </w:rPr>
        <w:t>, Berlin</w:t>
      </w:r>
    </w:p>
    <w:p w14:paraId="31E8FB60" w14:textId="6E778C06" w:rsidR="00701907" w:rsidRDefault="00701907" w:rsidP="00701907">
      <w:pPr>
        <w:rPr>
          <w:bCs/>
          <w:i/>
          <w:iCs/>
          <w:lang w:val="en-US"/>
        </w:rPr>
      </w:pPr>
      <w:r>
        <w:rPr>
          <w:bCs/>
          <w:i/>
          <w:iCs/>
          <w:lang w:val="en-US"/>
        </w:rPr>
        <w:t>2 Technical University Berlin</w:t>
      </w:r>
    </w:p>
    <w:p w14:paraId="74A1639E" w14:textId="67DAD270" w:rsidR="00701907" w:rsidRDefault="00701907" w:rsidP="00701907">
      <w:pPr>
        <w:rPr>
          <w:bCs/>
          <w:i/>
          <w:iCs/>
          <w:lang w:val="en-US"/>
        </w:rPr>
      </w:pPr>
      <w:r>
        <w:rPr>
          <w:bCs/>
          <w:i/>
          <w:iCs/>
          <w:lang w:val="en-US"/>
        </w:rPr>
        <w:t>3</w:t>
      </w:r>
      <w:r w:rsidR="006205EC">
        <w:rPr>
          <w:bCs/>
          <w:i/>
          <w:iCs/>
          <w:lang w:val="en-US"/>
        </w:rPr>
        <w:t xml:space="preserve"> Centre for Policy Research, New Delhi</w:t>
      </w:r>
    </w:p>
    <w:p w14:paraId="7B43A41C" w14:textId="50C7FEA9" w:rsidR="00701907" w:rsidRDefault="00701907" w:rsidP="00701907">
      <w:pPr>
        <w:rPr>
          <w:bCs/>
          <w:i/>
          <w:iCs/>
          <w:lang w:val="en-US"/>
        </w:rPr>
      </w:pPr>
      <w:r>
        <w:rPr>
          <w:bCs/>
          <w:i/>
          <w:iCs/>
          <w:lang w:val="en-US"/>
        </w:rPr>
        <w:t>4 Hertie School of Government</w:t>
      </w:r>
      <w:r w:rsidR="006205EC">
        <w:rPr>
          <w:bCs/>
          <w:i/>
          <w:iCs/>
          <w:lang w:val="en-US"/>
        </w:rPr>
        <w:t>, Berlin</w:t>
      </w:r>
    </w:p>
    <w:p w14:paraId="0E8C49F1" w14:textId="77777777" w:rsidR="00701907" w:rsidRDefault="00701907" w:rsidP="00701907">
      <w:pPr>
        <w:rPr>
          <w:bCs/>
          <w:i/>
          <w:iCs/>
          <w:lang w:val="en-US"/>
        </w:rPr>
      </w:pPr>
    </w:p>
    <w:p w14:paraId="3DA56DA8" w14:textId="6B101B44" w:rsidR="006205EC" w:rsidRDefault="00701907" w:rsidP="00A05AEA">
      <w:pPr>
        <w:rPr>
          <w:bCs/>
          <w:i/>
          <w:iCs/>
          <w:lang w:val="en-US"/>
        </w:rPr>
      </w:pPr>
      <w:r>
        <w:rPr>
          <w:bCs/>
          <w:i/>
          <w:iCs/>
          <w:lang w:val="en-US"/>
        </w:rPr>
        <w:t xml:space="preserve">Abstract. </w:t>
      </w:r>
      <w:r w:rsidR="006205EC">
        <w:rPr>
          <w:bCs/>
          <w:i/>
          <w:iCs/>
          <w:lang w:val="en-US"/>
        </w:rPr>
        <w:t xml:space="preserve">To achieve ambitious climate goals, such as 1.5°C target, all available options must be drawn. </w:t>
      </w:r>
      <w:r w:rsidR="00082DD4">
        <w:rPr>
          <w:bCs/>
          <w:i/>
          <w:iCs/>
          <w:lang w:val="en-US"/>
        </w:rPr>
        <w:t xml:space="preserve">Cities as hotspots for people and infrastructure are key for </w:t>
      </w:r>
      <w:r w:rsidR="00B7244F">
        <w:rPr>
          <w:bCs/>
          <w:i/>
          <w:iCs/>
          <w:lang w:val="en-US"/>
        </w:rPr>
        <w:t>a rapid transition towards a net zero emissions world economy</w:t>
      </w:r>
      <w:r w:rsidR="00A05AEA">
        <w:rPr>
          <w:bCs/>
          <w:i/>
          <w:iCs/>
          <w:lang w:val="en-US"/>
        </w:rPr>
        <w:t xml:space="preserve">. But systematic assessments on cities and climate change mitigation remain in their infancy. </w:t>
      </w:r>
      <w:r w:rsidR="00082DD4">
        <w:rPr>
          <w:bCs/>
          <w:i/>
          <w:iCs/>
          <w:lang w:val="en-US"/>
        </w:rPr>
        <w:t xml:space="preserve">Yet, in times of big literature – defined as a large and exponentially growing literature base - </w:t>
      </w:r>
      <w:r w:rsidR="00C05E71">
        <w:rPr>
          <w:bCs/>
          <w:i/>
          <w:iCs/>
          <w:lang w:val="en-US"/>
        </w:rPr>
        <w:t>the</w:t>
      </w:r>
      <w:r w:rsidR="00A05AEA">
        <w:rPr>
          <w:bCs/>
          <w:i/>
          <w:iCs/>
          <w:lang w:val="en-US"/>
        </w:rPr>
        <w:t xml:space="preserve"> nature and size of the </w:t>
      </w:r>
      <w:r w:rsidR="00C05E71">
        <w:rPr>
          <w:bCs/>
          <w:i/>
          <w:iCs/>
          <w:lang w:val="en-US"/>
        </w:rPr>
        <w:t xml:space="preserve">relevant </w:t>
      </w:r>
      <w:r w:rsidR="00A05AEA">
        <w:rPr>
          <w:bCs/>
          <w:i/>
          <w:iCs/>
          <w:lang w:val="en-US"/>
        </w:rPr>
        <w:t>literature for assessments</w:t>
      </w:r>
      <w:r w:rsidR="00C05E71">
        <w:rPr>
          <w:bCs/>
          <w:i/>
          <w:iCs/>
          <w:lang w:val="en-US"/>
        </w:rPr>
        <w:t xml:space="preserve"> is no longer ob</w:t>
      </w:r>
      <w:ins w:id="1" w:author="minx" w:date="2017-06-15T20:52:00Z">
        <w:r w:rsidR="00961E05">
          <w:rPr>
            <w:bCs/>
            <w:i/>
            <w:iCs/>
            <w:lang w:val="en-US"/>
          </w:rPr>
          <w:t>v</w:t>
        </w:r>
      </w:ins>
      <w:r w:rsidR="00C05E71">
        <w:rPr>
          <w:bCs/>
          <w:i/>
          <w:iCs/>
          <w:lang w:val="en-US"/>
        </w:rPr>
        <w:t>ious</w:t>
      </w:r>
      <w:del w:id="2" w:author="minx" w:date="2017-06-15T20:53:00Z">
        <w:r w:rsidR="00C05E71" w:rsidDel="00961E05">
          <w:rPr>
            <w:bCs/>
            <w:i/>
            <w:iCs/>
            <w:lang w:val="en-US"/>
          </w:rPr>
          <w:delText>/known</w:delText>
        </w:r>
      </w:del>
      <w:r w:rsidR="00A05AEA">
        <w:rPr>
          <w:bCs/>
          <w:i/>
          <w:iCs/>
          <w:lang w:val="en-US"/>
        </w:rPr>
        <w:t xml:space="preserve">. </w:t>
      </w:r>
      <w:r w:rsidR="00F42BA3">
        <w:rPr>
          <w:bCs/>
          <w:i/>
          <w:iCs/>
          <w:lang w:val="en-US"/>
        </w:rPr>
        <w:t xml:space="preserve">Here, we </w:t>
      </w:r>
      <w:r w:rsidR="00C05E71">
        <w:rPr>
          <w:bCs/>
          <w:i/>
          <w:iCs/>
          <w:lang w:val="en-US"/>
        </w:rPr>
        <w:t xml:space="preserve">use scientometric and big-data methods from computational linguistics for </w:t>
      </w:r>
      <w:r w:rsidR="00C858FE">
        <w:rPr>
          <w:bCs/>
          <w:i/>
          <w:iCs/>
          <w:lang w:val="en-US"/>
        </w:rPr>
        <w:t xml:space="preserve">a systematic </w:t>
      </w:r>
      <w:r w:rsidR="00C05E71">
        <w:rPr>
          <w:bCs/>
          <w:i/>
          <w:iCs/>
          <w:lang w:val="en-US"/>
        </w:rPr>
        <w:t xml:space="preserve">understanding </w:t>
      </w:r>
      <w:r w:rsidR="00C858FE">
        <w:rPr>
          <w:bCs/>
          <w:i/>
          <w:iCs/>
          <w:lang w:val="en-US"/>
        </w:rPr>
        <w:t xml:space="preserve">of </w:t>
      </w:r>
      <w:r w:rsidR="00396DC6">
        <w:rPr>
          <w:bCs/>
          <w:i/>
          <w:iCs/>
          <w:lang w:val="en-US"/>
        </w:rPr>
        <w:t xml:space="preserve">the </w:t>
      </w:r>
      <w:r w:rsidR="00C05E71">
        <w:rPr>
          <w:bCs/>
          <w:i/>
          <w:iCs/>
          <w:lang w:val="en-US"/>
        </w:rPr>
        <w:t xml:space="preserve">research landscape </w:t>
      </w:r>
      <w:r w:rsidR="00396DC6">
        <w:rPr>
          <w:bCs/>
          <w:i/>
          <w:iCs/>
          <w:lang w:val="en-US"/>
        </w:rPr>
        <w:t xml:space="preserve">on </w:t>
      </w:r>
      <w:r w:rsidR="00C858FE">
        <w:rPr>
          <w:bCs/>
          <w:i/>
          <w:iCs/>
          <w:lang w:val="en-US"/>
        </w:rPr>
        <w:t>urban mitigation options</w:t>
      </w:r>
      <w:r w:rsidR="00C05E71">
        <w:rPr>
          <w:bCs/>
          <w:i/>
          <w:iCs/>
          <w:lang w:val="en-US"/>
        </w:rPr>
        <w:t xml:space="preserve"> and its evolutions over time. Such a systematic understanding is helpful for evaluating past and designing/performing</w:t>
      </w:r>
      <w:r w:rsidR="00C858FE">
        <w:rPr>
          <w:bCs/>
          <w:i/>
          <w:iCs/>
          <w:lang w:val="en-US"/>
        </w:rPr>
        <w:t xml:space="preserve"> future assessments on cit</w:t>
      </w:r>
      <w:r w:rsidR="00396DC6">
        <w:rPr>
          <w:bCs/>
          <w:i/>
          <w:iCs/>
          <w:lang w:val="en-US"/>
        </w:rPr>
        <w:t xml:space="preserve">ies and climate change. We find that more than </w:t>
      </w:r>
      <w:r w:rsidR="00396DC6" w:rsidRPr="000D2A87">
        <w:rPr>
          <w:bCs/>
          <w:i/>
          <w:iCs/>
          <w:highlight w:val="yellow"/>
          <w:lang w:val="en-US"/>
        </w:rPr>
        <w:t>80%</w:t>
      </w:r>
      <w:r w:rsidR="00396DC6">
        <w:rPr>
          <w:bCs/>
          <w:i/>
          <w:iCs/>
          <w:lang w:val="en-US"/>
        </w:rPr>
        <w:t xml:space="preserve"> of all relevant literature is not captured by a direct climate mitigation query. Most literature addresses social concerns of urban transport, buildings and metabolism, and climate action emerges as a co-benefit. We conclude by identifying epistemic communities that provide relevant input to th</w:t>
      </w:r>
      <w:r w:rsidR="00557DAE">
        <w:rPr>
          <w:bCs/>
          <w:i/>
          <w:iCs/>
          <w:lang w:val="en-US"/>
        </w:rPr>
        <w:t>is</w:t>
      </w:r>
      <w:r w:rsidR="00396DC6">
        <w:rPr>
          <w:bCs/>
          <w:i/>
          <w:iCs/>
          <w:lang w:val="en-US"/>
        </w:rPr>
        <w:t xml:space="preserve"> literature. </w:t>
      </w:r>
    </w:p>
    <w:p w14:paraId="7F2F5FCF" w14:textId="77777777" w:rsidR="006205EC" w:rsidRDefault="006205EC">
      <w:pPr>
        <w:rPr>
          <w:bCs/>
          <w:i/>
          <w:iCs/>
          <w:lang w:val="en-US"/>
        </w:rPr>
      </w:pPr>
      <w:r>
        <w:rPr>
          <w:bCs/>
          <w:i/>
          <w:iCs/>
          <w:lang w:val="en-US"/>
        </w:rPr>
        <w:br w:type="page"/>
      </w:r>
    </w:p>
    <w:p w14:paraId="577B94B0" w14:textId="3B0413F5" w:rsidR="006205EC" w:rsidRPr="006205EC" w:rsidRDefault="006205EC" w:rsidP="000F3C55">
      <w:pPr>
        <w:pStyle w:val="berschrift1"/>
        <w:rPr>
          <w:lang w:val="en-US"/>
        </w:rPr>
      </w:pPr>
      <w:commentRangeStart w:id="3"/>
      <w:r w:rsidRPr="006205EC">
        <w:rPr>
          <w:lang w:val="en-US"/>
        </w:rPr>
        <w:lastRenderedPageBreak/>
        <w:t>Introduction</w:t>
      </w:r>
      <w:commentRangeEnd w:id="3"/>
      <w:r w:rsidR="00766988">
        <w:rPr>
          <w:rStyle w:val="Kommentarzeichen"/>
          <w:rFonts w:asciiTheme="minorHAnsi" w:eastAsiaTheme="minorHAnsi" w:hAnsiTheme="minorHAnsi" w:cstheme="minorBidi"/>
          <w:color w:val="auto"/>
        </w:rPr>
        <w:commentReference w:id="3"/>
      </w:r>
    </w:p>
    <w:p w14:paraId="34B92C39" w14:textId="2D095F89" w:rsidR="00667FB4" w:rsidRDefault="00D50AD7" w:rsidP="00667FB4">
      <w:pPr>
        <w:rPr>
          <w:lang w:val="en-US"/>
        </w:rPr>
      </w:pPr>
      <w:r w:rsidRPr="00D50AD7">
        <w:rPr>
          <w:lang w:val="en-US"/>
        </w:rPr>
        <w:t>For the global stock-take of the Paris Agreement</w:t>
      </w:r>
      <w:r w:rsidR="00977D3F">
        <w:rPr>
          <w:lang w:val="en-US"/>
        </w:rPr>
        <w:t>,</w:t>
      </w:r>
      <w:r w:rsidRPr="00D50AD7">
        <w:rPr>
          <w:lang w:val="en-US"/>
        </w:rPr>
        <w:t xml:space="preserve"> the I</w:t>
      </w:r>
      <w:r>
        <w:rPr>
          <w:lang w:val="en-US"/>
        </w:rPr>
        <w:t>ntergovernmental Panel on Climate Change</w:t>
      </w:r>
      <w:r w:rsidRPr="00D50AD7">
        <w:rPr>
          <w:lang w:val="en-US"/>
        </w:rPr>
        <w:t xml:space="preserve"> </w:t>
      </w:r>
      <w:r>
        <w:rPr>
          <w:lang w:val="en-US"/>
        </w:rPr>
        <w:t xml:space="preserve">(IPCC) </w:t>
      </w:r>
      <w:r w:rsidRPr="00D50AD7">
        <w:rPr>
          <w:lang w:val="en-US"/>
        </w:rPr>
        <w:t>has been tasked to inform climate diplomats comprehensively on the state of scientific knowledge around the 1.5</w:t>
      </w:r>
      <w:r w:rsidR="005E6004">
        <w:rPr>
          <w:lang w:val="en-US"/>
        </w:rPr>
        <w:t>°C goal in a Special Report</w:t>
      </w:r>
      <w:r w:rsidRPr="00D50AD7">
        <w:rPr>
          <w:lang w:val="en-US"/>
        </w:rPr>
        <w:t>.</w:t>
      </w:r>
      <w:r>
        <w:rPr>
          <w:lang w:val="en-US"/>
        </w:rPr>
        <w:t xml:space="preserve"> </w:t>
      </w:r>
      <w:r w:rsidR="00DC6DEE">
        <w:rPr>
          <w:lang w:val="en-US"/>
        </w:rPr>
        <w:t>While the discussion of 1.5°C policy pathways has highlighted the role of negative emissions for staying within the tight and fast dwindling emission budget</w:t>
      </w:r>
      <w:r w:rsidR="0055477A">
        <w:rPr>
          <w:lang w:val="en-US"/>
        </w:rPr>
        <w:t xml:space="preserve"> </w:t>
      </w:r>
      <w:r w:rsidR="00BE1702">
        <w:rPr>
          <w:lang w:val="en-US"/>
        </w:rPr>
        <w:fldChar w:fldCharType="begin" w:fldLock="1"/>
      </w:r>
      <w:r w:rsidR="00F52D0A">
        <w:rPr>
          <w:lang w:val="en-US"/>
        </w:rPr>
        <w:instrText>ADDIN CSL_CITATION { "citationItems" : [ { "id" : "ITEM-1", "itemData" : { "DOI" : "10.1038/nclimate2572", "ISSN" : "1758-678X", "author" : [ { "dropping-particle" : "", "family" : "Rogelj", "given" : "Joeri", "non-dropping-particle" : "", "parse-names" : false, "suffix" : "" }, { "dropping-particle" : "", "family" : "Luderer", "given" : "Gunnar", "non-dropping-particle" : "", "parse-names" : false, "suffix" : "" }, { "dropping-particle" : "", "family" : "Pietzcker", "given" : "Robert C.", "non-dropping-particle" : "", "parse-names" : false, "suffix" : "" }, { "dropping-particle" : "", "family" : "Kriegler", "given" : "Elmar", "non-dropping-particle" : "", "parse-names" : false, "suffix" : "" }, { "dropping-particle" : "", "family" : "Schaeffer", "given" : "Michiel", "non-dropping-particle" : "", "parse-names" : false, "suffix" : "" }, { "dropping-particle" : "", "family" : "Krey", "given" : "Volker", "non-dropping-particle" : "", "parse-names" : false, "suffix" : "" }, { "dropping-particle" : "", "family" : "Riahi", "given" : "Keywan", "non-dropping-particle" : "", "parse-names" : false, "suffix" : "" } ], "container-title" : "Nature Climate Change", "id" : "ITEM-1", "issue" : "6", "issued" : { "date-parts" : [ [ "2015" ] ] }, "page" : "519-527", "publisher" : "Nature Publishing Group", "title" : "Energy system transformations for limiting end-of-century warming to below 1.5 \u00b0C", "type" : "article-journal", "volume" : "5" }, "uris" : [ "http://www.mendeley.com/documents/?uuid=effabbfa-9481-49c9-b0ef-26aac0f14b02" ] }, { "id" : "ITEM-2", "itemData" : { "DOI" : "10.1088/1748-9326/8/3/034033", "ISBN" : "1748-9326", "ISSN" : "1748-9326", "abstract" : "While the international community aims to limit global warming to below 2 \u00b0 C to prevent dangerous climate change, little progress has been made towards a global climate agreement to implement the emissions reductions required to reach this target. We use an integrated energy\u2013economy\u2013climate modeling system to examine how a further delay of cooperative action and technology availability affect climate mitigation challenges. With comprehensive emissions reductions starting after 2015 and full technology availability we estimate that maximum 21st century warming may still be limited below 2 \u00b0 C with a likely probability and at moderate economic impacts. Achievable temperature targets rise by up to ~0.4 \u00b0 C if the implementation of comprehensive climate policies is delayed by another 15 years, chiefly because of transitional economic impacts. If carbon capture and storage (CCS) is unavailable, the lower limit of achievable targets rises by up to ~0.3 \u00b0 C. Our results show that progress in international climate negotiations within this decade is imperative to keep the 2 \u00b0 C target within reach.", "author" : [ { "dropping-particle" : "", "family" : "Luderer", "given" : "Gunnar", "non-dropping-particle" : "", "parse-names" : false, "suffix" : "" }, { "dropping-particle" : "", "family" : "Pietzcker", "given" : "Robert C", "non-dropping-particle" : "", "parse-names" : false, "suffix" : "" }, { "dropping-particle" : "", "family" : "Bertram", "given" : "Christoph", "non-dropping-particle" : "", "parse-names" : false, "suffix" : "" }, { "dropping-particle" : "", "family" : "Kriegler", "given" : "Elmar", "non-dropping-particle" : "", "parse-names" : false, "suffix" : "" }, { "dropping-particle" : "", "family" : "Meinshausen", "given" : "Malte", "non-dropping-particle" : "", "parse-names" : false, "suffix" : "" }, { "dropping-particle" : "", "family" : "Edenhofer", "given" : "Ottmar", "non-dropping-particle" : "", "parse-names" : false, "suffix" : "" } ], "container-title" : "Environmental Research Letters", "id" : "ITEM-2", "issue" : "3", "issued" : { "date-parts" : [ [ "2013" ] ] }, "page" : "034033", "title" : "Economic mitigation challenges: how further delay closes the door for achieving climate targets", "type" : "article-journal", "volume" : "8" }, "uris" : [ "http://www.mendeley.com/documents/?uuid=3564ae32-8adf-4610-94a0-83ed91e277ef" ] }, { "id" : "ITEM-3", "itemData" : { "author" : [ { "dropping-particle" : "", "family" : "Clarke", "given" : "L.", "non-dropping-particle" : "", "parse-names" : false, "suffix" : "" }, { "dropping-particle" : "", "family" : "Jiang", "given" : "K.", "non-dropping-particle" : "", "parse-names" : false, "suffix" : "" }, { "dropping-particle" : "", "family" : "Akimoto", "given" : "Keigo", "non-dropping-particle" : "", "parse-names" : false, "suffix" : "" }, { "dropping-particle" : "", "family" : "Babiker", "given" : "Mustafa", "non-dropping-particle" : "", "parse-names" : false, "suffix" : "" }, { "dropping-particle" : "", "family" : "Blanford", "given" : "Geoffrey", "non-dropping-particle" : "", "parse-names" : false, "suffix" : "" }, { "dropping-particle" : "", "family" : "Fisher-Vanden", "given" : "K.", "non-dropping-particle" : "", "parse-names" : false, "suffix" : "" }, { "dropping-particle" : "", "family" : "Hourcade", "given" : "J.C.", "non-dropping-particle" : "", "parse-names" : false, "suffix" : "" }, { "dropping-particle" : "", "family" : "Krey", "given" : "Volker", "non-dropping-particle" : "", "parse-names" : false, "suffix" : "" }, { "dropping-particle" : "", "family" : "Kriegler", "given" : "Elmar", "non-dropping-particle" : "", "parse-names" : false, "suffix" : "" }, { "dropping-particle" : "", "family" : "Loschel", "given" : "A.", "non-dropping-particle" : "", "parse-names" : false, "suffix" : "" }, { "dropping-particle" : "", "family" : "Mccollum", "given" : "David", "non-dropping-particle" : "", "parse-names" : false, "suffix" : "" }, { "dropping-particle" : "", "family" : "Paltsev", "given" : "Sergey", "non-dropping-particle" : "", "parse-names" : false, "suffix" : "" }, { "dropping-particle" : "", "family" : "Rose", "given" : "Steven", "non-dropping-particle" : "", "parse-names" : false, "suffix" : "" }, { "dropping-particle" : "", "family" : "Shukla", "given" : "P. R.", "non-dropping-particle" : "", "parse-names" : false, "suffix" : "" }, { "dropping-particle" : "", "family" : "Tavoni", "given" : "Massimo", "non-dropping-particle" : "", "parse-names" : false, "suffix" : "" }, { "dropping-particle" : "", "family" : "Zwaan", "given" : "B.C.C.", "non-dropping-particle" : "van der", "parse-names" : false, "suffix" : "" }, { "dropping-particle" : "", "family" : "Vuuren", "given" : "Detlef P.", "non-dropping-particle" : "van", "parse-names" : false, "suffix" : "" } ], "chapter-number" : "6",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"Ramon", "non-dropping-particle" : "", "parse-names" : false, "suffix" : "" }, { "dropping-particle" : "", "family" : "Sokona", "given" : "Youba",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"A.",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 "family" : "Stechow", "given" : "C.", "non-dropping-particle" : "von", "parse-names" : false, "suffix" : "" }, { "dropping-particle" : "", "family" : "Zwickel", "given" : "T.", "non-dropping-particle" : "", "parse-names" : false, "suffix" : "" }, { "dropping-particle" : "", "family" : "Minx", "given" : "J.C.", "non-dropping-particle" : "", "parse-names" : false, "suffix" : "" } ], "id" : "ITEM-3", "issued" : { "date-parts" : [ [ "2014" ] ] }, "publisher" : "Cambridge University Press", "publisher-place" : "Cambridge, United Kingdom and New York, NY, USA", "title" : "Assessing transformation pathways", "type" : "chapter" }, "uris" : [ "http://www.mendeley.com/documents/?uuid=b9c87900-8d08-47c9-aac0-f83d4ddad1cc" ] }, { "id" : "ITEM-4", "itemData" : { "DOI" : "10.1017/CBO9781107415324", "ISBN" : "9781107661820", "ISSN" : "1476-4687", "PMID" : "17429376", "author" : [ { "dropping-particle" : "", "family" : "IPCC", "given" : "", "non-dropping-particle" : "", "parse-names" : false, "suffix" : "" } ],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"J.C.", "non-dropping-particle" : "", "parse-names" : false, "suffix" : "" } ], "id" : "ITEM-4", "issued" : { "date-parts" : [ [ "2014" ] ] }, "page" : "1-33", "publisher" : "Cambridge University Press", "publisher-place" : "Cambridge, United Kingdom and New York, NY, USA", "title" : "Summary for Policymakers", "type" : "chapter" }, "uris" : [ "http://www.mendeley.com/documents/?uuid=effdf189-8652-428f-97fd-154622d2e1fb" ] } ], "mendeley" : { "formattedCitation" : "[1\u20134]", "plainTextFormattedCitation" : "[1\u20134]", "previouslyFormattedCitation" : "[1\u20133]" }, "properties" : { "noteIndex" : 0 }, "schema" : "https://github.com/citation-style-language/schema/raw/master/csl-citation.json" }</w:instrText>
      </w:r>
      <w:r w:rsidR="00BE1702">
        <w:rPr>
          <w:lang w:val="en-US"/>
        </w:rPr>
        <w:fldChar w:fldCharType="separate"/>
      </w:r>
      <w:r w:rsidR="00F52D0A" w:rsidRPr="00F52D0A">
        <w:rPr>
          <w:noProof/>
          <w:lang w:val="en-US"/>
        </w:rPr>
        <w:t>[1–4]</w:t>
      </w:r>
      <w:r w:rsidR="00BE1702">
        <w:rPr>
          <w:lang w:val="en-US"/>
        </w:rPr>
        <w:fldChar w:fldCharType="end"/>
      </w:r>
      <w:r w:rsidR="0055477A">
        <w:rPr>
          <w:lang w:val="en-US"/>
        </w:rPr>
        <w:t>(</w:t>
      </w:r>
      <w:commentRangeStart w:id="4"/>
      <w:r w:rsidR="0055477A">
        <w:rPr>
          <w:lang w:val="en-US"/>
        </w:rPr>
        <w:t>REFs.</w:t>
      </w:r>
      <w:commentRangeEnd w:id="4"/>
      <w:r w:rsidR="0055477A">
        <w:rPr>
          <w:rStyle w:val="Kommentarzeichen"/>
        </w:rPr>
        <w:commentReference w:id="4"/>
      </w:r>
      <w:r w:rsidR="0055477A">
        <w:rPr>
          <w:lang w:val="en-US"/>
        </w:rPr>
        <w:t xml:space="preserve">), it has been largely neglected that the 1.5°C policy pathways also come with a distinctively different </w:t>
      </w:r>
      <w:ins w:id="5" w:author="minx" w:date="2017-06-15T21:25:00Z">
        <w:r w:rsidR="00766988">
          <w:rPr>
            <w:lang w:val="en-US"/>
          </w:rPr>
          <w:t xml:space="preserve">(gross) </w:t>
        </w:r>
      </w:ins>
      <w:r w:rsidR="0055477A">
        <w:rPr>
          <w:lang w:val="en-US"/>
        </w:rPr>
        <w:t>CO</w:t>
      </w:r>
      <w:r w:rsidR="0055477A" w:rsidRPr="00667FB4">
        <w:rPr>
          <w:vertAlign w:val="subscript"/>
          <w:lang w:val="en-US"/>
        </w:rPr>
        <w:t>2</w:t>
      </w:r>
      <w:r w:rsidR="0055477A">
        <w:rPr>
          <w:lang w:val="en-US"/>
        </w:rPr>
        <w:t xml:space="preserve"> emissions profile compared to 2°C policy pathways: </w:t>
      </w:r>
      <w:r w:rsidR="00667FB4">
        <w:rPr>
          <w:lang w:val="en-US"/>
        </w:rPr>
        <w:t xml:space="preserve">they require even more rapid </w:t>
      </w:r>
      <w:r w:rsidR="000F73E6">
        <w:rPr>
          <w:lang w:val="en-US"/>
        </w:rPr>
        <w:t xml:space="preserve">in the medium-run </w:t>
      </w:r>
      <w:r w:rsidR="00667FB4">
        <w:rPr>
          <w:lang w:val="en-US"/>
        </w:rPr>
        <w:t xml:space="preserve">and </w:t>
      </w:r>
      <w:r w:rsidR="000F73E6">
        <w:rPr>
          <w:lang w:val="en-US"/>
        </w:rPr>
        <w:t xml:space="preserve">even </w:t>
      </w:r>
      <w:r w:rsidR="00667FB4">
        <w:rPr>
          <w:lang w:val="en-US"/>
        </w:rPr>
        <w:t xml:space="preserve">deeper emissions reductions </w:t>
      </w:r>
      <w:r w:rsidR="000F73E6">
        <w:rPr>
          <w:lang w:val="en-US"/>
        </w:rPr>
        <w:t>in the long-run</w:t>
      </w:r>
      <w:r w:rsidR="00667FB4">
        <w:rPr>
          <w:lang w:val="en-US"/>
        </w:rPr>
        <w:t xml:space="preserve"> as shown in Figure 1</w:t>
      </w:r>
      <w:r w:rsidR="00667FB4">
        <w:rPr>
          <w:rStyle w:val="Kommentarzeichen"/>
        </w:rPr>
        <w:commentReference w:id="6"/>
      </w:r>
      <w:r w:rsidR="00667FB4">
        <w:rPr>
          <w:lang w:val="en-US"/>
        </w:rPr>
        <w:t>.</w:t>
      </w:r>
    </w:p>
    <w:p w14:paraId="3F610D41" w14:textId="2A1757AC" w:rsidR="005F3E0A" w:rsidRDefault="000F73E6" w:rsidP="00B56C99">
      <w:pPr>
        <w:rPr>
          <w:lang w:val="en-US"/>
        </w:rPr>
      </w:pPr>
      <w:commentRangeStart w:id="7"/>
      <w:r>
        <w:rPr>
          <w:lang w:val="en-US"/>
        </w:rPr>
        <w:t>This paper starts from the assertion that the establishment of the 1.5°C goal has further reinforced the role and contribution of cities and urban infrastructures in climate change mitigation.</w:t>
      </w:r>
      <w:r>
        <w:rPr>
          <w:rStyle w:val="Funotenzeichen"/>
          <w:lang w:val="en-US"/>
        </w:rPr>
        <w:footnoteReference w:id="1"/>
      </w:r>
      <w:r>
        <w:rPr>
          <w:lang w:val="en-US"/>
        </w:rPr>
        <w:t xml:space="preserve"> </w:t>
      </w:r>
      <w:r w:rsidR="003F08C5">
        <w:rPr>
          <w:lang w:val="en-US"/>
        </w:rPr>
        <w:t>Arguably,</w:t>
      </w:r>
      <w:r>
        <w:rPr>
          <w:lang w:val="en-US"/>
        </w:rPr>
        <w:t xml:space="preserve"> </w:t>
      </w:r>
      <w:r w:rsidR="00667FB4">
        <w:rPr>
          <w:lang w:val="en-US"/>
        </w:rPr>
        <w:t>achieving global (gross) emission levels close to zero</w:t>
      </w:r>
      <w:r>
        <w:rPr>
          <w:lang w:val="en-US"/>
        </w:rPr>
        <w:t xml:space="preserve"> in the </w:t>
      </w:r>
      <w:r w:rsidR="005F3E0A">
        <w:rPr>
          <w:lang w:val="en-US"/>
        </w:rPr>
        <w:t>long-run is unthinkable without</w:t>
      </w:r>
      <w:r>
        <w:rPr>
          <w:lang w:val="en-US"/>
        </w:rPr>
        <w:t xml:space="preserve"> low and zero-carbon infrastructures </w:t>
      </w:r>
      <w:ins w:id="17" w:author="minx" w:date="2017-06-15T21:08:00Z">
        <w:r w:rsidR="002D304E">
          <w:rPr>
            <w:lang w:val="en-US"/>
          </w:rPr>
          <w:t xml:space="preserve">in place </w:t>
        </w:r>
      </w:ins>
      <w:r w:rsidR="00BE1702">
        <w:rPr>
          <w:lang w:val="en-US"/>
        </w:rPr>
        <w:t>globally</w:t>
      </w:r>
      <w:r>
        <w:rPr>
          <w:lang w:val="en-US"/>
        </w:rPr>
        <w:t xml:space="preserve">. </w:t>
      </w:r>
      <w:r w:rsidR="003F08C5">
        <w:rPr>
          <w:lang w:val="en-US"/>
        </w:rPr>
        <w:t>Cities as infrastructure hotspots play a key role in shaping the long-run emission trajectories with opportunities for leapf</w:t>
      </w:r>
      <w:r w:rsidR="0058564E">
        <w:rPr>
          <w:lang w:val="en-US"/>
        </w:rPr>
        <w:t xml:space="preserve">rogging and risks for emissions </w:t>
      </w:r>
      <w:r w:rsidR="003F08C5">
        <w:rPr>
          <w:lang w:val="en-US"/>
        </w:rPr>
        <w:t>loc</w:t>
      </w:r>
      <w:r w:rsidR="0058564E">
        <w:rPr>
          <w:lang w:val="en-US"/>
        </w:rPr>
        <w:t>k</w:t>
      </w:r>
      <w:r w:rsidR="003F08C5">
        <w:rPr>
          <w:lang w:val="en-US"/>
        </w:rPr>
        <w:t xml:space="preserve">-in. </w:t>
      </w:r>
      <w:r w:rsidR="005F3E0A">
        <w:rPr>
          <w:lang w:val="en-US"/>
        </w:rPr>
        <w:t>Even managing the rapid and steep emission reductions in the short- and medium-term will necessitate taking all available me</w:t>
      </w:r>
      <w:r w:rsidR="003F08C5">
        <w:rPr>
          <w:lang w:val="en-US"/>
        </w:rPr>
        <w:t>asures across governance levels. Particularly, with the slow prog</w:t>
      </w:r>
      <w:r w:rsidR="0013333F">
        <w:rPr>
          <w:lang w:val="en-US"/>
        </w:rPr>
        <w:t>ress in delivering national climate action,</w:t>
      </w:r>
      <w:r w:rsidR="003F08C5">
        <w:rPr>
          <w:lang w:val="en-US"/>
        </w:rPr>
        <w:t xml:space="preserve"> cities and local communities have emerged as one of the more ambitious policy communities in global climate change governance </w:t>
      </w:r>
      <w:r w:rsidR="0013333F">
        <w:rPr>
          <w:lang w:val="en-US"/>
        </w:rPr>
        <w:t>despite real problems in assessing their actual performance to date</w:t>
      </w:r>
      <w:ins w:id="18" w:author="William Lamb" w:date="2017-06-15T09:25:00Z">
        <w:r w:rsidR="00BE1702">
          <w:rPr>
            <w:lang w:val="en-US"/>
          </w:rPr>
          <w:t xml:space="preserve"> </w:t>
        </w:r>
      </w:ins>
      <w:ins w:id="19" w:author="William Lamb" w:date="2017-06-15T09:30:00Z">
        <w:r w:rsidR="00BE1702">
          <w:rPr>
            <w:lang w:val="en-US"/>
          </w:rPr>
          <w:fldChar w:fldCharType="begin" w:fldLock="1"/>
        </w:r>
      </w:ins>
      <w:r w:rsidR="00F52D0A">
        <w:rPr>
          <w:lang w:val="en-US"/>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"[5]", "plainTextFormattedCitation" : "[5]", "previouslyFormattedCitation" : "[4]" }, "properties" : { "noteIndex" : 0 }, "schema" : "https://github.com/citation-style-language/schema/raw/master/csl-citation.json" }</w:instrText>
      </w:r>
      <w:r w:rsidR="00BE1702">
        <w:rPr>
          <w:lang w:val="en-US"/>
        </w:rPr>
        <w:fldChar w:fldCharType="separate"/>
      </w:r>
      <w:r w:rsidR="00F52D0A" w:rsidRPr="00F52D0A">
        <w:rPr>
          <w:noProof/>
          <w:lang w:val="en-US"/>
        </w:rPr>
        <w:t>[5]</w:t>
      </w:r>
      <w:ins w:id="20" w:author="William Lamb" w:date="2017-06-15T09:30:00Z">
        <w:r w:rsidR="00BE1702">
          <w:rPr>
            <w:lang w:val="en-US"/>
          </w:rPr>
          <w:fldChar w:fldCharType="end"/>
        </w:r>
      </w:ins>
      <w:del w:id="21" w:author="William Lamb" w:date="2017-06-15T09:30:00Z">
        <w:r w:rsidR="0013333F" w:rsidDel="00BE1702">
          <w:rPr>
            <w:lang w:val="en-US"/>
          </w:rPr>
          <w:delText xml:space="preserve"> (REF- urban chapter AR5)</w:delText>
        </w:r>
      </w:del>
      <w:r w:rsidR="003F08C5">
        <w:rPr>
          <w:lang w:val="en-US"/>
        </w:rPr>
        <w:t>.</w:t>
      </w:r>
      <w:commentRangeEnd w:id="7"/>
      <w:r w:rsidR="002D304E">
        <w:rPr>
          <w:rStyle w:val="Kommentarzeichen"/>
        </w:rPr>
        <w:commentReference w:id="7"/>
      </w:r>
    </w:p>
    <w:p w14:paraId="2622AB1A" w14:textId="25F746D4" w:rsidR="00C40641" w:rsidRDefault="003F08C5" w:rsidP="00967604">
      <w:pPr>
        <w:rPr>
          <w:ins w:id="22" w:author="minx" w:date="2017-06-15T21:33:00Z"/>
          <w:lang w:val="en-US"/>
        </w:rPr>
      </w:pPr>
      <w:del w:id="23" w:author="minx" w:date="2017-06-15T21:10:00Z">
        <w:r w:rsidDel="002D304E">
          <w:rPr>
            <w:lang w:val="en-US"/>
          </w:rPr>
          <w:delText>Nevertheless</w:delText>
        </w:r>
      </w:del>
      <w:ins w:id="24" w:author="minx" w:date="2017-06-15T21:25:00Z">
        <w:r w:rsidR="00766988">
          <w:rPr>
            <w:lang w:val="en-US"/>
          </w:rPr>
          <w:t>Despite being highlighted as a</w:t>
        </w:r>
      </w:ins>
      <w:ins w:id="25" w:author="minx" w:date="2017-06-15T21:26:00Z">
        <w:r w:rsidR="00766988">
          <w:rPr>
            <w:lang w:val="en-US"/>
          </w:rPr>
          <w:t xml:space="preserve"> mitigation response topic to be treated in SR1.5 (</w:t>
        </w:r>
        <w:commentRangeStart w:id="26"/>
        <w:r w:rsidR="00766988">
          <w:rPr>
            <w:lang w:val="en-US"/>
          </w:rPr>
          <w:t>Ref</w:t>
        </w:r>
        <w:commentRangeEnd w:id="26"/>
        <w:r w:rsidR="00766988">
          <w:rPr>
            <w:rStyle w:val="Kommentarzeichen"/>
          </w:rPr>
          <w:commentReference w:id="26"/>
        </w:r>
        <w:r w:rsidR="00766988">
          <w:rPr>
            <w:lang w:val="en-US"/>
          </w:rPr>
          <w:t>)</w:t>
        </w:r>
      </w:ins>
      <w:r>
        <w:rPr>
          <w:lang w:val="en-US"/>
        </w:rPr>
        <w:t xml:space="preserve">, cities have been staggeringly absent from the discussions </w:t>
      </w:r>
      <w:r w:rsidR="0013333F">
        <w:rPr>
          <w:lang w:val="en-US"/>
        </w:rPr>
        <w:t xml:space="preserve">on the 1.5°C </w:t>
      </w:r>
      <w:r>
        <w:rPr>
          <w:lang w:val="en-US"/>
        </w:rPr>
        <w:t>so far.</w:t>
      </w:r>
      <w:r w:rsidR="0013333F">
        <w:rPr>
          <w:lang w:val="en-US"/>
        </w:rPr>
        <w:t xml:space="preserve"> On the one hand, this is related to the fact that cities and urban infrastructure</w:t>
      </w:r>
      <w:ins w:id="27" w:author="minx" w:date="2017-06-15T21:19:00Z">
        <w:r w:rsidR="00766988">
          <w:rPr>
            <w:lang w:val="en-US"/>
          </w:rPr>
          <w:t>s</w:t>
        </w:r>
      </w:ins>
      <w:r w:rsidR="0013333F">
        <w:rPr>
          <w:lang w:val="en-US"/>
        </w:rPr>
        <w:t xml:space="preserve"> are not represented in </w:t>
      </w:r>
      <w:del w:id="28" w:author="minx" w:date="2017-06-15T21:19:00Z">
        <w:r w:rsidR="0013333F" w:rsidDel="00766988">
          <w:rPr>
            <w:lang w:val="en-US"/>
          </w:rPr>
          <w:delText>integrated assessment models</w:delText>
        </w:r>
      </w:del>
      <w:ins w:id="29" w:author="minx" w:date="2017-06-15T21:19:00Z">
        <w:r w:rsidR="00766988">
          <w:rPr>
            <w:lang w:val="en-US"/>
          </w:rPr>
          <w:t>global climate change mitigation model</w:t>
        </w:r>
      </w:ins>
      <w:ins w:id="30" w:author="minx" w:date="2017-06-15T21:36:00Z">
        <w:r w:rsidR="00C40641">
          <w:rPr>
            <w:lang w:val="en-US"/>
          </w:rPr>
          <w:t>s</w:t>
        </w:r>
      </w:ins>
      <w:r w:rsidR="0013333F">
        <w:rPr>
          <w:lang w:val="en-US"/>
        </w:rPr>
        <w:t xml:space="preserve"> trying to explore the various economic, technological and institutional requirements of alternative climate stabilization pathways</w:t>
      </w:r>
      <w:ins w:id="31" w:author="minx" w:date="2017-06-15T21:36:00Z">
        <w:r w:rsidR="00C40641">
          <w:rPr>
            <w:lang w:val="en-US"/>
          </w:rPr>
          <w:t xml:space="preserve"> (</w:t>
        </w:r>
        <w:commentRangeStart w:id="32"/>
        <w:r w:rsidR="00C40641">
          <w:rPr>
            <w:lang w:val="en-US"/>
          </w:rPr>
          <w:t>REF</w:t>
        </w:r>
        <w:commentRangeEnd w:id="32"/>
        <w:r w:rsidR="00C40641">
          <w:rPr>
            <w:rStyle w:val="Kommentarzeichen"/>
          </w:rPr>
          <w:commentReference w:id="32"/>
        </w:r>
        <w:r w:rsidR="00C40641">
          <w:rPr>
            <w:lang w:val="en-US"/>
          </w:rPr>
          <w:t>)</w:t>
        </w:r>
      </w:ins>
      <w:commentRangeStart w:id="33"/>
      <w:r w:rsidR="0013333F">
        <w:rPr>
          <w:lang w:val="en-US"/>
        </w:rPr>
        <w:t>.</w:t>
      </w:r>
      <w:commentRangeEnd w:id="33"/>
      <w:r w:rsidR="002D304E">
        <w:rPr>
          <w:rStyle w:val="Kommentarzeichen"/>
        </w:rPr>
        <w:commentReference w:id="33"/>
      </w:r>
      <w:r w:rsidR="0013333F">
        <w:rPr>
          <w:lang w:val="en-US"/>
        </w:rPr>
        <w:t xml:space="preserve"> On the other hand, the literature on cities is largely place-based and does not relate directly to any global temperature target eve</w:t>
      </w:r>
      <w:r w:rsidR="004C778A">
        <w:rPr>
          <w:lang w:val="en-US"/>
        </w:rPr>
        <w:t>n though attempts have been made to establish such a link (</w:t>
      </w:r>
      <w:commentRangeStart w:id="34"/>
      <w:r w:rsidR="004C778A">
        <w:rPr>
          <w:lang w:val="en-US"/>
        </w:rPr>
        <w:t>REFs</w:t>
      </w:r>
      <w:commentRangeEnd w:id="34"/>
      <w:r w:rsidR="00BE1702">
        <w:rPr>
          <w:rStyle w:val="Kommentarzeichen"/>
        </w:rPr>
        <w:commentReference w:id="34"/>
      </w:r>
      <w:r w:rsidR="004C778A">
        <w:rPr>
          <w:lang w:val="en-US"/>
        </w:rPr>
        <w:t>)</w:t>
      </w:r>
      <w:r w:rsidR="0013333F">
        <w:rPr>
          <w:lang w:val="en-US"/>
        </w:rPr>
        <w:t>.</w:t>
      </w:r>
      <w:ins w:id="35" w:author="minx" w:date="2017-06-15T21:42:00Z">
        <w:r w:rsidR="00967604">
          <w:rPr>
            <w:lang w:val="en-US"/>
          </w:rPr>
          <w:t xml:space="preserve"> </w:t>
        </w:r>
      </w:ins>
    </w:p>
    <w:p w14:paraId="208B1F94" w14:textId="31824D56" w:rsidR="002D304E" w:rsidDel="00C40641" w:rsidRDefault="00841E48" w:rsidP="00B56C99">
      <w:pPr>
        <w:rPr>
          <w:del w:id="36" w:author="minx" w:date="2017-06-15T21:28:00Z"/>
          <w:lang w:val="en-US"/>
        </w:rPr>
      </w:pPr>
      <w:ins w:id="37" w:author="minx" w:date="2017-06-15T22:07:00Z">
        <w:r>
          <w:rPr>
            <w:lang w:val="en-US"/>
          </w:rPr>
          <w:t>But t</w:t>
        </w:r>
      </w:ins>
    </w:p>
    <w:p w14:paraId="4C64E96F" w14:textId="77777777" w:rsidR="00540F29" w:rsidRDefault="00841E48" w:rsidP="004C778A">
      <w:pPr>
        <w:rPr>
          <w:ins w:id="38" w:author="minx" w:date="2017-06-15T22:31:00Z"/>
          <w:lang w:val="en-US"/>
        </w:rPr>
      </w:pPr>
      <w:ins w:id="39" w:author="minx" w:date="2017-06-15T22:03:00Z">
        <w:r>
          <w:rPr>
            <w:lang w:val="en-US"/>
          </w:rPr>
          <w:t>he assessment of the role of cities and urban infrastructures for keeping warming below 1.5°C faces t</w:t>
        </w:r>
      </w:ins>
      <w:ins w:id="40" w:author="minx" w:date="2017-06-15T22:07:00Z">
        <w:r>
          <w:rPr>
            <w:lang w:val="en-US"/>
          </w:rPr>
          <w:t>wo further</w:t>
        </w:r>
      </w:ins>
      <w:ins w:id="41" w:author="minx" w:date="2017-06-15T22:03:00Z">
        <w:r>
          <w:rPr>
            <w:lang w:val="en-US"/>
          </w:rPr>
          <w:t xml:space="preserve"> fundamental challenges: first, </w:t>
        </w:r>
      </w:ins>
      <w:ins w:id="42" w:author="minx" w:date="2017-06-15T22:07:00Z">
        <w:r>
          <w:rPr>
            <w:lang w:val="en-US"/>
          </w:rPr>
          <w:t xml:space="preserve">like in other fields of climate change research the body of relevant literature </w:t>
        </w:r>
      </w:ins>
      <w:ins w:id="43" w:author="minx" w:date="2017-06-15T22:08:00Z">
        <w:r>
          <w:rPr>
            <w:lang w:val="en-US"/>
          </w:rPr>
          <w:t xml:space="preserve">on urban climate change mitigation </w:t>
        </w:r>
      </w:ins>
      <w:ins w:id="44" w:author="minx" w:date="2017-06-15T22:07:00Z">
        <w:r>
          <w:rPr>
            <w:lang w:val="en-US"/>
          </w:rPr>
          <w:t xml:space="preserve">is </w:t>
        </w:r>
      </w:ins>
      <w:ins w:id="45" w:author="minx" w:date="2017-06-15T22:08:00Z">
        <w:r>
          <w:rPr>
            <w:lang w:val="en-US"/>
          </w:rPr>
          <w:t>large</w:t>
        </w:r>
      </w:ins>
      <w:ins w:id="46" w:author="minx" w:date="2017-06-15T22:07:00Z">
        <w:r>
          <w:rPr>
            <w:lang w:val="en-US"/>
          </w:rPr>
          <w:t xml:space="preserve"> and fast-growing. </w:t>
        </w:r>
      </w:ins>
      <w:ins w:id="47" w:author="minx" w:date="2017-06-15T22:12:00Z">
        <w:r w:rsidR="00D32B24">
          <w:rPr>
            <w:lang w:val="en-US"/>
          </w:rPr>
          <w:t xml:space="preserve">Minx et al. </w:t>
        </w:r>
      </w:ins>
      <w:ins w:id="48" w:author="minx" w:date="2017-06-15T22:14:00Z">
        <w:r w:rsidR="00D32B24">
          <w:rPr>
            <w:lang w:val="en-US"/>
          </w:rPr>
          <w:t xml:space="preserve">(Ref) </w:t>
        </w:r>
      </w:ins>
      <w:ins w:id="49" w:author="minx" w:date="2017-06-15T22:12:00Z">
        <w:r w:rsidR="00D32B24">
          <w:rPr>
            <w:lang w:val="en-US"/>
          </w:rPr>
          <w:t xml:space="preserve">estimate that the number of new peer-reviewed research (as recorded in the ISI Web of Science) </w:t>
        </w:r>
      </w:ins>
      <w:ins w:id="50" w:author="minx" w:date="2017-06-15T22:14:00Z">
        <w:r w:rsidR="00D32B24">
          <w:rPr>
            <w:lang w:val="en-US"/>
          </w:rPr>
          <w:t xml:space="preserve">published during the sixth assessment cycle is </w:t>
        </w:r>
      </w:ins>
      <w:ins w:id="51" w:author="minx" w:date="2017-06-15T22:12:00Z">
        <w:r w:rsidR="00D32B24">
          <w:rPr>
            <w:lang w:val="en-US"/>
          </w:rPr>
          <w:t xml:space="preserve">roughly equal to the </w:t>
        </w:r>
      </w:ins>
      <w:ins w:id="52" w:author="minx" w:date="2017-06-15T22:14:00Z">
        <w:r w:rsidR="00D32B24">
          <w:rPr>
            <w:lang w:val="en-US"/>
          </w:rPr>
          <w:t>size of the entire climate change literature before AR6.</w:t>
        </w:r>
      </w:ins>
      <w:ins w:id="53" w:author="minx" w:date="2017-06-15T22:15:00Z">
        <w:r w:rsidR="00D32B24">
          <w:rPr>
            <w:lang w:val="en-US"/>
          </w:rPr>
          <w:t xml:space="preserve"> </w:t>
        </w:r>
      </w:ins>
      <w:ins w:id="54" w:author="minx" w:date="2017-06-15T22:19:00Z">
        <w:r w:rsidR="00D32B24">
          <w:rPr>
            <w:lang w:val="en-US"/>
          </w:rPr>
          <w:t xml:space="preserve">As it increasingly becomes impossible for individuals to track progress even in highly specialized fields, </w:t>
        </w:r>
      </w:ins>
      <w:ins w:id="55" w:author="minx" w:date="2017-06-15T22:22:00Z">
        <w:r w:rsidR="00540F29">
          <w:rPr>
            <w:lang w:val="en-US"/>
          </w:rPr>
          <w:t xml:space="preserve">bias in the selection of literature becomes an increasing problem in </w:t>
        </w:r>
      </w:ins>
      <w:ins w:id="56" w:author="minx" w:date="2017-06-15T22:23:00Z">
        <w:r w:rsidR="00540F29">
          <w:rPr>
            <w:lang w:val="en-US"/>
          </w:rPr>
          <w:t>IPCC and other global environmental</w:t>
        </w:r>
      </w:ins>
      <w:ins w:id="57" w:author="minx" w:date="2017-06-15T22:22:00Z">
        <w:r w:rsidR="00540F29">
          <w:rPr>
            <w:lang w:val="en-US"/>
          </w:rPr>
          <w:t xml:space="preserve"> assessments.</w:t>
        </w:r>
      </w:ins>
      <w:ins w:id="58" w:author="minx" w:date="2017-06-15T22:24:00Z">
        <w:r w:rsidR="00540F29">
          <w:rPr>
            <w:lang w:val="en-US"/>
          </w:rPr>
          <w:t xml:space="preserve"> </w:t>
        </w:r>
      </w:ins>
    </w:p>
    <w:p w14:paraId="7182CFCA" w14:textId="1B692B24" w:rsidR="002D304E" w:rsidRDefault="00540F29" w:rsidP="004C778A">
      <w:pPr>
        <w:rPr>
          <w:ins w:id="59" w:author="minx" w:date="2017-06-15T21:04:00Z"/>
          <w:lang w:val="en-US"/>
        </w:rPr>
      </w:pPr>
      <w:ins w:id="60" w:author="minx" w:date="2017-06-15T22:24:00Z">
        <w:r>
          <w:rPr>
            <w:lang w:val="en-US"/>
          </w:rPr>
          <w:t xml:space="preserve">Second, </w:t>
        </w:r>
      </w:ins>
      <w:ins w:id="61" w:author="minx" w:date="2017-06-15T22:04:00Z">
        <w:r w:rsidR="00841E48">
          <w:rPr>
            <w:lang w:val="en-US"/>
          </w:rPr>
          <w:t xml:space="preserve">despite recent progress urban climate change assessments are still relatively in their infancy and </w:t>
        </w:r>
      </w:ins>
      <w:ins w:id="62" w:author="minx" w:date="2017-06-15T22:27:00Z">
        <w:r>
          <w:rPr>
            <w:lang w:val="en-US"/>
          </w:rPr>
          <w:t xml:space="preserve">the available literature has not yet been </w:t>
        </w:r>
      </w:ins>
      <w:ins w:id="63" w:author="minx" w:date="2017-06-15T22:28:00Z">
        <w:r>
          <w:rPr>
            <w:lang w:val="en-US"/>
          </w:rPr>
          <w:t>aggregated into discrete bodies of knowledge</w:t>
        </w:r>
      </w:ins>
      <w:ins w:id="64" w:author="minx" w:date="2017-06-15T22:29:00Z">
        <w:r>
          <w:rPr>
            <w:lang w:val="en-US"/>
          </w:rPr>
          <w:t xml:space="preserve"> that can be </w:t>
        </w:r>
      </w:ins>
      <w:ins w:id="65" w:author="minx" w:date="2017-06-15T22:31:00Z">
        <w:r>
          <w:rPr>
            <w:lang w:val="en-US"/>
          </w:rPr>
          <w:t xml:space="preserve">easily </w:t>
        </w:r>
      </w:ins>
      <w:ins w:id="66" w:author="minx" w:date="2017-06-15T22:29:00Z">
        <w:r w:rsidR="00F30B8F">
          <w:rPr>
            <w:lang w:val="en-US"/>
          </w:rPr>
          <w:t xml:space="preserve">drawn </w:t>
        </w:r>
      </w:ins>
      <w:ins w:id="67" w:author="minx" w:date="2017-06-15T22:34:00Z">
        <w:r w:rsidR="00F30B8F">
          <w:rPr>
            <w:lang w:val="en-US"/>
          </w:rPr>
          <w:t>upon</w:t>
        </w:r>
      </w:ins>
      <w:ins w:id="68" w:author="minx" w:date="2017-06-15T22:29:00Z">
        <w:r>
          <w:rPr>
            <w:lang w:val="en-US"/>
          </w:rPr>
          <w:t xml:space="preserve">. </w:t>
        </w:r>
      </w:ins>
      <w:ins w:id="69" w:author="minx" w:date="2017-06-15T22:34:00Z">
        <w:r w:rsidR="00F30B8F">
          <w:rPr>
            <w:lang w:val="en-US"/>
          </w:rPr>
          <w:t>This</w:t>
        </w:r>
      </w:ins>
      <w:ins w:id="70" w:author="minx" w:date="2017-06-15T22:31:00Z">
        <w:r>
          <w:rPr>
            <w:lang w:val="en-US"/>
          </w:rPr>
          <w:t xml:space="preserve"> reinforce</w:t>
        </w:r>
      </w:ins>
      <w:ins w:id="71" w:author="minx" w:date="2017-06-15T22:37:00Z">
        <w:r w:rsidR="00F30B8F">
          <w:rPr>
            <w:lang w:val="en-US"/>
          </w:rPr>
          <w:t>s</w:t>
        </w:r>
      </w:ins>
      <w:ins w:id="72" w:author="minx" w:date="2017-06-15T22:31:00Z">
        <w:r>
          <w:rPr>
            <w:lang w:val="en-US"/>
          </w:rPr>
          <w:t xml:space="preserve"> the problems caused by </w:t>
        </w:r>
      </w:ins>
      <w:ins w:id="73" w:author="minx" w:date="2017-06-15T22:32:00Z">
        <w:r>
          <w:rPr>
            <w:lang w:val="en-US"/>
          </w:rPr>
          <w:t>“</w:t>
        </w:r>
      </w:ins>
      <w:ins w:id="74" w:author="minx" w:date="2017-06-15T22:31:00Z">
        <w:r>
          <w:rPr>
            <w:lang w:val="en-US"/>
          </w:rPr>
          <w:t>big literature</w:t>
        </w:r>
      </w:ins>
      <w:ins w:id="75" w:author="minx" w:date="2017-06-15T22:32:00Z">
        <w:r>
          <w:rPr>
            <w:lang w:val="en-US"/>
          </w:rPr>
          <w:t>”</w:t>
        </w:r>
      </w:ins>
      <w:ins w:id="76" w:author="minx" w:date="2017-06-15T22:34:00Z">
        <w:r w:rsidR="00F30B8F">
          <w:rPr>
            <w:lang w:val="en-US"/>
          </w:rPr>
          <w:t xml:space="preserve"> described above</w:t>
        </w:r>
      </w:ins>
      <w:ins w:id="77" w:author="minx" w:date="2017-06-15T22:37:00Z">
        <w:r w:rsidR="00F30B8F">
          <w:rPr>
            <w:lang w:val="en-US"/>
          </w:rPr>
          <w:t xml:space="preserve">. </w:t>
        </w:r>
      </w:ins>
      <w:ins w:id="78" w:author="minx" w:date="2017-06-15T22:35:00Z">
        <w:r w:rsidR="00F30B8F">
          <w:rPr>
            <w:lang w:val="en-US"/>
          </w:rPr>
          <w:t>More importantly, it is particular</w:t>
        </w:r>
      </w:ins>
      <w:ins w:id="79" w:author="Max Callaghan" w:date="2017-06-16T13:11:00Z">
        <w:r w:rsidR="000D7948">
          <w:rPr>
            <w:lang w:val="en-US"/>
          </w:rPr>
          <w:t>ly</w:t>
        </w:r>
      </w:ins>
      <w:ins w:id="80" w:author="minx" w:date="2017-06-15T22:35:00Z">
        <w:r w:rsidR="00F30B8F">
          <w:rPr>
            <w:lang w:val="en-US"/>
          </w:rPr>
          <w:t xml:space="preserve"> the climate policy aspects that are less</w:t>
        </w:r>
      </w:ins>
      <w:ins w:id="81" w:author="minx" w:date="2017-06-15T22:37:00Z">
        <w:r w:rsidR="00F30B8F">
          <w:rPr>
            <w:lang w:val="en-US"/>
          </w:rPr>
          <w:t xml:space="preserve"> developed in a field where it </w:t>
        </w:r>
        <w:r w:rsidR="00F30B8F">
          <w:rPr>
            <w:lang w:val="en-US"/>
          </w:rPr>
          <w:lastRenderedPageBreak/>
          <w:t xml:space="preserve">remains a challenge to quantify the urban contribution </w:t>
        </w:r>
      </w:ins>
      <w:ins w:id="82" w:author="minx" w:date="2017-06-15T22:39:00Z">
        <w:r w:rsidR="00F30B8F">
          <w:rPr>
            <w:lang w:val="en-US"/>
          </w:rPr>
          <w:t xml:space="preserve">to </w:t>
        </w:r>
        <w:commentRangeStart w:id="83"/>
        <w:commentRangeStart w:id="84"/>
        <w:r w:rsidR="00F30B8F">
          <w:rPr>
            <w:lang w:val="en-US"/>
          </w:rPr>
          <w:t>global emissions</w:t>
        </w:r>
      </w:ins>
      <w:commentRangeEnd w:id="83"/>
      <w:commentRangeEnd w:id="84"/>
      <w:ins w:id="85" w:author="minx" w:date="2017-06-15T22:45:00Z">
        <w:r w:rsidR="003D5BF4">
          <w:rPr>
            <w:rStyle w:val="Kommentarzeichen"/>
          </w:rPr>
          <w:commentReference w:id="83"/>
        </w:r>
      </w:ins>
      <w:ins w:id="88" w:author="minx" w:date="2017-06-15T22:44:00Z">
        <w:r w:rsidR="003D5BF4">
          <w:rPr>
            <w:rStyle w:val="Kommentarzeichen"/>
          </w:rPr>
          <w:commentReference w:id="84"/>
        </w:r>
      </w:ins>
      <w:ins w:id="89" w:author="minx" w:date="2017-06-15T22:38:00Z">
        <w:r w:rsidR="00F30B8F">
          <w:rPr>
            <w:lang w:val="en-US"/>
          </w:rPr>
          <w:t xml:space="preserve"> and to obtain comparable sets of emission data</w:t>
        </w:r>
      </w:ins>
      <w:ins w:id="90" w:author="minx" w:date="2017-06-15T22:39:00Z">
        <w:r w:rsidR="00F30B8F">
          <w:rPr>
            <w:lang w:val="en-US"/>
          </w:rPr>
          <w:t xml:space="preserve"> for larger samples of </w:t>
        </w:r>
        <w:commentRangeStart w:id="91"/>
        <w:r w:rsidR="00F30B8F">
          <w:rPr>
            <w:lang w:val="en-US"/>
          </w:rPr>
          <w:t>cities</w:t>
        </w:r>
      </w:ins>
      <w:commentRangeEnd w:id="91"/>
      <w:ins w:id="92" w:author="minx" w:date="2017-06-15T22:45:00Z">
        <w:r w:rsidR="003D5BF4">
          <w:rPr>
            <w:rStyle w:val="Kommentarzeichen"/>
          </w:rPr>
          <w:commentReference w:id="91"/>
        </w:r>
      </w:ins>
      <w:ins w:id="96" w:author="minx" w:date="2017-06-15T22:38:00Z">
        <w:r w:rsidR="00F30B8F">
          <w:rPr>
            <w:lang w:val="en-US"/>
          </w:rPr>
          <w:t>.</w:t>
        </w:r>
      </w:ins>
    </w:p>
    <w:p w14:paraId="75AE5AF5" w14:textId="0B80FE27" w:rsidR="00B514CE" w:rsidRDefault="003D5BF4" w:rsidP="00B36DFC">
      <w:pPr>
        <w:rPr>
          <w:lang w:val="en-US"/>
        </w:rPr>
      </w:pPr>
      <w:ins w:id="97" w:author="minx" w:date="2017-06-15T22:46:00Z">
        <w:r>
          <w:rPr>
            <w:lang w:val="en-US"/>
          </w:rPr>
          <w:t xml:space="preserve">In order to </w:t>
        </w:r>
      </w:ins>
      <w:ins w:id="98" w:author="minx" w:date="2017-06-15T22:48:00Z">
        <w:r>
          <w:rPr>
            <w:lang w:val="en-US"/>
          </w:rPr>
          <w:t>allow for more</w:t>
        </w:r>
      </w:ins>
      <w:ins w:id="99" w:author="minx" w:date="2017-06-15T22:47:00Z">
        <w:r>
          <w:rPr>
            <w:lang w:val="en-US"/>
          </w:rPr>
          <w:t xml:space="preserve"> transparent assessment</w:t>
        </w:r>
      </w:ins>
      <w:ins w:id="100" w:author="minx" w:date="2017-06-15T22:48:00Z">
        <w:r>
          <w:rPr>
            <w:lang w:val="en-US"/>
          </w:rPr>
          <w:t>s</w:t>
        </w:r>
      </w:ins>
      <w:ins w:id="101" w:author="minx" w:date="2017-06-15T22:47:00Z">
        <w:r>
          <w:rPr>
            <w:lang w:val="en-US"/>
          </w:rPr>
          <w:t xml:space="preserve"> of the role of cities in climate change mitigation</w:t>
        </w:r>
      </w:ins>
      <w:ins w:id="102" w:author="minx" w:date="2017-06-15T22:46:00Z">
        <w:r>
          <w:rPr>
            <w:lang w:val="en-US"/>
          </w:rPr>
          <w:t xml:space="preserve"> and to enable </w:t>
        </w:r>
      </w:ins>
      <w:ins w:id="103" w:author="minx" w:date="2017-06-15T22:47:00Z">
        <w:r>
          <w:rPr>
            <w:lang w:val="en-US"/>
          </w:rPr>
          <w:t>more general</w:t>
        </w:r>
      </w:ins>
      <w:ins w:id="104" w:author="minx" w:date="2017-06-15T22:46:00Z">
        <w:r>
          <w:rPr>
            <w:lang w:val="en-US"/>
          </w:rPr>
          <w:t xml:space="preserve"> discussions about the progress in urban climate change research in general</w:t>
        </w:r>
      </w:ins>
      <w:ins w:id="105" w:author="minx" w:date="2017-06-15T22:47:00Z">
        <w:r>
          <w:rPr>
            <w:lang w:val="en-US"/>
          </w:rPr>
          <w:t xml:space="preserve">, </w:t>
        </w:r>
      </w:ins>
      <w:ins w:id="106" w:author="minx" w:date="2017-06-15T22:49:00Z">
        <w:r>
          <w:rPr>
            <w:lang w:val="en-US"/>
          </w:rPr>
          <w:t xml:space="preserve">it is important to initiate some very basic but profound discussions about the </w:t>
        </w:r>
      </w:ins>
      <w:ins w:id="107" w:author="minx" w:date="2017-06-15T22:50:00Z">
        <w:r>
          <w:rPr>
            <w:lang w:val="en-US"/>
          </w:rPr>
          <w:t xml:space="preserve">relevant </w:t>
        </w:r>
      </w:ins>
      <w:ins w:id="108" w:author="minx" w:date="2017-06-15T22:49:00Z">
        <w:r>
          <w:rPr>
            <w:lang w:val="en-US"/>
          </w:rPr>
          <w:t>literature base</w:t>
        </w:r>
      </w:ins>
      <w:ins w:id="109" w:author="minx" w:date="2017-06-15T22:50:00Z">
        <w:r>
          <w:rPr>
            <w:lang w:val="en-US"/>
          </w:rPr>
          <w:t xml:space="preserve">. </w:t>
        </w:r>
      </w:ins>
      <w:del w:id="110" w:author="minx" w:date="2017-06-15T22:55:00Z">
        <w:r w:rsidR="004C778A" w:rsidDel="00B36DFC">
          <w:rPr>
            <w:lang w:val="en-US"/>
          </w:rPr>
          <w:delText xml:space="preserve">While it is crucial that the upcoming IPCC Special Report will seriously address the role of cities in climate change mitigation, it even remains unclear what the relevant literature base should be. </w:delText>
        </w:r>
      </w:del>
      <w:r w:rsidR="00787C57">
        <w:rPr>
          <w:lang w:val="en-US"/>
        </w:rPr>
        <w:t>A fundamental question</w:t>
      </w:r>
      <w:del w:id="111" w:author="minx" w:date="2017-06-15T22:56:00Z">
        <w:r w:rsidR="00787C57" w:rsidDel="00B36DFC">
          <w:rPr>
            <w:lang w:val="en-US"/>
          </w:rPr>
          <w:delText xml:space="preserve"> therefore</w:delText>
        </w:r>
      </w:del>
      <w:r w:rsidR="00787C57">
        <w:rPr>
          <w:lang w:val="en-US"/>
        </w:rPr>
        <w:t xml:space="preserve"> is what part of the urban literature should </w:t>
      </w:r>
      <w:ins w:id="112" w:author="minx" w:date="2017-06-15T22:56:00Z">
        <w:r w:rsidR="00B36DFC">
          <w:rPr>
            <w:lang w:val="en-US"/>
          </w:rPr>
          <w:t xml:space="preserve">actually </w:t>
        </w:r>
      </w:ins>
      <w:r w:rsidR="00787C57">
        <w:rPr>
          <w:lang w:val="en-US"/>
        </w:rPr>
        <w:t>be considered in the upcoming special report, and how can it be organized around a coherent set of objectives and policies in the short, medium and long-term?</w:t>
      </w:r>
      <w:r w:rsidR="004C778A">
        <w:rPr>
          <w:lang w:val="en-US"/>
        </w:rPr>
        <w:t xml:space="preserve"> </w:t>
      </w:r>
      <w:del w:id="113" w:author="minx" w:date="2017-06-15T22:57:00Z">
        <w:r w:rsidR="004C778A" w:rsidDel="00B36DFC">
          <w:rPr>
            <w:lang w:val="en-US"/>
          </w:rPr>
          <w:delText xml:space="preserve">Answering these questions </w:delText>
        </w:r>
      </w:del>
      <w:ins w:id="114" w:author="William Lamb" w:date="2017-06-14T16:46:00Z">
        <w:del w:id="115" w:author="minx" w:date="2017-06-15T22:57:00Z">
          <w:r w:rsidR="00006ABA" w:rsidDel="00B36DFC">
            <w:rPr>
              <w:lang w:val="en-US"/>
            </w:rPr>
            <w:delText xml:space="preserve">is challenging </w:delText>
          </w:r>
        </w:del>
      </w:ins>
      <w:del w:id="116" w:author="minx" w:date="2017-06-15T22:57:00Z">
        <w:r w:rsidR="004C778A" w:rsidDel="00B36DFC">
          <w:rPr>
            <w:lang w:val="en-US"/>
          </w:rPr>
          <w:delText xml:space="preserve">in times </w:delText>
        </w:r>
        <w:r w:rsidR="005C635A" w:rsidDel="00B36DFC">
          <w:rPr>
            <w:lang w:val="en-US"/>
          </w:rPr>
          <w:delText>of</w:delText>
        </w:r>
      </w:del>
      <w:ins w:id="117" w:author="William Lamb" w:date="2017-06-14T16:46:00Z">
        <w:del w:id="118" w:author="minx" w:date="2017-06-15T22:57:00Z">
          <w:r w:rsidR="00006ABA" w:rsidDel="00B36DFC">
            <w:rPr>
              <w:lang w:val="en-US"/>
            </w:rPr>
            <w:delText xml:space="preserve"> a</w:delText>
          </w:r>
        </w:del>
      </w:ins>
      <w:del w:id="119" w:author="minx" w:date="2017-06-15T22:57:00Z">
        <w:r w:rsidR="005C635A" w:rsidDel="00B36DFC">
          <w:rPr>
            <w:lang w:val="en-US"/>
          </w:rPr>
          <w:delText xml:space="preserve"> large and exponentially growing scientific literature – henceforth referred to as “big literature” - , </w:delText>
        </w:r>
        <w:r w:rsidR="004C778A" w:rsidDel="00B36DFC">
          <w:rPr>
            <w:lang w:val="en-US"/>
          </w:rPr>
          <w:delText xml:space="preserve">deems </w:delText>
        </w:r>
      </w:del>
      <w:ins w:id="120" w:author="William Lamb" w:date="2017-06-14T16:46:00Z">
        <w:del w:id="121" w:author="minx" w:date="2017-06-15T22:57:00Z">
          <w:r w:rsidR="00006ABA" w:rsidDel="00B36DFC">
            <w:rPr>
              <w:lang w:val="en-US"/>
            </w:rPr>
            <w:delText xml:space="preserve">as </w:delText>
          </w:r>
        </w:del>
      </w:ins>
      <w:del w:id="122" w:author="minx" w:date="2017-06-15T22:57:00Z">
        <w:r w:rsidR="005C635A" w:rsidDel="00B36DFC">
          <w:rPr>
            <w:lang w:val="en-US"/>
          </w:rPr>
          <w:delText xml:space="preserve">manually tracing </w:delText>
        </w:r>
        <w:r w:rsidR="004C778A" w:rsidDel="00B36DFC">
          <w:rPr>
            <w:lang w:val="en-US"/>
          </w:rPr>
          <w:delText xml:space="preserve">of </w:delText>
        </w:r>
        <w:r w:rsidR="005C635A" w:rsidDel="00B36DFC">
          <w:rPr>
            <w:lang w:val="en-US"/>
          </w:rPr>
          <w:delText xml:space="preserve">progress in scientific fields </w:delText>
        </w:r>
      </w:del>
      <w:ins w:id="123" w:author="William Lamb" w:date="2017-06-14T16:47:00Z">
        <w:del w:id="124" w:author="minx" w:date="2017-06-15T22:57:00Z">
          <w:r w:rsidR="00006ABA" w:rsidDel="00B36DFC">
            <w:rPr>
              <w:lang w:val="en-US"/>
            </w:rPr>
            <w:delText xml:space="preserve">is now an </w:delText>
          </w:r>
        </w:del>
      </w:ins>
      <w:del w:id="125" w:author="minx" w:date="2017-06-15T22:57:00Z">
        <w:r w:rsidR="005C635A" w:rsidDel="00B36DFC">
          <w:rPr>
            <w:lang w:val="en-US"/>
          </w:rPr>
          <w:delText xml:space="preserve">impossible </w:delText>
        </w:r>
      </w:del>
      <w:ins w:id="126" w:author="William Lamb" w:date="2017-06-14T16:47:00Z">
        <w:del w:id="127" w:author="minx" w:date="2017-06-15T22:57:00Z">
          <w:r w:rsidR="00006ABA" w:rsidDel="00B36DFC">
            <w:rPr>
              <w:lang w:val="en-US"/>
            </w:rPr>
            <w:delText xml:space="preserve">task </w:delText>
          </w:r>
        </w:del>
      </w:ins>
      <w:del w:id="128" w:author="minx" w:date="2017-06-15T22:57:00Z">
        <w:r w:rsidR="005C635A" w:rsidDel="00B36DFC">
          <w:rPr>
            <w:lang w:val="en-US"/>
          </w:rPr>
          <w:delText>for</w:delText>
        </w:r>
        <w:r w:rsidR="00145C0B" w:rsidDel="00B36DFC">
          <w:rPr>
            <w:lang w:val="en-US"/>
          </w:rPr>
          <w:delText xml:space="preserve"> individuals. Instead</w:delText>
        </w:r>
        <w:r w:rsidR="00977D3F" w:rsidDel="00B36DFC">
          <w:rPr>
            <w:lang w:val="en-US"/>
          </w:rPr>
          <w:delText>,</w:delText>
        </w:r>
        <w:r w:rsidR="00145C0B" w:rsidDel="00B36DFC">
          <w:rPr>
            <w:lang w:val="en-US"/>
          </w:rPr>
          <w:delText xml:space="preserve"> big-data methods from scientometrics and computational linguistics need to be applied </w:delText>
        </w:r>
        <w:r w:rsidR="00BB3D6A" w:rsidDel="00B36DFC">
          <w:rPr>
            <w:lang w:val="en-US"/>
          </w:rPr>
          <w:delText xml:space="preserve">in order to understand the </w:delText>
        </w:r>
        <w:r w:rsidR="00977D3F" w:rsidDel="00B36DFC">
          <w:rPr>
            <w:lang w:val="en-US"/>
          </w:rPr>
          <w:delText xml:space="preserve">broad </w:delText>
        </w:r>
        <w:r w:rsidR="00BB3D6A" w:rsidDel="00B36DFC">
          <w:rPr>
            <w:lang w:val="en-US"/>
          </w:rPr>
          <w:delText>scientific developments within a field</w:delText>
        </w:r>
      </w:del>
      <w:ins w:id="129" w:author="William Lamb" w:date="2017-06-15T09:31:00Z">
        <w:del w:id="130" w:author="minx" w:date="2017-06-15T22:57:00Z">
          <w:r w:rsidR="00AB2E3C" w:rsidDel="00B36DFC">
            <w:rPr>
              <w:lang w:val="en-US"/>
            </w:rPr>
            <w:delText xml:space="preserve"> </w:delText>
          </w:r>
        </w:del>
      </w:ins>
      <w:ins w:id="131" w:author="William Lamb" w:date="2017-06-15T09:32:00Z">
        <w:del w:id="132" w:author="minx" w:date="2017-06-15T22:57:00Z">
          <w:r w:rsidR="00AB2E3C" w:rsidDel="00B36DFC">
            <w:rPr>
              <w:lang w:val="en-US"/>
            </w:rPr>
            <w:fldChar w:fldCharType="begin" w:fldLock="1"/>
          </w:r>
        </w:del>
      </w:ins>
      <w:del w:id="133" w:author="minx" w:date="2017-06-15T22:57:00Z">
        <w:r w:rsidR="00F52D0A" w:rsidDel="00B36DFC">
          <w:rPr>
            <w:lang w:val="en-US"/>
          </w:rPr>
          <w:delInstrText>ADDIN CSL_CITATION { "citationItems" : [ { "id" : "ITEM-1", "itemData" : {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(forthcoming)", "id" : "ITEM-1", "issued" : { "date-parts" : [ [ "2017" ] ] }, "title" : "Learning about climate change solutions in the IPCC and beyond", "type" : "article-journal" }, "uris" : [ "http://www.mendeley.com/documents/?uuid=d06e9d0d-48a7-40c6-ae8e-36b369be5295" ] } ], "mendeley" : { "formattedCitation" : "[6]", "plainTextFormattedCitation" : "[6]", "previouslyFormattedCitation" : "[5]" }, "properties" : { "noteIndex" : 0 }, "schema" : "https://github.com/citation-style-language/schema/raw/master/csl-citation.json" }</w:delInstrText>
        </w:r>
        <w:r w:rsidR="00AB2E3C" w:rsidDel="00B36DFC">
          <w:rPr>
            <w:lang w:val="en-US"/>
          </w:rPr>
          <w:fldChar w:fldCharType="separate"/>
        </w:r>
        <w:r w:rsidR="00F52D0A" w:rsidRPr="00F52D0A" w:rsidDel="00B36DFC">
          <w:rPr>
            <w:noProof/>
            <w:lang w:val="en-US"/>
          </w:rPr>
          <w:delText>[6]</w:delText>
        </w:r>
      </w:del>
      <w:ins w:id="134" w:author="William Lamb" w:date="2017-06-15T09:32:00Z">
        <w:del w:id="135" w:author="minx" w:date="2017-06-15T22:57:00Z">
          <w:r w:rsidR="00AB2E3C" w:rsidDel="00B36DFC">
            <w:rPr>
              <w:lang w:val="en-US"/>
            </w:rPr>
            <w:fldChar w:fldCharType="end"/>
          </w:r>
        </w:del>
      </w:ins>
      <w:del w:id="136" w:author="minx" w:date="2017-06-15T22:57:00Z">
        <w:r w:rsidR="00286CC1" w:rsidDel="00B36DFC">
          <w:rPr>
            <w:lang w:val="en-US"/>
          </w:rPr>
          <w:delText xml:space="preserve"> </w:delText>
        </w:r>
        <w:r w:rsidR="00286CC1" w:rsidDel="00B36DFC">
          <w:rPr>
            <w:lang w:val="en-US"/>
          </w:rPr>
          <w:fldChar w:fldCharType="begin" w:fldLock="1"/>
        </w:r>
        <w:r w:rsidR="00AB2E3C" w:rsidDel="00B36DFC">
          <w:rPr>
            <w:lang w:val="en-US"/>
          </w:rPr>
          <w:delInstrText>ADDIN CSL_CITATION { "citationID" : "a8pfof68kj", "citationItems" : [ { "id" : "ITEM-1", "itemData" : { "author" : [ { "dropping-particle" : "", "family" : "Minx", "given" : "Jan C", "non-dropping-particle" : "", "parse-names" : false, "suffix" : "" }, { "dropping-particle" : "", "family" : "Lamb", "given" : "William F", "non-dropping-particle" : "", "parse-names" : false, "suffix" : "" }, { "dropping-particle" : "", "family" : "Callaghan", "given" : "Max W", "non-dropping-particle" : "", "parse-names" : false, "suffix" : "" }, { "dropping-particle" : "", "family" : "Bornmann", "given" : "Lutz", "non-dropping-particle" : "", "parse-names" : false, "suffix" : "" }, { "dropping-particle" : "", "family" : "Fuss", "given" : "Sabine", "non-dropping-particle" : "", "parse-names" : false, "suffix" : "" } ], "container-title" : "Environmental Research Letters", "id" : "ITEM-1", "issue" : "12", "issued" : { "date-parts" : [ [ "2017" ] ] }, "title" : "Fast growing research on negative emissions", "type" : "article-journal", "volume" : "035007" }, "uris" : [ "http://www.mendeley.com/documents/?uuid=dd1fea9e-bfcc-453c-ba4f-3a5201a986aa" ] } ], "mendeley" : { "formattedCitation" : "[6]", "plainTextFormattedCitation" : "[6]", "previouslyFormattedCitation" : "[5]" }, "properties" : { "formattedCitation" : "[5]", "noteIndex" : 0, "plainCitation" : "[5]" }, "schema" : "https://github.com/citation-style-language/schema/raw/master/csl-citation.json" }</w:delInstrText>
        </w:r>
        <w:r w:rsidR="00286CC1" w:rsidDel="00B36DFC">
          <w:rPr>
            <w:lang w:val="en-US"/>
          </w:rPr>
          <w:fldChar w:fldCharType="separate"/>
        </w:r>
        <w:r w:rsidR="00AB2E3C" w:rsidRPr="00AB2E3C" w:rsidDel="00B36DFC">
          <w:rPr>
            <w:rFonts w:ascii="Calibri" w:hAnsi="Calibri" w:cs="Calibri"/>
            <w:noProof/>
            <w:lang w:val="en-US"/>
          </w:rPr>
          <w:delText>[6]</w:delText>
        </w:r>
        <w:r w:rsidR="00286CC1" w:rsidDel="00B36DFC">
          <w:rPr>
            <w:lang w:val="en-US"/>
          </w:rPr>
          <w:fldChar w:fldCharType="end"/>
        </w:r>
        <w:r w:rsidR="00145C0B" w:rsidDel="00B36DFC">
          <w:rPr>
            <w:lang w:val="en-US"/>
          </w:rPr>
          <w:delText>.</w:delText>
        </w:r>
      </w:del>
    </w:p>
    <w:p w14:paraId="3CE459FF" w14:textId="5DC6D450" w:rsidR="0075694D" w:rsidRDefault="00743CDE" w:rsidP="005C635A">
      <w:pPr>
        <w:rPr>
          <w:lang w:val="en-US"/>
        </w:rPr>
      </w:pPr>
      <w:r>
        <w:rPr>
          <w:lang w:val="en-US"/>
        </w:rPr>
        <w:t xml:space="preserve">This paper aims to </w:t>
      </w:r>
      <w:del w:id="137" w:author="William Lamb" w:date="2017-06-15T09:52:00Z">
        <w:r w:rsidDel="005F3234">
          <w:rPr>
            <w:lang w:val="en-US"/>
          </w:rPr>
          <w:delText>determin</w:delText>
        </w:r>
        <w:r w:rsidR="009D4AF7" w:rsidDel="005F3234">
          <w:rPr>
            <w:lang w:val="en-US"/>
          </w:rPr>
          <w:delText>e</w:delText>
        </w:r>
        <w:r w:rsidDel="005F3234">
          <w:rPr>
            <w:lang w:val="en-US"/>
          </w:rPr>
          <w:delText xml:space="preserve"> </w:delText>
        </w:r>
      </w:del>
      <w:ins w:id="138" w:author="William Lamb" w:date="2017-06-15T09:52:00Z">
        <w:del w:id="139" w:author="minx" w:date="2017-06-15T21:00:00Z">
          <w:r w:rsidR="005F3234" w:rsidDel="00961E05">
            <w:rPr>
              <w:lang w:val="en-US"/>
            </w:rPr>
            <w:delText>outline</w:delText>
          </w:r>
        </w:del>
      </w:ins>
      <w:ins w:id="140" w:author="minx" w:date="2017-06-15T21:00:00Z">
        <w:r w:rsidR="00961E05">
          <w:rPr>
            <w:lang w:val="en-US"/>
          </w:rPr>
          <w:t>identify</w:t>
        </w:r>
      </w:ins>
      <w:ins w:id="141" w:author="William Lamb" w:date="2017-06-15T09:52:00Z">
        <w:r w:rsidR="005F3234">
          <w:rPr>
            <w:lang w:val="en-US"/>
          </w:rPr>
          <w:t xml:space="preserve"> </w:t>
        </w:r>
      </w:ins>
      <w:r>
        <w:rPr>
          <w:lang w:val="en-US"/>
        </w:rPr>
        <w:t>the relevant literature on cities and climate change</w:t>
      </w:r>
      <w:ins w:id="142" w:author="minx" w:date="2017-06-15T23:13:00Z">
        <w:r w:rsidR="00413F68">
          <w:rPr>
            <w:lang w:val="en-US"/>
          </w:rPr>
          <w:t xml:space="preserve"> </w:t>
        </w:r>
      </w:ins>
      <w:ins w:id="143" w:author="minx" w:date="2017-06-15T21:06:00Z">
        <w:r w:rsidR="002D304E">
          <w:rPr>
            <w:lang w:val="en-US"/>
          </w:rPr>
          <w:t>transparently</w:t>
        </w:r>
      </w:ins>
      <w:r w:rsidR="00977D3F">
        <w:rPr>
          <w:lang w:val="en-US"/>
        </w:rPr>
        <w:t>,</w:t>
      </w:r>
      <w:r>
        <w:rPr>
          <w:lang w:val="en-US"/>
        </w:rPr>
        <w:t xml:space="preserve"> and </w:t>
      </w:r>
      <w:r w:rsidR="00977D3F">
        <w:rPr>
          <w:lang w:val="en-US"/>
        </w:rPr>
        <w:t xml:space="preserve">to </w:t>
      </w:r>
      <w:r>
        <w:rPr>
          <w:lang w:val="en-US"/>
        </w:rPr>
        <w:t>analyz</w:t>
      </w:r>
      <w:r w:rsidR="00977D3F">
        <w:rPr>
          <w:lang w:val="en-US"/>
        </w:rPr>
        <w:t>e</w:t>
      </w:r>
      <w:r>
        <w:rPr>
          <w:lang w:val="en-US"/>
        </w:rPr>
        <w:t xml:space="preserve"> </w:t>
      </w:r>
      <w:r w:rsidR="005C635A">
        <w:rPr>
          <w:lang w:val="en-US"/>
        </w:rPr>
        <w:t xml:space="preserve">the state and evolution of the research field </w:t>
      </w:r>
      <w:ins w:id="144" w:author="minx" w:date="2017-06-15T21:01:00Z">
        <w:r w:rsidR="00961E05">
          <w:rPr>
            <w:lang w:val="en-US"/>
          </w:rPr>
          <w:t xml:space="preserve">in terms of </w:t>
        </w:r>
      </w:ins>
      <w:ins w:id="145" w:author="minx" w:date="2017-06-15T21:02:00Z">
        <w:r w:rsidR="002D304E">
          <w:rPr>
            <w:lang w:val="en-US"/>
          </w:rPr>
          <w:t xml:space="preserve">its </w:t>
        </w:r>
      </w:ins>
      <w:ins w:id="146" w:author="minx" w:date="2017-06-15T21:01:00Z">
        <w:r w:rsidR="00961E05">
          <w:rPr>
            <w:lang w:val="en-US"/>
          </w:rPr>
          <w:t xml:space="preserve">thematic structure </w:t>
        </w:r>
      </w:ins>
      <w:r w:rsidR="005C635A">
        <w:rPr>
          <w:lang w:val="en-US"/>
        </w:rPr>
        <w:t xml:space="preserve">as a corner stone for </w:t>
      </w:r>
      <w:r>
        <w:rPr>
          <w:lang w:val="en-US"/>
        </w:rPr>
        <w:t>the upcoming special report on the 1.5°C goal. We build a transparent and reproducible search query based on our own understanding of the urban literature</w:t>
      </w:r>
      <w:r w:rsidR="004D0A2E">
        <w:rPr>
          <w:lang w:val="en-US"/>
        </w:rPr>
        <w:t xml:space="preserve">, </w:t>
      </w:r>
      <w:r w:rsidR="00797DC1">
        <w:rPr>
          <w:lang w:val="en-US"/>
        </w:rPr>
        <w:t>focusing on urban mitigation measures related to urban transport, buildings, waste, and urban form, but also including generic climate policies</w:t>
      </w:r>
      <w:r w:rsidR="00AC338A">
        <w:rPr>
          <w:lang w:val="en-US"/>
        </w:rPr>
        <w:t xml:space="preserve">. </w:t>
      </w:r>
      <w:r w:rsidR="00DF4C7A">
        <w:rPr>
          <w:lang w:val="en-US"/>
        </w:rPr>
        <w:t>We apply topic modelling</w:t>
      </w:r>
      <w:r w:rsidR="00286CC1">
        <w:rPr>
          <w:lang w:val="en-US"/>
        </w:rPr>
        <w:t xml:space="preserve"> </w:t>
      </w:r>
      <w:ins w:id="147" w:author="William Lamb" w:date="2017-06-15T09:33:00Z">
        <w:r w:rsidR="00AB2E3C">
          <w:rPr>
            <w:lang w:val="en-US"/>
          </w:rPr>
          <w:fldChar w:fldCharType="begin" w:fldLock="1"/>
        </w:r>
      </w:ins>
      <w:r w:rsidR="00F52D0A">
        <w:rPr>
          <w:lang w:val="en-US"/>
        </w:rPr>
        <w:instrText>ADDIN CSL_CITATION {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"[7]", "plainTextFormattedCitation" : "[7]", "previouslyFormattedCitation" : "[6]" }, "properties" : { "noteIndex" : 0 }, "schema" : "https://github.com/citation-style-language/schema/raw/master/csl-citation.json" }</w:instrText>
      </w:r>
      <w:r w:rsidR="00AB2E3C">
        <w:rPr>
          <w:lang w:val="en-US"/>
        </w:rPr>
        <w:fldChar w:fldCharType="separate"/>
      </w:r>
      <w:r w:rsidR="00F52D0A" w:rsidRPr="00F52D0A">
        <w:rPr>
          <w:noProof/>
          <w:lang w:val="en-US"/>
        </w:rPr>
        <w:t>[7]</w:t>
      </w:r>
      <w:ins w:id="148" w:author="William Lamb" w:date="2017-06-15T09:33:00Z">
        <w:r w:rsidR="00AB2E3C">
          <w:rPr>
            <w:lang w:val="en-US"/>
          </w:rPr>
          <w:fldChar w:fldCharType="end"/>
        </w:r>
      </w:ins>
      <w:del w:id="149" w:author="William Lamb" w:date="2017-06-15T09:33:00Z">
        <w:r w:rsidR="00286CC1" w:rsidDel="00AB2E3C">
          <w:rPr>
            <w:lang w:val="en-US"/>
          </w:rPr>
          <w:fldChar w:fldCharType="begin" w:fldLock="1"/>
        </w:r>
        <w:r w:rsidR="00AB2E3C" w:rsidDel="00AB2E3C">
          <w:rPr>
            <w:lang w:val="en-US"/>
          </w:rPr>
          <w:delInstrText>ADDIN CSL_CITATION { "citationID" : "a2i2iojbp84",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"[6]", "plainTextFormattedCitation" : "[6]", "previouslyFormattedCitation" : "[6]" }, "properties" : { "formattedCitation" : "[6]", "noteIndex" : 0, "plainCitation" : "[6]" }, "schema" : "https://github.com/citation-style-language/schema/raw/master/csl-citation.json" }</w:delInstrText>
        </w:r>
        <w:r w:rsidR="00286CC1" w:rsidDel="00AB2E3C">
          <w:rPr>
            <w:lang w:val="en-US"/>
          </w:rPr>
          <w:fldChar w:fldCharType="separate"/>
        </w:r>
        <w:r w:rsidR="00AB2E3C" w:rsidRPr="00AB2E3C" w:rsidDel="00AB2E3C">
          <w:rPr>
            <w:rFonts w:ascii="Calibri" w:hAnsi="Calibri" w:cs="Calibri"/>
            <w:noProof/>
            <w:lang w:val="en-US"/>
          </w:rPr>
          <w:delText>[6]</w:delText>
        </w:r>
        <w:r w:rsidR="00286CC1" w:rsidDel="00AB2E3C">
          <w:rPr>
            <w:lang w:val="en-US"/>
          </w:rPr>
          <w:fldChar w:fldCharType="end"/>
        </w:r>
      </w:del>
      <w:r w:rsidR="00DF4C7A">
        <w:rPr>
          <w:lang w:val="en-US"/>
        </w:rPr>
        <w:t xml:space="preserve"> to </w:t>
      </w:r>
      <w:del w:id="150" w:author="minx" w:date="2017-06-15T21:02:00Z">
        <w:r w:rsidR="00DF4C7A" w:rsidDel="002D304E">
          <w:rPr>
            <w:lang w:val="en-US"/>
          </w:rPr>
          <w:delText xml:space="preserve">identify </w:delText>
        </w:r>
      </w:del>
      <w:ins w:id="151" w:author="minx" w:date="2017-06-15T21:02:00Z">
        <w:r w:rsidR="002D304E">
          <w:rPr>
            <w:lang w:val="en-US"/>
          </w:rPr>
          <w:t xml:space="preserve">endogenously identify </w:t>
        </w:r>
      </w:ins>
      <w:r w:rsidR="00DF4C7A">
        <w:rPr>
          <w:lang w:val="en-US"/>
        </w:rPr>
        <w:t xml:space="preserve">the thematic structure of the literature corpus identified. A variety of other scientometric methods are used to characterize the research field, identify important contributions and key contributors to the various discussions. </w:t>
      </w:r>
    </w:p>
    <w:p w14:paraId="1F5D622E" w14:textId="23853102" w:rsidR="00743CDE" w:rsidDel="005F3234" w:rsidRDefault="0075694D" w:rsidP="00286CC1">
      <w:pPr>
        <w:rPr>
          <w:del w:id="152" w:author="William Lamb" w:date="2017-06-15T09:52:00Z"/>
          <w:lang w:val="en-US"/>
        </w:rPr>
      </w:pPr>
      <w:commentRangeStart w:id="153"/>
      <w:del w:id="154" w:author="William Lamb" w:date="2017-06-15T09:52:00Z">
        <w:r w:rsidDel="005F3234">
          <w:rPr>
            <w:lang w:val="en-US"/>
          </w:rPr>
          <w:delText>To firmly situate results into the 1.5°C context, we then contextualize topical results in</w:delText>
        </w:r>
        <w:r w:rsidR="00307FFD" w:rsidDel="005F3234">
          <w:rPr>
            <w:lang w:val="en-US"/>
          </w:rPr>
          <w:delText>to m</w:delText>
        </w:r>
        <w:r w:rsidR="00D7434B" w:rsidDel="005F3234">
          <w:rPr>
            <w:lang w:val="en-US"/>
          </w:rPr>
          <w:delText>itigation pathways</w:delText>
        </w:r>
        <w:r w:rsidDel="005F3234">
          <w:rPr>
            <w:lang w:val="en-US"/>
          </w:rPr>
          <w:delText xml:space="preserve"> and the emerging literature on the urban contribution to these mitigation pathways</w:delText>
        </w:r>
      </w:del>
      <w:del w:id="155" w:author="William Lamb" w:date="2017-06-15T09:34:00Z">
        <w:r w:rsidR="008F2059" w:rsidDel="00AB2E3C">
          <w:rPr>
            <w:lang w:val="en-US"/>
          </w:rPr>
          <w:delText xml:space="preserve"> </w:delText>
        </w:r>
        <w:r w:rsidR="00286CC1" w:rsidDel="00AB2E3C">
          <w:rPr>
            <w:lang w:val="en-US"/>
          </w:rPr>
          <w:fldChar w:fldCharType="begin" w:fldLock="1"/>
        </w:r>
        <w:r w:rsidR="00AB2E3C" w:rsidDel="00AB2E3C">
          <w:rPr>
            <w:lang w:val="en-US"/>
          </w:rPr>
          <w:delInstrText>ADDIN CSL_CITATION { "citationID" : "a1nbm2ne694",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"author" : [ { "dropping-particle" : "", "family" : "Creutzig", "given" : "F.", "non-dropping-particle" : "", "parse-names" : false, "suffix" : "" }, { "dropping-particle" : "", "family" : "Baiocchi", "given" : "G.", "non-dropping-particle" : "", "parse-names" : false, "suffix" : "" }, { "dropping-particle" : "", "family" : "Bierkandt", "given" : "R.", "non-dropping-particle" : "", "parse-names" : false, "suffix" : "" }, { "dropping-particle" : "", "family" : "Pichler", "given" : "P.-P.", "non-dropping-particle" : "", "parse-names" : false, "suffix" : "" }, { "dropping-particle" : "", "family" : "Seto", "given" : "Karen C.", "non-dropping-particle" : "", "parse-names" : false, "suffix" : "" } ], "container-title" : "Proceedings of the National Academy of Sciences", "id" : "ITEM-2", "issue" : "20", "issued" : { "date-parts" : [ [ "2015" ] ] }, "page" : "6283-6288", "title" : "Global Typology of Urban Energy Use and Potentials for an Urbanization Mitigation Wedge", "type" : "article-journal", "volume" : "112" }, "uri" : [ "http://zotero.org/groups/142725/items/KUXIHH67" ], "uris" : [ "http://zotero.org/groups/142725/items/KUXIHH67", "http://www.mendeley.com/documents/?uuid=e24f4e35-df72-4439-8319-4c434bb33e64" ] } ], "mendeley" : { "formattedCitation" : "[7,9]", "plainTextFormattedCitation" : "[7,9]", "previouslyFormattedCitation" : "[7,8]" }, "properties" : { "formattedCitation" : "[7,8]", "noteIndex" : 0, "plainCitation" : "[7,8]" }, "schema" : "https://github.com/citation-style-language/schema/raw/master/csl-citation.json" }</w:delInstrText>
        </w:r>
        <w:r w:rsidR="00286CC1" w:rsidDel="00AB2E3C">
          <w:rPr>
            <w:lang w:val="en-US"/>
          </w:rPr>
          <w:fldChar w:fldCharType="separate"/>
        </w:r>
        <w:r w:rsidR="00AB2E3C" w:rsidRPr="00AB2E3C" w:rsidDel="00AB2E3C">
          <w:rPr>
            <w:rFonts w:ascii="Calibri" w:hAnsi="Calibri" w:cs="Calibri"/>
            <w:noProof/>
            <w:lang w:val="en-US"/>
          </w:rPr>
          <w:delText>[7,9]</w:delText>
        </w:r>
        <w:r w:rsidR="00286CC1" w:rsidDel="00AB2E3C">
          <w:rPr>
            <w:lang w:val="en-US"/>
          </w:rPr>
          <w:fldChar w:fldCharType="end"/>
        </w:r>
      </w:del>
      <w:del w:id="156" w:author="William Lamb" w:date="2017-06-15T09:52:00Z">
        <w:r w:rsidDel="005F3234">
          <w:rPr>
            <w:lang w:val="en-US"/>
          </w:rPr>
          <w:delText xml:space="preserve">, differentiating between lifestyle options, urban spatial structure, and technology. </w:delText>
        </w:r>
        <w:r w:rsidR="00DF4C7A" w:rsidDel="005F3234">
          <w:rPr>
            <w:lang w:val="en-US"/>
          </w:rPr>
          <w:delText xml:space="preserve">We </w:delText>
        </w:r>
        <w:r w:rsidDel="005F3234">
          <w:rPr>
            <w:lang w:val="en-US"/>
          </w:rPr>
          <w:delText xml:space="preserve">finally </w:delText>
        </w:r>
        <w:r w:rsidR="00DF4C7A" w:rsidDel="005F3234">
          <w:rPr>
            <w:lang w:val="en-US"/>
          </w:rPr>
          <w:delText xml:space="preserve">discuss our findings in the light of what has been covered in AR5 and suggest ways forward </w:delText>
        </w:r>
        <w:r w:rsidR="00977D3F" w:rsidDel="005F3234">
          <w:rPr>
            <w:lang w:val="en-US"/>
          </w:rPr>
          <w:delText xml:space="preserve">for </w:delText>
        </w:r>
        <w:r w:rsidR="00DF4C7A" w:rsidDel="005F3234">
          <w:rPr>
            <w:lang w:val="en-US"/>
          </w:rPr>
          <w:delText>how the IPCC could</w:delText>
        </w:r>
        <w:r w:rsidR="00477D27" w:rsidDel="005F3234">
          <w:rPr>
            <w:lang w:val="en-US"/>
          </w:rPr>
          <w:delText xml:space="preserve"> use our results productively.</w:delText>
        </w:r>
        <w:commentRangeEnd w:id="153"/>
        <w:r w:rsidR="00AB2E3C" w:rsidDel="005F3234">
          <w:rPr>
            <w:rStyle w:val="Kommentarzeichen"/>
          </w:rPr>
          <w:commentReference w:id="153"/>
        </w:r>
      </w:del>
    </w:p>
    <w:p w14:paraId="7B3E80B3" w14:textId="01E21123" w:rsidR="00C27830" w:rsidRDefault="00B67577" w:rsidP="00B7244F">
      <w:pPr>
        <w:keepNext/>
      </w:pPr>
      <w:r>
        <w:rPr>
          <w:noProof/>
          <w:lang w:val="en-GB" w:eastAsia="en-GB"/>
        </w:rPr>
        <w:lastRenderedPageBreak/>
        <w:drawing>
          <wp:inline distT="0" distB="0" distL="0" distR="0" wp14:anchorId="58B81B4B" wp14:editId="43794D4F">
            <wp:extent cx="5760720" cy="425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y pathway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250055"/>
                    </a:xfrm>
                    <a:prstGeom prst="rect">
                      <a:avLst/>
                    </a:prstGeom>
                  </pic:spPr>
                </pic:pic>
              </a:graphicData>
            </a:graphic>
          </wp:inline>
        </w:drawing>
      </w:r>
    </w:p>
    <w:p w14:paraId="6F0D51DA" w14:textId="28604A4E" w:rsidR="00446B69" w:rsidRDefault="00C27830" w:rsidP="00B7244F">
      <w:pPr>
        <w:pStyle w:val="Beschriftung"/>
        <w:rPr>
          <w:lang w:val="en-US"/>
        </w:rPr>
      </w:pPr>
      <w:r w:rsidRPr="00B7244F">
        <w:rPr>
          <w:lang w:val="en-US"/>
        </w:rPr>
        <w:t xml:space="preserve">Figure </w:t>
      </w:r>
      <w:r>
        <w:fldChar w:fldCharType="begin"/>
      </w:r>
      <w:r w:rsidRPr="00B7244F">
        <w:rPr>
          <w:lang w:val="en-US"/>
        </w:rPr>
        <w:instrText xml:space="preserve"> SEQ Figure \* ARABIC </w:instrText>
      </w:r>
      <w:r>
        <w:fldChar w:fldCharType="separate"/>
      </w:r>
      <w:r w:rsidRPr="00B7244F">
        <w:rPr>
          <w:noProof/>
          <w:lang w:val="en-US"/>
        </w:rPr>
        <w:t>1</w:t>
      </w:r>
      <w:r>
        <w:fldChar w:fldCharType="end"/>
      </w:r>
      <w:r w:rsidRPr="00B7244F">
        <w:rPr>
          <w:lang w:val="en-US"/>
        </w:rPr>
        <w:t xml:space="preserve">: </w:t>
      </w:r>
      <w:del w:id="157" w:author="minx" w:date="2017-06-13T21:33:00Z">
        <w:r w:rsidRPr="00B7244F" w:rsidDel="00753DC1">
          <w:rPr>
            <w:lang w:val="en-US"/>
          </w:rPr>
          <w:delText xml:space="preserve">Policy </w:delText>
        </w:r>
      </w:del>
      <w:del w:id="158" w:author="William Lamb" w:date="2017-06-15T09:36:00Z">
        <w:r w:rsidRPr="00B7244F" w:rsidDel="00AB2E3C">
          <w:rPr>
            <w:lang w:val="en-US"/>
          </w:rPr>
          <w:delText>pathways</w:delText>
        </w:r>
      </w:del>
      <w:ins w:id="159" w:author="minx" w:date="2017-06-13T21:35:00Z">
        <w:del w:id="160" w:author="William Lamb" w:date="2017-06-15T09:36:00Z">
          <w:r w:rsidR="00297690" w:rsidDel="00AB2E3C">
            <w:rPr>
              <w:lang w:val="en-US"/>
            </w:rPr>
            <w:delText xml:space="preserve">Developing </w:delText>
          </w:r>
        </w:del>
      </w:ins>
      <w:ins w:id="161" w:author="William Lamb" w:date="2017-06-15T09:36:00Z">
        <w:r w:rsidR="00AB2E3C">
          <w:rPr>
            <w:lang w:val="en-US"/>
          </w:rPr>
          <w:t xml:space="preserve">Initiating a structural shift towards </w:t>
        </w:r>
      </w:ins>
      <w:ins w:id="162" w:author="minx" w:date="2017-06-13T21:35:00Z">
        <w:r w:rsidR="00297690">
          <w:rPr>
            <w:lang w:val="en-US"/>
          </w:rPr>
          <w:t xml:space="preserve">low-carbon urban infrastructure </w:t>
        </w:r>
      </w:ins>
      <w:ins w:id="163" w:author="minx" w:date="2017-06-13T21:44:00Z">
        <w:r w:rsidR="00297690">
          <w:rPr>
            <w:lang w:val="en-US"/>
          </w:rPr>
          <w:t xml:space="preserve">is key for achieving </w:t>
        </w:r>
      </w:ins>
      <w:ins w:id="164" w:author="minx" w:date="2017-06-13T21:33:00Z">
        <w:r w:rsidR="00753DC1">
          <w:rPr>
            <w:lang w:val="en-US"/>
          </w:rPr>
          <w:t>1.5°C</w:t>
        </w:r>
      </w:ins>
      <w:ins w:id="165" w:author="William Lamb" w:date="2017-06-15T09:36:00Z">
        <w:r w:rsidR="00AB2E3C">
          <w:rPr>
            <w:lang w:val="en-US"/>
          </w:rPr>
          <w:t>, as</w:t>
        </w:r>
      </w:ins>
      <w:ins w:id="166" w:author="minx" w:date="2017-06-13T21:33:00Z">
        <w:r w:rsidR="00753DC1">
          <w:rPr>
            <w:lang w:val="en-US"/>
          </w:rPr>
          <w:t xml:space="preserve"> </w:t>
        </w:r>
      </w:ins>
      <w:ins w:id="167" w:author="William Lamb" w:date="2017-06-15T09:37:00Z">
        <w:r w:rsidR="00AB2E3C">
          <w:rPr>
            <w:lang w:val="en-US"/>
          </w:rPr>
          <w:t xml:space="preserve">compatible </w:t>
        </w:r>
      </w:ins>
      <w:ins w:id="168" w:author="minx" w:date="2017-06-13T21:33:00Z">
        <w:r w:rsidR="00753DC1">
          <w:rPr>
            <w:lang w:val="en-US"/>
          </w:rPr>
          <w:t>pathways</w:t>
        </w:r>
      </w:ins>
      <w:ins w:id="169" w:author="minx" w:date="2017-06-13T21:44:00Z">
        <w:del w:id="170" w:author="William Lamb" w:date="2017-06-15T09:37:00Z">
          <w:r w:rsidR="00297690" w:rsidDel="00AB2E3C">
            <w:rPr>
              <w:lang w:val="en-US"/>
            </w:rPr>
            <w:delText xml:space="preserve">. </w:delText>
          </w:r>
        </w:del>
      </w:ins>
      <w:ins w:id="171" w:author="minx" w:date="2017-06-13T21:33:00Z">
        <w:r w:rsidR="00753DC1">
          <w:rPr>
            <w:lang w:val="en-US"/>
          </w:rPr>
          <w:t xml:space="preserve"> are characterized by more rapid CO</w:t>
        </w:r>
        <w:r w:rsidR="00753DC1" w:rsidRPr="00AB2E3C">
          <w:rPr>
            <w:vertAlign w:val="subscript"/>
            <w:lang w:val="en-US"/>
            <w:rPrChange w:id="172" w:author="William Lamb" w:date="2017-06-15T09:37:00Z">
              <w:rPr>
                <w:lang w:val="en-US"/>
              </w:rPr>
            </w:rPrChange>
          </w:rPr>
          <w:t>2</w:t>
        </w:r>
        <w:r w:rsidR="00753DC1">
          <w:rPr>
            <w:lang w:val="en-US"/>
          </w:rPr>
          <w:t xml:space="preserve"> emission reductions</w:t>
        </w:r>
      </w:ins>
      <w:ins w:id="173" w:author="minx" w:date="2017-06-13T21:34:00Z">
        <w:r w:rsidR="00753DC1">
          <w:rPr>
            <w:lang w:val="en-US"/>
          </w:rPr>
          <w:t xml:space="preserve"> and an even lower </w:t>
        </w:r>
        <w:r w:rsidR="00297690">
          <w:rPr>
            <w:lang w:val="en-US"/>
          </w:rPr>
          <w:t>residual CO</w:t>
        </w:r>
        <w:r w:rsidR="00297690" w:rsidRPr="00AB2E3C">
          <w:rPr>
            <w:vertAlign w:val="subscript"/>
            <w:lang w:val="en-US"/>
            <w:rPrChange w:id="174" w:author="William Lamb" w:date="2017-06-15T09:37:00Z">
              <w:rPr>
                <w:lang w:val="en-US"/>
              </w:rPr>
            </w:rPrChange>
          </w:rPr>
          <w:t>2</w:t>
        </w:r>
        <w:r w:rsidR="00297690">
          <w:rPr>
            <w:lang w:val="en-US"/>
          </w:rPr>
          <w:t xml:space="preserve"> emissions</w:t>
        </w:r>
      </w:ins>
      <w:ins w:id="175" w:author="William Lamb" w:date="2017-06-15T09:37:00Z">
        <w:r w:rsidR="00AB2E3C">
          <w:rPr>
            <w:lang w:val="en-US"/>
          </w:rPr>
          <w:t xml:space="preserve"> than 2°C</w:t>
        </w:r>
      </w:ins>
      <w:del w:id="176" w:author="William Lamb" w:date="2017-06-15T09:38:00Z">
        <w:r w:rsidR="0055477A" w:rsidDel="00AB2E3C">
          <w:rPr>
            <w:lang w:val="en-US"/>
          </w:rPr>
          <w:delText xml:space="preserve">… </w:delText>
        </w:r>
      </w:del>
      <w:ins w:id="177" w:author="William Lamb" w:date="2017-06-15T09:38:00Z">
        <w:r w:rsidR="00AB2E3C">
          <w:rPr>
            <w:lang w:val="en-US"/>
          </w:rPr>
          <w:t xml:space="preserve">. </w:t>
        </w:r>
      </w:ins>
      <w:r w:rsidR="0055477A" w:rsidRPr="00AB2E3C">
        <w:rPr>
          <w:highlight w:val="yellow"/>
          <w:lang w:val="en-US"/>
          <w:rPrChange w:id="178" w:author="William Lamb" w:date="2017-06-15T09:38:00Z">
            <w:rPr>
              <w:lang w:val="en-US"/>
            </w:rPr>
          </w:rPrChange>
        </w:rPr>
        <w:t xml:space="preserve">Make clear that </w:t>
      </w:r>
      <w:r w:rsidR="00984DFC" w:rsidRPr="00AB2E3C">
        <w:rPr>
          <w:highlight w:val="yellow"/>
          <w:lang w:val="en-US"/>
          <w:rPrChange w:id="179" w:author="William Lamb" w:date="2017-06-15T09:38:00Z">
            <w:rPr>
              <w:lang w:val="en-US"/>
            </w:rPr>
          </w:rPrChange>
        </w:rPr>
        <w:t>this graph does not show the negative emissions component of the 1.5°C and 2°C pathway. Define 1.5°C and 2°C precisely</w:t>
      </w:r>
      <w:ins w:id="180" w:author="Max Callaghan" w:date="2017-06-16T15:01:00Z">
        <w:r w:rsidR="00941DC7">
          <w:rPr>
            <w:highlight w:val="yellow"/>
            <w:lang w:val="en-US"/>
          </w:rPr>
          <w:t xml:space="preserve"> Depicted are gross emissions pathways (Net emissions </w:t>
        </w:r>
      </w:ins>
      <w:ins w:id="181" w:author="Max Callaghan" w:date="2017-06-16T15:09:00Z">
        <w:r w:rsidR="00941DC7">
          <w:rPr>
            <w:highlight w:val="yellow"/>
            <w:lang w:val="en-US"/>
          </w:rPr>
          <w:t>+ absolute</w:t>
        </w:r>
      </w:ins>
      <w:ins w:id="182" w:author="Max Callaghan" w:date="2017-06-16T15:01:00Z">
        <w:r w:rsidR="00941DC7">
          <w:rPr>
            <w:highlight w:val="yellow"/>
            <w:lang w:val="en-US"/>
          </w:rPr>
          <w:t xml:space="preserve"> negative emissions) for two </w:t>
        </w:r>
      </w:ins>
      <w:ins w:id="183" w:author="Max Callaghan" w:date="2017-06-16T15:03:00Z">
        <w:r w:rsidR="00941DC7">
          <w:rPr>
            <w:highlight w:val="yellow"/>
            <w:lang w:val="en-US"/>
          </w:rPr>
          <w:t>REMIND</w:t>
        </w:r>
      </w:ins>
      <w:ins w:id="184" w:author="Max Callaghan" w:date="2017-06-16T15:01:00Z">
        <w:r w:rsidR="00941DC7">
          <w:rPr>
            <w:highlight w:val="yellow"/>
            <w:lang w:val="en-US"/>
          </w:rPr>
          <w:t xml:space="preserve"> scenarios with full technological availability and fragmented action until 2015</w:t>
        </w:r>
      </w:ins>
      <w:ins w:id="185" w:author="Max Callaghan" w:date="2017-06-16T15:11:00Z">
        <w:r w:rsidR="00941DC7">
          <w:rPr>
            <w:highlight w:val="yellow"/>
            <w:lang w:val="en-US"/>
          </w:rPr>
          <w:t xml:space="preserve"> </w:t>
        </w:r>
        <w:commentRangeStart w:id="186"/>
        <w:r w:rsidR="00941DC7">
          <w:rPr>
            <w:highlight w:val="yellow"/>
            <w:lang w:val="en-US"/>
          </w:rPr>
          <w:t>[]</w:t>
        </w:r>
        <w:commentRangeEnd w:id="186"/>
        <w:r w:rsidR="00941DC7">
          <w:rPr>
            <w:rStyle w:val="Kommentarzeichen"/>
            <w:i w:val="0"/>
            <w:iCs w:val="0"/>
            <w:color w:val="auto"/>
          </w:rPr>
          <w:commentReference w:id="186"/>
        </w:r>
      </w:ins>
      <w:ins w:id="187" w:author="Max Callaghan" w:date="2017-06-16T15:18:00Z">
        <w:r w:rsidR="00F00613">
          <w:rPr>
            <w:highlight w:val="yellow"/>
            <w:lang w:val="en-US"/>
          </w:rPr>
          <w:t xml:space="preserve"> The 1.5 degree scenario had probability of not exceeding 1.5 degrees in 2100 of 0.74 and a probability of not exceeding 1.5 throughout the century of 0.48. </w:t>
        </w:r>
      </w:ins>
      <w:ins w:id="188" w:author="Max Callaghan" w:date="2017-06-16T15:20:00Z">
        <w:r w:rsidR="00F00613">
          <w:rPr>
            <w:highlight w:val="yellow"/>
            <w:lang w:val="en-US"/>
          </w:rPr>
          <w:t xml:space="preserve">The corresponding probabilities for the 2 degree scenario </w:t>
        </w:r>
      </w:ins>
      <w:ins w:id="189" w:author="Max Callaghan" w:date="2017-06-16T15:21:00Z">
        <w:r w:rsidR="00F00613">
          <w:rPr>
            <w:highlight w:val="yellow"/>
            <w:lang w:val="en-US"/>
          </w:rPr>
          <w:t xml:space="preserve">and the 2 degree target </w:t>
        </w:r>
      </w:ins>
      <w:ins w:id="190" w:author="Max Callaghan" w:date="2017-06-16T15:20:00Z">
        <w:r w:rsidR="00F00613">
          <w:rPr>
            <w:highlight w:val="yellow"/>
            <w:lang w:val="en-US"/>
          </w:rPr>
          <w:t xml:space="preserve">were </w:t>
        </w:r>
      </w:ins>
      <w:ins w:id="191" w:author="Max Callaghan" w:date="2017-06-16T15:21:00Z">
        <w:r w:rsidR="00F00613">
          <w:rPr>
            <w:highlight w:val="yellow"/>
            <w:lang w:val="en-US"/>
          </w:rPr>
          <w:t>0.83 and 0.8</w:t>
        </w:r>
      </w:ins>
      <w:ins w:id="192" w:author="Max Callaghan" w:date="2017-06-16T15:01:00Z">
        <w:r w:rsidR="00941DC7">
          <w:rPr>
            <w:highlight w:val="yellow"/>
            <w:lang w:val="en-US"/>
          </w:rPr>
          <w:t xml:space="preserve"> </w:t>
        </w:r>
      </w:ins>
      <w:r w:rsidR="00984DFC" w:rsidRPr="00AB2E3C">
        <w:rPr>
          <w:highlight w:val="yellow"/>
          <w:lang w:val="en-US"/>
          <w:rPrChange w:id="193" w:author="William Lamb" w:date="2017-06-15T09:38:00Z">
            <w:rPr>
              <w:lang w:val="en-US"/>
            </w:rPr>
          </w:rPrChange>
        </w:rPr>
        <w:t>.</w:t>
      </w:r>
      <w:ins w:id="194" w:author="Max Callaghan" w:date="2017-06-16T15:21:00Z">
        <w:r w:rsidR="00F00613">
          <w:rPr>
            <w:lang w:val="en-US"/>
          </w:rPr>
          <w:t>Total negative emissions throughout the century were</w:t>
        </w:r>
      </w:ins>
      <w:ins w:id="195" w:author="Max Callaghan" w:date="2017-06-16T15:25:00Z">
        <w:r w:rsidR="00FE3F6E">
          <w:rPr>
            <w:lang w:val="en-US"/>
          </w:rPr>
          <w:t xml:space="preserve"> </w:t>
        </w:r>
        <w:r w:rsidR="00F00613">
          <w:rPr>
            <w:lang w:val="en-US"/>
          </w:rPr>
          <w:t>1</w:t>
        </w:r>
        <w:r w:rsidR="00FE3F6E">
          <w:rPr>
            <w:lang w:val="en-US"/>
          </w:rPr>
          <w:t>46 Gt for the 1.5 degree scenario and</w:t>
        </w:r>
      </w:ins>
      <w:ins w:id="196" w:author="Max Callaghan" w:date="2017-06-16T15:26:00Z">
        <w:r w:rsidR="00FE3F6E">
          <w:rPr>
            <w:lang w:val="en-US"/>
          </w:rPr>
          <w:t xml:space="preserve"> </w:t>
        </w:r>
      </w:ins>
      <w:ins w:id="197" w:author="Max Callaghan" w:date="2017-06-16T15:25:00Z">
        <w:r w:rsidR="00FE3F6E">
          <w:rPr>
            <w:lang w:val="en-US"/>
          </w:rPr>
          <w:t>124</w:t>
        </w:r>
      </w:ins>
      <w:ins w:id="198" w:author="Max Callaghan" w:date="2017-06-16T15:26:00Z">
        <w:r w:rsidR="00FE3F6E">
          <w:rPr>
            <w:lang w:val="en-US"/>
          </w:rPr>
          <w:t xml:space="preserve"> Gt for the 2 degree scenario.</w:t>
        </w:r>
      </w:ins>
      <w:bookmarkStart w:id="199" w:name="_GoBack"/>
      <w:bookmarkEnd w:id="199"/>
    </w:p>
    <w:p w14:paraId="339F5D89" w14:textId="77777777" w:rsidR="00446B69" w:rsidRDefault="00446B69" w:rsidP="00286CC1">
      <w:pPr>
        <w:rPr>
          <w:lang w:val="en-US"/>
        </w:rPr>
      </w:pPr>
    </w:p>
    <w:p w14:paraId="5C8C50AE" w14:textId="272B8BBF" w:rsidR="00AC338A" w:rsidRDefault="000F3C55" w:rsidP="000F3C55">
      <w:pPr>
        <w:pStyle w:val="berschrift1"/>
        <w:rPr>
          <w:lang w:val="en-US"/>
        </w:rPr>
      </w:pPr>
      <w:del w:id="200" w:author="William Lamb" w:date="2017-06-15T09:39:00Z">
        <w:r w:rsidDel="00AB2E3C">
          <w:rPr>
            <w:lang w:val="en-US"/>
          </w:rPr>
          <w:delText>Materials and methods</w:delText>
        </w:r>
      </w:del>
      <w:ins w:id="201" w:author="William Lamb" w:date="2017-06-15T09:39:00Z">
        <w:r w:rsidR="00AB2E3C">
          <w:rPr>
            <w:lang w:val="en-US"/>
          </w:rPr>
          <w:t>Delineating the urban mitigation literature</w:t>
        </w:r>
      </w:ins>
    </w:p>
    <w:p w14:paraId="25966AB9" w14:textId="0B248CEF" w:rsidR="000F0B1C" w:rsidDel="000F0B1C" w:rsidRDefault="000F0B1C" w:rsidP="000F0B1C">
      <w:pPr>
        <w:rPr>
          <w:del w:id="202" w:author="William Lamb" w:date="2017-06-15T20:12:00Z"/>
          <w:lang w:val="en-US"/>
        </w:rPr>
      </w:pPr>
    </w:p>
    <w:p w14:paraId="1688F8BA" w14:textId="143F5EF4" w:rsidR="000F0B1C" w:rsidRPr="000F0B1C" w:rsidDel="000F0B1C" w:rsidRDefault="000F0B1C" w:rsidP="000F0B1C">
      <w:pPr>
        <w:rPr>
          <w:del w:id="203" w:author="William Lamb" w:date="2017-06-15T20:12:00Z"/>
          <w:lang w:val="en-US"/>
        </w:rPr>
      </w:pPr>
    </w:p>
    <w:p w14:paraId="7BC4F2C3" w14:textId="56BFA7D4" w:rsidR="005F3234" w:rsidDel="00537B55" w:rsidRDefault="000F0B1C">
      <w:pPr>
        <w:pStyle w:val="Listenabsatz"/>
        <w:numPr>
          <w:ilvl w:val="0"/>
          <w:numId w:val="9"/>
        </w:numPr>
        <w:rPr>
          <w:del w:id="204" w:author="William Lamb" w:date="2017-06-15T20:22:00Z"/>
          <w:lang w:val="en-US"/>
        </w:rPr>
        <w:pPrChange w:id="205" w:author="William Lamb" w:date="2017-06-15T09:56:00Z">
          <w:pPr>
            <w:pStyle w:val="berschrift2"/>
          </w:pPr>
        </w:pPrChange>
      </w:pPr>
      <w:del w:id="206" w:author="William Lamb" w:date="2017-06-15T20:13:00Z">
        <w:r w:rsidDel="000F0B1C">
          <w:rPr>
            <w:lang w:val="en-US"/>
          </w:rPr>
          <w:delText xml:space="preserve"> (reference Fig 2).</w:delText>
        </w:r>
      </w:del>
    </w:p>
    <w:p w14:paraId="2A536382" w14:textId="113FA8AB" w:rsidR="00537B55" w:rsidRDefault="00537B55" w:rsidP="00537B55">
      <w:pPr>
        <w:rPr>
          <w:ins w:id="207" w:author="William Lamb" w:date="2017-06-15T20:19:00Z"/>
          <w:lang w:val="en-US"/>
        </w:rPr>
      </w:pPr>
      <w:ins w:id="208" w:author="William Lamb" w:date="2017-06-15T20:14:00Z">
        <w:r>
          <w:rPr>
            <w:lang w:val="en-US"/>
          </w:rPr>
          <w:t xml:space="preserve">In </w:t>
        </w:r>
      </w:ins>
      <w:ins w:id="209" w:author="William Lamb" w:date="2017-06-15T20:27:00Z">
        <w:r w:rsidR="0063586E">
          <w:rPr>
            <w:lang w:val="en-US"/>
          </w:rPr>
          <w:t>this review</w:t>
        </w:r>
      </w:ins>
      <w:ins w:id="210" w:author="William Lamb" w:date="2017-06-15T20:14:00Z">
        <w:r>
          <w:rPr>
            <w:lang w:val="en-US"/>
          </w:rPr>
          <w:t xml:space="preserve"> we focus on the</w:t>
        </w:r>
      </w:ins>
      <w:ins w:id="211" w:author="William Lamb" w:date="2017-06-15T20:12:00Z">
        <w:r w:rsidR="000F0B1C">
          <w:rPr>
            <w:lang w:val="en-US"/>
          </w:rPr>
          <w:t xml:space="preserve"> demand-side </w:t>
        </w:r>
      </w:ins>
      <w:ins w:id="212" w:author="William Lamb" w:date="2017-06-15T20:13:00Z">
        <w:r w:rsidR="0063586E">
          <w:rPr>
            <w:lang w:val="en-US"/>
          </w:rPr>
          <w:t>of energy consumption and</w:t>
        </w:r>
      </w:ins>
      <w:ins w:id="213" w:author="William Lamb" w:date="2017-06-15T20:25:00Z">
        <w:r w:rsidR="0063586E">
          <w:rPr>
            <w:lang w:val="en-US"/>
          </w:rPr>
          <w:t xml:space="preserve"> its associated climate impact.</w:t>
        </w:r>
      </w:ins>
      <w:ins w:id="214" w:author="William Lamb" w:date="2017-06-15T20:13:00Z">
        <w:r w:rsidR="000F0B1C">
          <w:rPr>
            <w:lang w:val="en-US"/>
          </w:rPr>
          <w:t xml:space="preserve"> Although supply-side activities</w:t>
        </w:r>
      </w:ins>
      <w:ins w:id="215" w:author="William Lamb" w:date="2017-06-15T20:14:00Z">
        <w:r>
          <w:rPr>
            <w:lang w:val="en-US"/>
          </w:rPr>
          <w:t xml:space="preserve"> such as power generation</w:t>
        </w:r>
      </w:ins>
      <w:ins w:id="216" w:author="William Lamb" w:date="2017-06-15T20:13:00Z">
        <w:r w:rsidR="000F0B1C">
          <w:rPr>
            <w:lang w:val="en-US"/>
          </w:rPr>
          <w:t xml:space="preserve"> also take place within cities, they are well captured by other research communities (e.g. IAMs)</w:t>
        </w:r>
      </w:ins>
      <w:ins w:id="217" w:author="William Lamb" w:date="2017-06-15T20:17:00Z">
        <w:r>
          <w:rPr>
            <w:lang w:val="en-US"/>
          </w:rPr>
          <w:t>.</w:t>
        </w:r>
      </w:ins>
      <w:ins w:id="218" w:author="William Lamb" w:date="2017-06-15T20:14:00Z">
        <w:r>
          <w:rPr>
            <w:lang w:val="en-US"/>
          </w:rPr>
          <w:t xml:space="preserve"> </w:t>
        </w:r>
      </w:ins>
      <w:ins w:id="219" w:author="William Lamb" w:date="2017-06-15T20:17:00Z">
        <w:r>
          <w:rPr>
            <w:lang w:val="en-US"/>
          </w:rPr>
          <w:t>B</w:t>
        </w:r>
      </w:ins>
      <w:ins w:id="220" w:author="William Lamb" w:date="2017-06-15T20:14:00Z">
        <w:r>
          <w:rPr>
            <w:lang w:val="en-US"/>
          </w:rPr>
          <w:t>y contrast, the demand-side of climate change mitigation has received less attention in the literature and is a natural point of focus for an assessment of urban systems</w:t>
        </w:r>
      </w:ins>
      <w:ins w:id="221" w:author="William Lamb" w:date="2017-06-15T20:21:00Z">
        <w:r>
          <w:rPr>
            <w:lang w:val="en-US"/>
          </w:rPr>
          <w:t>: not</w:t>
        </w:r>
      </w:ins>
      <w:ins w:id="222" w:author="William Lamb" w:date="2017-06-15T20:19:00Z">
        <w:r>
          <w:rPr>
            <w:lang w:val="en-US"/>
          </w:rPr>
          <w:t xml:space="preserve"> only are the everyday practices and uses of energy highly influenced by</w:t>
        </w:r>
      </w:ins>
      <w:ins w:id="223" w:author="William Lamb" w:date="2017-06-15T20:20:00Z">
        <w:r>
          <w:rPr>
            <w:lang w:val="en-US"/>
          </w:rPr>
          <w:t xml:space="preserve"> the shape, structure </w:t>
        </w:r>
      </w:ins>
      <w:ins w:id="224" w:author="William Lamb" w:date="2017-06-15T20:22:00Z">
        <w:r>
          <w:rPr>
            <w:lang w:val="en-US"/>
          </w:rPr>
          <w:t xml:space="preserve">and organization </w:t>
        </w:r>
      </w:ins>
      <w:ins w:id="225" w:author="William Lamb" w:date="2017-06-15T20:20:00Z">
        <w:r>
          <w:rPr>
            <w:lang w:val="en-US"/>
          </w:rPr>
          <w:t>of cities (</w:t>
        </w:r>
        <w:commentRangeStart w:id="226"/>
        <w:r w:rsidRPr="00537B55">
          <w:rPr>
            <w:highlight w:val="yellow"/>
            <w:lang w:val="en-US"/>
            <w:rPrChange w:id="227" w:author="William Lamb" w:date="2017-06-15T20:21:00Z">
              <w:rPr>
                <w:lang w:val="en-US"/>
              </w:rPr>
            </w:rPrChange>
          </w:rPr>
          <w:t>REF</w:t>
        </w:r>
      </w:ins>
      <w:commentRangeEnd w:id="226"/>
      <w:r w:rsidR="00B36DFC">
        <w:rPr>
          <w:rStyle w:val="Kommentarzeichen"/>
        </w:rPr>
        <w:commentReference w:id="226"/>
      </w:r>
      <w:ins w:id="228" w:author="William Lamb" w:date="2017-06-15T20:20:00Z">
        <w:r>
          <w:rPr>
            <w:lang w:val="en-US"/>
          </w:rPr>
          <w:t>), but the majority of energy consumption</w:t>
        </w:r>
      </w:ins>
      <w:ins w:id="229" w:author="William Lamb" w:date="2017-06-15T20:21:00Z">
        <w:r>
          <w:rPr>
            <w:lang w:val="en-US"/>
          </w:rPr>
          <w:t xml:space="preserve"> in the 21</w:t>
        </w:r>
        <w:r w:rsidRPr="00537B55">
          <w:rPr>
            <w:vertAlign w:val="superscript"/>
            <w:lang w:val="en-US"/>
            <w:rPrChange w:id="230" w:author="William Lamb" w:date="2017-06-15T20:21:00Z">
              <w:rPr>
                <w:lang w:val="en-US"/>
              </w:rPr>
            </w:rPrChange>
          </w:rPr>
          <w:t>st</w:t>
        </w:r>
        <w:r>
          <w:rPr>
            <w:lang w:val="en-US"/>
          </w:rPr>
          <w:t xml:space="preserve"> century is projected to take place within them (</w:t>
        </w:r>
        <w:commentRangeStart w:id="231"/>
        <w:r w:rsidRPr="00537B55">
          <w:rPr>
            <w:highlight w:val="yellow"/>
            <w:lang w:val="en-US"/>
            <w:rPrChange w:id="232" w:author="William Lamb" w:date="2017-06-15T20:21:00Z">
              <w:rPr>
                <w:lang w:val="en-US"/>
              </w:rPr>
            </w:rPrChange>
          </w:rPr>
          <w:t>REF</w:t>
        </w:r>
      </w:ins>
      <w:commentRangeEnd w:id="231"/>
      <w:r w:rsidR="00B36DFC">
        <w:rPr>
          <w:rStyle w:val="Kommentarzeichen"/>
        </w:rPr>
        <w:commentReference w:id="231"/>
      </w:r>
      <w:ins w:id="233" w:author="William Lamb" w:date="2017-06-15T20:21:00Z">
        <w:r>
          <w:rPr>
            <w:lang w:val="en-US"/>
          </w:rPr>
          <w:t>).</w:t>
        </w:r>
      </w:ins>
      <w:ins w:id="234" w:author="William Lamb" w:date="2017-06-15T20:19:00Z">
        <w:r>
          <w:rPr>
            <w:lang w:val="en-US"/>
          </w:rPr>
          <w:t xml:space="preserve"> </w:t>
        </w:r>
      </w:ins>
    </w:p>
    <w:p w14:paraId="217B7FE0" w14:textId="763B0B68" w:rsidR="000F0B1C" w:rsidRPr="000F0B1C" w:rsidDel="00DB4669" w:rsidRDefault="00537B55" w:rsidP="00CB6E15">
      <w:pPr>
        <w:rPr>
          <w:ins w:id="235" w:author="William Lamb" w:date="2017-06-15T09:54:00Z"/>
          <w:del w:id="236" w:author="minx" w:date="2017-06-15T23:20:00Z"/>
          <w:lang w:val="en-US"/>
          <w:rPrChange w:id="237" w:author="William Lamb" w:date="2017-06-15T09:56:00Z">
            <w:rPr>
              <w:ins w:id="238" w:author="William Lamb" w:date="2017-06-15T09:54:00Z"/>
              <w:del w:id="239" w:author="minx" w:date="2017-06-15T23:20:00Z"/>
            </w:rPr>
          </w:rPrChange>
        </w:rPr>
      </w:pPr>
      <w:commentRangeStart w:id="240"/>
      <w:ins w:id="241" w:author="William Lamb" w:date="2017-06-15T20:23:00Z">
        <w:r>
          <w:rPr>
            <w:lang w:val="en-US"/>
          </w:rPr>
          <w:t xml:space="preserve">Four key domains of literature can shed light on the </w:t>
        </w:r>
      </w:ins>
      <w:ins w:id="242" w:author="William Lamb" w:date="2017-06-15T20:25:00Z">
        <w:r w:rsidR="0063586E">
          <w:rPr>
            <w:lang w:val="en-US"/>
          </w:rPr>
          <w:t xml:space="preserve">urban </w:t>
        </w:r>
      </w:ins>
      <w:ins w:id="243" w:author="William Lamb" w:date="2017-06-15T20:24:00Z">
        <w:r w:rsidR="0063586E">
          <w:rPr>
            <w:lang w:val="en-US"/>
          </w:rPr>
          <w:t xml:space="preserve">drivers </w:t>
        </w:r>
        <w:r>
          <w:rPr>
            <w:lang w:val="en-US"/>
          </w:rPr>
          <w:t xml:space="preserve">of </w:t>
        </w:r>
        <w:r w:rsidR="0063586E">
          <w:rPr>
            <w:lang w:val="en-US"/>
          </w:rPr>
          <w:t xml:space="preserve">greenhouse gas emissions, and opportunities for their mitigation: transportation, buildings, waste management, and urban form. </w:t>
        </w:r>
      </w:ins>
    </w:p>
    <w:p w14:paraId="5E155589" w14:textId="2C9D1B49" w:rsidR="005F3234" w:rsidRPr="00CD0FC3" w:rsidDel="00DB4669" w:rsidRDefault="005F3234">
      <w:pPr>
        <w:rPr>
          <w:ins w:id="244" w:author="William Lamb" w:date="2017-06-15T09:55:00Z"/>
          <w:del w:id="245" w:author="minx" w:date="2017-06-15T23:20:00Z"/>
          <w:lang w:val="en-US"/>
        </w:rPr>
        <w:pPrChange w:id="246" w:author="minx" w:date="2017-06-15T23:20:00Z">
          <w:pPr>
            <w:pStyle w:val="berschrift2"/>
          </w:pPr>
        </w:pPrChange>
      </w:pPr>
      <w:commentRangeStart w:id="247"/>
      <w:ins w:id="248" w:author="William Lamb" w:date="2017-06-15T09:55:00Z">
        <w:del w:id="249" w:author="minx" w:date="2017-06-15T23:20:00Z">
          <w:r w:rsidRPr="005F3234" w:rsidDel="00DB4669">
            <w:rPr>
              <w:lang w:val="en-US"/>
              <w:rPrChange w:id="250" w:author="William Lamb" w:date="2017-06-15T09:56:00Z">
                <w:rPr/>
              </w:rPrChange>
            </w:rPr>
            <w:lastRenderedPageBreak/>
            <w:delText xml:space="preserve">Reasons for choice of </w:delText>
          </w:r>
        </w:del>
      </w:ins>
      <w:del w:id="251" w:author="minx" w:date="2017-06-15T23:20:00Z">
        <w:r w:rsidR="0037617C" w:rsidDel="00DB4669">
          <w:rPr>
            <w:lang w:val="en-US"/>
          </w:rPr>
          <w:delText>domains</w:delText>
        </w:r>
      </w:del>
      <w:ins w:id="252" w:author="William Lamb" w:date="2017-06-15T09:55:00Z">
        <w:del w:id="253" w:author="minx" w:date="2017-06-15T23:20:00Z">
          <w:r w:rsidRPr="005F3234" w:rsidDel="00DB4669">
            <w:rPr>
              <w:lang w:val="en-US"/>
              <w:rPrChange w:id="254" w:author="William Lamb" w:date="2017-06-15T09:56:00Z">
                <w:rPr/>
              </w:rPrChange>
            </w:rPr>
            <w:delText>: transport, buildings, waste, urban form</w:delText>
          </w:r>
          <w:r w:rsidR="0063586E" w:rsidRPr="00CD0FC3" w:rsidDel="00DB4669">
            <w:rPr>
              <w:lang w:val="en-US"/>
            </w:rPr>
            <w:delText xml:space="preserve"> (deploy key references for each).</w:delText>
          </w:r>
        </w:del>
      </w:ins>
      <w:commentRangeEnd w:id="247"/>
      <w:ins w:id="255" w:author="William Lamb" w:date="2017-06-15T20:26:00Z">
        <w:del w:id="256" w:author="minx" w:date="2017-06-15T23:20:00Z">
          <w:r w:rsidR="0063586E" w:rsidDel="00DB4669">
            <w:rPr>
              <w:rStyle w:val="Kommentarzeichen"/>
            </w:rPr>
            <w:commentReference w:id="247"/>
          </w:r>
        </w:del>
      </w:ins>
    </w:p>
    <w:commentRangeEnd w:id="240"/>
    <w:p w14:paraId="78BC9530" w14:textId="702A34AB" w:rsidR="0063586E" w:rsidRPr="00CD0FC3" w:rsidDel="00DB4669" w:rsidRDefault="00DB4669">
      <w:pPr>
        <w:rPr>
          <w:del w:id="257" w:author="minx" w:date="2017-06-15T23:20:00Z"/>
          <w:lang w:val="en-US"/>
        </w:rPr>
        <w:pPrChange w:id="258" w:author="minx" w:date="2017-06-15T23:20:00Z">
          <w:pPr>
            <w:pStyle w:val="berschrift2"/>
          </w:pPr>
        </w:pPrChange>
      </w:pPr>
      <w:del w:id="259" w:author="minx" w:date="2017-06-15T23:20:00Z">
        <w:r w:rsidDel="00DB4669">
          <w:rPr>
            <w:rStyle w:val="Kommentarzeichen"/>
          </w:rPr>
          <w:commentReference w:id="240"/>
        </w:r>
      </w:del>
    </w:p>
    <w:p w14:paraId="40786D62" w14:textId="41FDF463" w:rsidR="0063586E" w:rsidRDefault="0063586E" w:rsidP="0063586E">
      <w:pPr>
        <w:rPr>
          <w:ins w:id="260" w:author="William Lamb" w:date="2017-06-15T20:29:00Z"/>
          <w:lang w:val="en-US"/>
        </w:rPr>
      </w:pPr>
      <w:ins w:id="261" w:author="William Lamb" w:date="2017-06-15T20:28:00Z">
        <w:r>
          <w:rPr>
            <w:lang w:val="en-US"/>
          </w:rPr>
          <w:t>In the context of the 1.5°C</w:t>
        </w:r>
      </w:ins>
      <w:ins w:id="262" w:author="William Lamb" w:date="2017-06-15T20:29:00Z">
        <w:r>
          <w:rPr>
            <w:lang w:val="en-US"/>
          </w:rPr>
          <w:t xml:space="preserve"> target, the four </w:t>
        </w:r>
      </w:ins>
      <w:ins w:id="263" w:author="William Lamb" w:date="2017-06-15T20:39:00Z">
        <w:r w:rsidR="0037706F">
          <w:rPr>
            <w:lang w:val="en-US"/>
          </w:rPr>
          <w:t xml:space="preserve">urban </w:t>
        </w:r>
      </w:ins>
      <w:ins w:id="264" w:author="William Lamb" w:date="2017-06-15T20:29:00Z">
        <w:r>
          <w:rPr>
            <w:lang w:val="en-US"/>
          </w:rPr>
          <w:t xml:space="preserve">domains play varied roles (Fig </w:t>
        </w:r>
        <w:del w:id="265" w:author="minx" w:date="2017-06-15T23:20:00Z">
          <w:r w:rsidDel="00DB4669">
            <w:rPr>
              <w:lang w:val="en-US"/>
            </w:rPr>
            <w:delText>1</w:delText>
          </w:r>
        </w:del>
      </w:ins>
      <w:ins w:id="266" w:author="minx" w:date="2017-06-15T23:20:00Z">
        <w:r w:rsidR="00DB4669">
          <w:rPr>
            <w:lang w:val="en-US"/>
          </w:rPr>
          <w:t>2</w:t>
        </w:r>
      </w:ins>
      <w:ins w:id="267" w:author="William Lamb" w:date="2017-06-15T20:29:00Z">
        <w:r>
          <w:rPr>
            <w:lang w:val="en-US"/>
          </w:rPr>
          <w:t>). In the short-term, lifestyle and behavioral options can contribute most to climate change mitigation. Th</w:t>
        </w:r>
      </w:ins>
      <w:ins w:id="268" w:author="William Lamb" w:date="2017-06-15T20:34:00Z">
        <w:r>
          <w:rPr>
            <w:lang w:val="en-US"/>
          </w:rPr>
          <w:t>is</w:t>
        </w:r>
      </w:ins>
      <w:ins w:id="269" w:author="William Lamb" w:date="2017-06-15T20:29:00Z">
        <w:r>
          <w:rPr>
            <w:lang w:val="en-US"/>
          </w:rPr>
          <w:t xml:space="preserve"> involves changes in preferences, habits, and decision-making, such as telecommuting, adapting to different room temperatures, food waste </w:t>
        </w:r>
      </w:ins>
      <w:ins w:id="270" w:author="William Lamb" w:date="2017-06-15T20:33:00Z">
        <w:r>
          <w:rPr>
            <w:lang w:val="en-US"/>
          </w:rPr>
          <w:t>reduction</w:t>
        </w:r>
      </w:ins>
      <w:ins w:id="271" w:author="William Lamb" w:date="2017-06-15T20:29:00Z">
        <w:r>
          <w:rPr>
            <w:lang w:val="en-US"/>
          </w:rPr>
          <w:t>, and so forth. Thes</w:t>
        </w:r>
      </w:ins>
      <w:ins w:id="272" w:author="William Lamb" w:date="2017-06-15T20:34:00Z">
        <w:r>
          <w:rPr>
            <w:lang w:val="en-US"/>
          </w:rPr>
          <w:t>e</w:t>
        </w:r>
      </w:ins>
      <w:ins w:id="273" w:author="William Lamb" w:date="2017-06-15T20:29:00Z">
        <w:r>
          <w:rPr>
            <w:lang w:val="en-US"/>
          </w:rPr>
          <w:t xml:space="preserve"> ha</w:t>
        </w:r>
      </w:ins>
      <w:ins w:id="274" w:author="William Lamb" w:date="2017-06-15T20:34:00Z">
        <w:r w:rsidR="0037706F">
          <w:rPr>
            <w:lang w:val="en-US"/>
          </w:rPr>
          <w:t>ve</w:t>
        </w:r>
      </w:ins>
      <w:ins w:id="275" w:author="William Lamb" w:date="2017-06-15T20:29:00Z">
        <w:r>
          <w:rPr>
            <w:lang w:val="en-US"/>
          </w:rPr>
          <w:t xml:space="preserve"> been reviewed in literature</w:t>
        </w:r>
      </w:ins>
      <w:ins w:id="276" w:author="William Lamb" w:date="2017-06-15T20:34:00Z">
        <w:r w:rsidR="0037706F">
          <w:rPr>
            <w:lang w:val="en-US"/>
          </w:rPr>
          <w:t>s</w:t>
        </w:r>
      </w:ins>
      <w:ins w:id="277" w:author="William Lamb" w:date="2017-06-15T20:29:00Z">
        <w:r>
          <w:rPr>
            <w:lang w:val="en-US"/>
          </w:rPr>
          <w:t xml:space="preserve"> on the urban transport sector </w:t>
        </w:r>
        <w:r>
          <w:rPr>
            <w:lang w:val="en-US"/>
          </w:rPr>
          <w:fldChar w:fldCharType="begin" w:fldLock="1"/>
        </w:r>
        <w:r>
          <w:rPr>
            <w:lang w:val="en-US"/>
          </w:rPr>
          <w:instrText>ADDIN CSL_CITATION { "citationID" : "aa9j51hlg7",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 : [ "http://zotero.org/groups/142725/items/GT7CW3IA" ], "uris" : [ "http://zotero.org/groups/142725/items/GT7CW3IA", "http://www.mendeley.com/documents/?uuid=1bf6f290-e2fc-4672-8b10-491a235d4821" ] }, { "id" : "ITEM-2", "itemData" : { "author" : [ { "dropping-particle" : "", "family" : "Creutzig", "given" : "Felix", "non-dropping-particle" : "", "parse-names" : false, "suffix" : "" } ], "container-title" : "Transport Reviews", "id" : "ITEM-2", "issue" : "3", "issued" : { "date-parts" : [ [ "2016" ] ] }, "page" : "341-360", "title" : "Evolving Narratives of Low-Carbon Futures in Transportation", "type" : "article-journal", "volume" : "36" }, "uri" : [ "http://zotero.org/users/667375/items/FSJNKBJ9" ], "uris" : [ "http://zotero.org/users/667375/items/FSJNKBJ9", "http://www.mendeley.com/documents/?uuid=157bcb42-d34d-4707-86f3-c95ae87bf443" ] } ], "mendeley" : { "formattedCitation" : "[8,9]", "plainTextFormattedCitation" : "[8,9]", "previouslyFormattedCitation" : "[7,8]" }, "properties" : { "formattedCitation" : "[9,10]", "noteIndex" : 0, "plainCitation" : "[9,10]" }, "schema" : "https://github.com/citation-style-language/schema/raw/master/csl-citation.json" }</w:instrText>
        </w:r>
        <w:r>
          <w:rPr>
            <w:lang w:val="en-US"/>
          </w:rPr>
          <w:fldChar w:fldCharType="separate"/>
        </w:r>
        <w:r w:rsidRPr="00F52D0A">
          <w:rPr>
            <w:rFonts w:ascii="Calibri" w:hAnsi="Calibri" w:cs="Calibri"/>
            <w:noProof/>
            <w:lang w:val="en-US"/>
          </w:rPr>
          <w:t>[8,9]</w:t>
        </w:r>
        <w:r>
          <w:rPr>
            <w:lang w:val="en-US"/>
          </w:rPr>
          <w:fldChar w:fldCharType="end"/>
        </w:r>
        <w:r>
          <w:rPr>
            <w:lang w:val="en-US"/>
          </w:rPr>
          <w:t xml:space="preserve">, the building sector </w:t>
        </w:r>
        <w:r>
          <w:rPr>
            <w:lang w:val="en-US"/>
          </w:rPr>
          <w:fldChar w:fldCharType="begin" w:fldLock="1"/>
        </w:r>
        <w:r>
          <w:rPr>
            <w:lang w:val="en-US"/>
          </w:rPr>
          <w:instrText>ADDIN CSL_CITATION { "citationID" : "a1f8shs1fff",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 : [ "http://zotero.org/groups/142725/items/GWCCFFUE" ], "uris" : [ "http://zotero.org/groups/142725/items/GWCCFFUE",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"id" : "ITEM-2", "issued" : { "date-parts" : [ [ "2014" ] ] }, "title" : "Buildings", "type" : "chapter" }, "uri" : [ "http://zotero.org/users/667375/items/XWNXXIMJ" ], "uris" : [ "http://zotero.org/users/667375/items/XWNXXIMJ", "http://www.mendeley.com/documents/?uuid=e13f2d49-128f-4878-878b-7a18939b3e27" ] } ], "mendeley" : { "formattedCitation" : "[10,11]", "plainTextFormattedCitation" : "[10,11]", "previouslyFormattedCitation" : "[9,10]" }, "properties" : { "formattedCitation" : "[11,12]", "noteIndex" : 0, "plainCitation" : "[11,12]" }, "schema" : "https://github.com/citation-style-language/schema/raw/master/csl-citation.json" }</w:instrText>
        </w:r>
        <w:r>
          <w:rPr>
            <w:lang w:val="en-US"/>
          </w:rPr>
          <w:fldChar w:fldCharType="separate"/>
        </w:r>
        <w:r w:rsidRPr="00F52D0A">
          <w:rPr>
            <w:rFonts w:ascii="Calibri" w:hAnsi="Calibri" w:cs="Calibri"/>
            <w:noProof/>
            <w:lang w:val="en-US"/>
          </w:rPr>
          <w:t>[10,11]</w:t>
        </w:r>
        <w:r>
          <w:rPr>
            <w:lang w:val="en-US"/>
          </w:rPr>
          <w:fldChar w:fldCharType="end"/>
        </w:r>
        <w:r>
          <w:rPr>
            <w:lang w:val="en-US"/>
          </w:rPr>
          <w:t xml:space="preserve">, food waste </w:t>
        </w:r>
        <w:r>
          <w:rPr>
            <w:lang w:val="en-US"/>
          </w:rPr>
          <w:fldChar w:fldCharType="begin" w:fldLock="1"/>
        </w:r>
        <w:r>
          <w:rPr>
            <w:lang w:val="en-US"/>
          </w:rPr>
          <w:instrText>ADDIN CSL_CITATION { "citationID" : "a1vhllgd0ai",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"[12]", "plainTextFormattedCitation" : "[12]", "previouslyFormattedCitation" : "[11]" }, "properties" : { "formattedCitation" : "[13]", "noteIndex" : 0, "plainCitation" : "[13]" }, "schema" : "https://github.com/citation-style-language/schema/raw/master/csl-citation.json" }</w:instrText>
        </w:r>
        <w:r>
          <w:rPr>
            <w:lang w:val="en-US"/>
          </w:rPr>
          <w:fldChar w:fldCharType="separate"/>
        </w:r>
        <w:r w:rsidRPr="00F52D0A">
          <w:rPr>
            <w:rFonts w:ascii="Calibri" w:hAnsi="Calibri" w:cs="Calibri"/>
            <w:noProof/>
            <w:lang w:val="en-US"/>
          </w:rPr>
          <w:t>[12]</w:t>
        </w:r>
        <w:r>
          <w:rPr>
            <w:lang w:val="en-US"/>
          </w:rPr>
          <w:fldChar w:fldCharType="end"/>
        </w:r>
        <w:r>
          <w:rPr>
            <w:lang w:val="en-US"/>
          </w:rPr>
          <w:t xml:space="preserve">, and the overall demand-side </w:t>
        </w:r>
        <w:r>
          <w:rPr>
            <w:lang w:val="en-US"/>
          </w:rPr>
          <w:fldChar w:fldCharType="begin" w:fldLock="1"/>
        </w:r>
        <w:r>
          <w:rPr>
            <w:lang w:val="en-US"/>
          </w:rPr>
          <w:instrText>ADDIN CSL_CITATION { "citationID" : "a28s0nth6ia",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 : [ "http://zotero.org/groups/142725/items/KS2WZTUW" ], "uris" : [ "http://zotero.org/groups/142725/items/KS2WZTUW", "http://www.mendeley.com/documents/?uuid=119ff04e-2dc4-4afe-9165-5752982021e6" ] } ], "mendeley" : { "formattedCitation" : "[13]", "plainTextFormattedCitation" : "[13]", "previouslyFormattedCitation" : "[12]" }, "properties" : { "formattedCitation" : "[14]", "noteIndex" : 0, "plainCitation" : "[14]" }, "schema" : "https://github.com/citation-style-language/schema/raw/master/csl-citation.json" }</w:instrText>
        </w:r>
        <w:r>
          <w:rPr>
            <w:lang w:val="en-US"/>
          </w:rPr>
          <w:fldChar w:fldCharType="separate"/>
        </w:r>
        <w:r w:rsidRPr="00F52D0A">
          <w:rPr>
            <w:rFonts w:ascii="Calibri" w:hAnsi="Calibri" w:cs="Calibri"/>
            <w:noProof/>
            <w:lang w:val="en-US"/>
          </w:rPr>
          <w:t>[13]</w:t>
        </w:r>
        <w:r>
          <w:rPr>
            <w:lang w:val="en-US"/>
          </w:rPr>
          <w:fldChar w:fldCharType="end"/>
        </w:r>
        <w:r>
          <w:rPr>
            <w:lang w:val="en-US"/>
          </w:rPr>
          <w:t xml:space="preserve">. </w:t>
        </w:r>
      </w:ins>
    </w:p>
    <w:p w14:paraId="16E0779E" w14:textId="23C88695" w:rsidR="000F0B1C" w:rsidRPr="00CD0FC3" w:rsidDel="0063586E" w:rsidRDefault="000F0B1C">
      <w:pPr>
        <w:rPr>
          <w:del w:id="278" w:author="William Lamb" w:date="2017-06-15T20:26:00Z"/>
          <w:lang w:val="en-US"/>
        </w:rPr>
        <w:pPrChange w:id="279" w:author="William Lamb" w:date="2017-06-15T20:26:00Z">
          <w:pPr>
            <w:pStyle w:val="berschrift2"/>
          </w:pPr>
        </w:pPrChange>
      </w:pPr>
      <w:del w:id="280" w:author="William Lamb" w:date="2017-06-15T20:26:00Z">
        <w:r w:rsidRPr="00CD0FC3" w:rsidDel="0063586E">
          <w:rPr>
            <w:lang w:val="en-US"/>
          </w:rPr>
          <w:delText>Deploy key references for each domain</w:delText>
        </w:r>
      </w:del>
    </w:p>
    <w:p w14:paraId="4C9CD310" w14:textId="54E68108" w:rsidR="00AB2E3C" w:rsidDel="0063586E" w:rsidRDefault="000F0B1C">
      <w:pPr>
        <w:pStyle w:val="Listenabsatz"/>
        <w:numPr>
          <w:ilvl w:val="0"/>
          <w:numId w:val="9"/>
        </w:numPr>
        <w:rPr>
          <w:del w:id="281" w:author="William Lamb" w:date="2017-06-15T20:30:00Z"/>
          <w:lang w:val="en-US"/>
        </w:rPr>
        <w:pPrChange w:id="282" w:author="William Lamb" w:date="2017-06-15T09:56:00Z">
          <w:pPr>
            <w:pStyle w:val="berschrift2"/>
          </w:pPr>
        </w:pPrChange>
      </w:pPr>
      <w:del w:id="283" w:author="William Lamb" w:date="2017-06-15T20:30:00Z">
        <w:r w:rsidDel="0063586E">
          <w:rPr>
            <w:lang w:val="en-US"/>
          </w:rPr>
          <w:delText>Relate each domain to</w:delText>
        </w:r>
        <w:r w:rsidR="0037617C" w:rsidDel="0063586E">
          <w:rPr>
            <w:lang w:val="en-US"/>
          </w:rPr>
          <w:delText xml:space="preserve"> the timescales identified above.</w:delText>
        </w:r>
      </w:del>
    </w:p>
    <w:p w14:paraId="32FFCF20" w14:textId="29F0E10E" w:rsidR="0037617C" w:rsidDel="0063586E" w:rsidRDefault="0037617C" w:rsidP="0037617C">
      <w:pPr>
        <w:rPr>
          <w:del w:id="284" w:author="William Lamb" w:date="2017-06-15T20:30:00Z"/>
          <w:lang w:val="en-US"/>
        </w:rPr>
      </w:pPr>
    </w:p>
    <w:p w14:paraId="798DB683" w14:textId="63D01311" w:rsidR="0037617C" w:rsidDel="0063586E" w:rsidRDefault="0037617C" w:rsidP="0037617C">
      <w:pPr>
        <w:rPr>
          <w:del w:id="285" w:author="William Lamb" w:date="2017-06-15T20:29:00Z"/>
          <w:lang w:val="en-US"/>
        </w:rPr>
      </w:pPr>
      <w:del w:id="286" w:author="William Lamb" w:date="2017-06-15T20:29:00Z">
        <w:r w:rsidDel="0063586E">
          <w:rPr>
            <w:lang w:val="en-US"/>
          </w:rPr>
          <w:delText xml:space="preserve">We oriented the set of specific options from a set of review or assessment papers. To organize, we then sort the measures along time scales to clarify their respective intertemporal contribution for achieving the 1.5°C target (Fig. 2). In the short-term, lifestyle and behavioral options can contribute most to climate change mitigation. These involves changes in preferences, habits, and decision-making, such as telecommuting, adapting to different room temperatures, food waste reduction etc. This has been reviewed in literature on the urban transport sector </w:delText>
        </w:r>
        <w:r w:rsidDel="0063586E">
          <w:rPr>
            <w:lang w:val="en-US"/>
          </w:rPr>
          <w:fldChar w:fldCharType="begin" w:fldLock="1"/>
        </w:r>
        <w:r w:rsidR="00F52D0A" w:rsidRPr="0063586E" w:rsidDel="0063586E">
          <w:rPr>
            <w:lang w:val="en-US"/>
          </w:rPr>
          <w:delInstrText>ADDIN CSL_CITATION { "citationID" : "aa9j51hlg7",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 : [ "http://zotero.org/groups/142725/items/GT7CW3IA" ], "uris" : [ "http://zotero.org/groups/142725/items/GT7CW3IA", "http://www.mendeley.com/documents/?uuid=1bf6f290-e2fc-4672-8b10-491a235d4821" ] }, { "id" : "ITEM-2", "itemData" : { "author" : [ { "dropping-particle" : "", "family" : "Creutzig", "given" : "Felix", "non-dropping-particle" : "", "parse-names" : false, "suffix" : "" } ], "container-title" : "Transport Reviews", "id" : "ITEM-2", "issue" : "3", "issued" : { "date-parts" : [ [ "2016" ] ] }, "page" : "341-360", "title" : "Evolving Narratives of Low-Carbon Futures in Transportation", "type" : "article-journal", "volume" : "36" }, "uri" : [ "http://zotero.org/users/667375/items/FSJNKBJ9" ], "uris" : [ "http://zotero.org/users/667375/items/FSJNKBJ9", "http://www.mendeley.com/documents/?uuid=157bcb42-d34d-4707-86f3-c95ae87bf443" ] } ], "mendeley" : { "formattedCitation" : "[8,9]", "plainTextFormattedCitation" : "[8,9]", "previouslyFormattedCitation" : "[7,8]" }, "properties" : { "formattedCitation" : "[9,10]", "noteIndex" : 0, "plainCitation" : "[9,10]" }, "schema" : "https://github.com/citation-style-language/schema/raw/master/csl-citation.json" }</w:delInstrText>
        </w:r>
        <w:r w:rsidDel="0063586E">
          <w:rPr>
            <w:lang w:val="en-US"/>
          </w:rPr>
          <w:fldChar w:fldCharType="separate"/>
        </w:r>
        <w:r w:rsidR="00F52D0A" w:rsidRPr="00CD0FC3" w:rsidDel="0063586E">
          <w:rPr>
            <w:rFonts w:ascii="Calibri" w:hAnsi="Calibri" w:cs="Calibri"/>
            <w:noProof/>
            <w:lang w:val="en-US"/>
          </w:rPr>
          <w:delText>[8,9]</w:delText>
        </w:r>
        <w:r w:rsidDel="0063586E">
          <w:rPr>
            <w:lang w:val="en-US"/>
          </w:rPr>
          <w:fldChar w:fldCharType="end"/>
        </w:r>
        <w:r w:rsidDel="0063586E">
          <w:rPr>
            <w:lang w:val="en-US"/>
          </w:rPr>
          <w:delText xml:space="preserve">, the building sector </w:delText>
        </w:r>
        <w:r w:rsidDel="0063586E">
          <w:rPr>
            <w:lang w:val="en-US"/>
          </w:rPr>
          <w:fldChar w:fldCharType="begin" w:fldLock="1"/>
        </w:r>
        <w:r w:rsidR="00F52D0A" w:rsidDel="0063586E">
          <w:rPr>
            <w:lang w:val="en-US"/>
          </w:rPr>
          <w:delInstrText>ADDIN CSL_CITATION { "citationID" : "a1f8shs1fff",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 : [ "http://zotero.org/groups/142725/items/GWCCFFUE" ], "uris" : [ "http://zotero.org/groups/142725/items/GWCCFFUE",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"id" : "ITEM-2", "issued" : { "date-parts" : [ [ "2014" ] ] }, "title" : "Buildings", "type" : "chapter" }, "uri" : [ "http://zotero.org/users/667375/items/XWNXXIMJ" ], "uris" : [ "http://zotero.org/users/667375/items/XWNXXIMJ", "http://www.mendeley.com/documents/?uuid=e13f2d49-128f-4878-878b-7a18939b3e27" ] } ], "mendeley" : { "formattedCitation" : "[10,11]", "plainTextFormattedCitation" : "[10,11]", "previouslyFormattedCitation" : "[9,10]" }, "properties" : { "formattedCitation" : "[11,12]", "noteIndex" : 0, "plainCitation" : "[11,12]" }, "schema" : "https://github.com/citation-style-language/schema/raw/master/csl-citation.json" }</w:delInstrText>
        </w:r>
        <w:r w:rsidDel="0063586E">
          <w:rPr>
            <w:lang w:val="en-US"/>
          </w:rPr>
          <w:fldChar w:fldCharType="separate"/>
        </w:r>
        <w:r w:rsidR="00F52D0A" w:rsidRPr="00F52D0A" w:rsidDel="0063586E">
          <w:rPr>
            <w:rFonts w:ascii="Calibri" w:hAnsi="Calibri" w:cs="Calibri"/>
            <w:noProof/>
            <w:lang w:val="en-US"/>
          </w:rPr>
          <w:delText>[10,11]</w:delText>
        </w:r>
        <w:r w:rsidDel="0063586E">
          <w:rPr>
            <w:lang w:val="en-US"/>
          </w:rPr>
          <w:fldChar w:fldCharType="end"/>
        </w:r>
        <w:r w:rsidDel="0063586E">
          <w:rPr>
            <w:lang w:val="en-US"/>
          </w:rPr>
          <w:delText xml:space="preserve">, food waste </w:delText>
        </w:r>
        <w:r w:rsidDel="0063586E">
          <w:rPr>
            <w:lang w:val="en-US"/>
          </w:rPr>
          <w:fldChar w:fldCharType="begin" w:fldLock="1"/>
        </w:r>
        <w:r w:rsidR="00F52D0A" w:rsidDel="0063586E">
          <w:rPr>
            <w:lang w:val="en-US"/>
          </w:rPr>
          <w:delInstrText>ADDIN CSL_CITATION { "citationID" : "a1vhllgd0ai",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"[12]", "plainTextFormattedCitation" : "[12]", "previouslyFormattedCitation" : "[11]" }, "properties" : { "formattedCitation" : "[13]", "noteIndex" : 0, "plainCitation" : "[13]" }, "schema" : "https://github.com/citation-style-language/schema/raw/master/csl-citation.json" }</w:delInstrText>
        </w:r>
        <w:r w:rsidDel="0063586E">
          <w:rPr>
            <w:lang w:val="en-US"/>
          </w:rPr>
          <w:fldChar w:fldCharType="separate"/>
        </w:r>
        <w:r w:rsidR="00F52D0A" w:rsidRPr="00F52D0A" w:rsidDel="0063586E">
          <w:rPr>
            <w:rFonts w:ascii="Calibri" w:hAnsi="Calibri" w:cs="Calibri"/>
            <w:noProof/>
            <w:lang w:val="en-US"/>
          </w:rPr>
          <w:delText>[12]</w:delText>
        </w:r>
        <w:r w:rsidDel="0063586E">
          <w:rPr>
            <w:lang w:val="en-US"/>
          </w:rPr>
          <w:fldChar w:fldCharType="end"/>
        </w:r>
        <w:r w:rsidDel="0063586E">
          <w:rPr>
            <w:lang w:val="en-US"/>
          </w:rPr>
          <w:delText xml:space="preserve">, and the overall demand-side </w:delText>
        </w:r>
        <w:r w:rsidDel="0063586E">
          <w:rPr>
            <w:lang w:val="en-US"/>
          </w:rPr>
          <w:fldChar w:fldCharType="begin" w:fldLock="1"/>
        </w:r>
        <w:r w:rsidR="00F52D0A" w:rsidDel="0063586E">
          <w:rPr>
            <w:lang w:val="en-US"/>
          </w:rPr>
          <w:delInstrText>ADDIN CSL_CITATION { "citationID" : "a28s0nth6ia",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 : [ "http://zotero.org/groups/142725/items/KS2WZTUW" ], "uris" : [ "http://zotero.org/groups/142725/items/KS2WZTUW", "http://www.mendeley.com/documents/?uuid=119ff04e-2dc4-4afe-9165-5752982021e6" ] } ], "mendeley" : { "formattedCitation" : "[13]", "plainTextFormattedCitation" : "[13]", "previouslyFormattedCitation" : "[12]" }, "properties" : { "formattedCitation" : "[14]", "noteIndex" : 0, "plainCitation" : "[14]" }, "schema" : "https://github.com/citation-style-language/schema/raw/master/csl-citation.json" }</w:delInstrText>
        </w:r>
        <w:r w:rsidDel="0063586E">
          <w:rPr>
            <w:lang w:val="en-US"/>
          </w:rPr>
          <w:fldChar w:fldCharType="separate"/>
        </w:r>
        <w:r w:rsidR="00F52D0A" w:rsidRPr="00F52D0A" w:rsidDel="0063586E">
          <w:rPr>
            <w:rFonts w:ascii="Calibri" w:hAnsi="Calibri" w:cs="Calibri"/>
            <w:noProof/>
            <w:lang w:val="en-US"/>
          </w:rPr>
          <w:delText>[13]</w:delText>
        </w:r>
        <w:r w:rsidDel="0063586E">
          <w:rPr>
            <w:lang w:val="en-US"/>
          </w:rPr>
          <w:fldChar w:fldCharType="end"/>
        </w:r>
        <w:r w:rsidDel="0063586E">
          <w:rPr>
            <w:lang w:val="en-US"/>
          </w:rPr>
          <w:delText xml:space="preserve">. </w:delText>
        </w:r>
      </w:del>
    </w:p>
    <w:p w14:paraId="4C9FAB69" w14:textId="3B578329" w:rsidR="0037617C" w:rsidDel="00CB6E15" w:rsidRDefault="0037617C" w:rsidP="0037617C">
      <w:pPr>
        <w:rPr>
          <w:del w:id="287" w:author="minx" w:date="2017-06-15T23:27:00Z"/>
          <w:lang w:val="en-US"/>
        </w:rPr>
      </w:pPr>
      <w:del w:id="288" w:author="minx" w:date="2017-06-15T23:23:00Z">
        <w:r w:rsidDel="00DB4669">
          <w:rPr>
            <w:lang w:val="en-US"/>
          </w:rPr>
          <w:delText xml:space="preserve">The middle and long-term is dominated by capital and infrastructure stocks </w:delText>
        </w:r>
        <w:r w:rsidDel="00DB4669">
          <w:rPr>
            <w:lang w:val="en-US"/>
          </w:rPr>
          <w:fldChar w:fldCharType="begin" w:fldLock="1"/>
        </w:r>
        <w:r w:rsidR="00F52D0A" w:rsidDel="00DB4669">
          <w:rPr>
            <w:lang w:val="en-US"/>
          </w:rPr>
          <w:del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 : [ "http://zotero.org/groups/142725/items/85C96C7W" ], "uris" : [ "http://zotero.org/groups/142725/items/85C96C7W", "http://www.mendeley.com/documents/?uuid=23c06ebd-a5ac-4997-9902-9fce3cf19768" ] } ], "mendeley" : { "formattedCitation" : "[14]", "plainTextFormattedCitation" : "[14]", "previouslyFormattedCitation" : "[13]" }, "properties" : { "formattedCitation" : "[15]", "noteIndex" : 0, "plainCitation" : "[15]" }, "schema" : "https://github.com/citation-style-language/schema/raw/master/csl-citation.json" }</w:delInstrText>
        </w:r>
        <w:r w:rsidDel="00DB4669">
          <w:rPr>
            <w:lang w:val="en-US"/>
          </w:rPr>
          <w:fldChar w:fldCharType="separate"/>
        </w:r>
        <w:r w:rsidR="00F52D0A" w:rsidRPr="00F52D0A" w:rsidDel="00DB4669">
          <w:rPr>
            <w:rFonts w:ascii="Calibri" w:hAnsi="Calibri" w:cs="Calibri"/>
            <w:noProof/>
            <w:lang w:val="en-US"/>
          </w:rPr>
          <w:delText>[14]</w:delText>
        </w:r>
        <w:r w:rsidDel="00DB4669">
          <w:rPr>
            <w:lang w:val="en-US"/>
          </w:rPr>
          <w:fldChar w:fldCharType="end"/>
        </w:r>
        <w:r w:rsidDel="00DB4669">
          <w:rPr>
            <w:lang w:val="en-US"/>
          </w:rPr>
          <w:delText xml:space="preserve">. </w:delText>
        </w:r>
      </w:del>
      <w:ins w:id="289" w:author="William Lamb" w:date="2017-06-15T20:36:00Z">
        <w:del w:id="290" w:author="minx" w:date="2017-06-15T23:27:00Z">
          <w:r w:rsidR="0037706F" w:rsidDel="00CB6E15">
            <w:rPr>
              <w:lang w:val="en-US"/>
            </w:rPr>
            <w:delText>In the building sector t</w:delText>
          </w:r>
        </w:del>
      </w:ins>
      <w:del w:id="291" w:author="minx" w:date="2017-06-15T23:27:00Z">
        <w:r w:rsidDel="00CB6E15">
          <w:rPr>
            <w:lang w:val="en-US"/>
          </w:rPr>
          <w:delText xml:space="preserve">This includes </w:delText>
        </w:r>
      </w:del>
      <w:ins w:id="292" w:author="William Lamb" w:date="2017-06-15T20:36:00Z">
        <w:del w:id="293" w:author="minx" w:date="2017-06-15T23:27:00Z">
          <w:r w:rsidR="0037706F" w:rsidDel="00CB6E15">
            <w:rPr>
              <w:lang w:val="en-US"/>
            </w:rPr>
            <w:delText xml:space="preserve">more efficient </w:delText>
          </w:r>
        </w:del>
      </w:ins>
      <w:del w:id="294" w:author="minx" w:date="2017-06-15T23:27:00Z">
        <w:r w:rsidDel="00CB6E15">
          <w:rPr>
            <w:lang w:val="en-US"/>
          </w:rPr>
          <w:delText>consumer appliances, like fridges</w:delText>
        </w:r>
      </w:del>
      <w:ins w:id="295" w:author="William Lamb" w:date="2017-06-15T20:35:00Z">
        <w:del w:id="296" w:author="minx" w:date="2017-06-15T23:27:00Z">
          <w:r w:rsidR="0037706F" w:rsidDel="00CB6E15">
            <w:rPr>
              <w:lang w:val="en-US"/>
            </w:rPr>
            <w:delText xml:space="preserve"> and</w:delText>
          </w:r>
        </w:del>
      </w:ins>
      <w:del w:id="297" w:author="minx" w:date="2017-06-15T23:27:00Z">
        <w:r w:rsidDel="00CB6E15">
          <w:rPr>
            <w:lang w:val="en-US"/>
          </w:rPr>
          <w:delText xml:space="preserve">, air conditioning, </w:delText>
        </w:r>
      </w:del>
      <w:ins w:id="298" w:author="William Lamb" w:date="2017-06-15T20:36:00Z">
        <w:del w:id="299" w:author="minx" w:date="2017-06-15T23:27:00Z">
          <w:r w:rsidR="0037706F" w:rsidDel="00CB6E15">
            <w:rPr>
              <w:lang w:val="en-US"/>
            </w:rPr>
            <w:delText>as well as</w:delText>
          </w:r>
        </w:del>
      </w:ins>
      <w:ins w:id="300" w:author="William Lamb" w:date="2017-06-15T20:39:00Z">
        <w:del w:id="301" w:author="minx" w:date="2017-06-15T23:27:00Z">
          <w:r w:rsidR="0037706F" w:rsidDel="00CB6E15">
            <w:rPr>
              <w:lang w:val="en-US"/>
            </w:rPr>
            <w:delText xml:space="preserve"> retrofits of </w:delText>
          </w:r>
        </w:del>
      </w:ins>
      <w:ins w:id="302" w:author="William Lamb" w:date="2017-06-15T20:37:00Z">
        <w:del w:id="303" w:author="minx" w:date="2017-06-15T23:27:00Z">
          <w:r w:rsidR="0037706F" w:rsidDel="00CB6E15">
            <w:rPr>
              <w:lang w:val="en-US"/>
            </w:rPr>
            <w:delText>building fabric</w:delText>
          </w:r>
        </w:del>
      </w:ins>
      <w:del w:id="304" w:author="minx" w:date="2017-06-15T23:27:00Z">
        <w:r w:rsidDel="00CB6E15">
          <w:rPr>
            <w:lang w:val="en-US"/>
          </w:rPr>
          <w:delText xml:space="preserve">relevant for housing. Here investment decisions are decentralized and play out over 5-15 years. Road and rail-based transport system are usually build </w:delText>
        </w:r>
      </w:del>
      <w:ins w:id="305" w:author="William Lamb" w:date="2017-06-15T20:37:00Z">
        <w:del w:id="306" w:author="minx" w:date="2017-06-15T23:27:00Z">
          <w:r w:rsidR="0037706F" w:rsidDel="00CB6E15">
            <w:rPr>
              <w:lang w:val="en-US"/>
            </w:rPr>
            <w:delText xml:space="preserve">built </w:delText>
          </w:r>
        </w:del>
      </w:ins>
      <w:del w:id="307" w:author="minx" w:date="2017-06-15T23:27:00Z">
        <w:r w:rsidDel="00CB6E15">
          <w:rPr>
            <w:lang w:val="en-US"/>
          </w:rPr>
          <w:delText xml:space="preserve">within one or two decades and display a lifetime of 40 to 75+ years. Such infrastructures provide network externalities: with each addition it becomes more attractive to follow through with further infrastructure of the same kind. Finally, land use and urban form persists for more than centuries, and is usually unidirectional and irreversible. </w:delText>
        </w:r>
      </w:del>
      <w:moveFromRangeStart w:id="308" w:author="minx" w:date="2017-06-15T23:26:00Z" w:name="move485332495"/>
      <w:moveFrom w:id="309" w:author="minx" w:date="2017-06-15T23:26:00Z">
        <w:del w:id="310" w:author="minx" w:date="2017-06-15T23:27:00Z">
          <w:r w:rsidDel="00CB6E15">
            <w:rPr>
              <w:lang w:val="en-US"/>
            </w:rPr>
            <w:delText xml:space="preserve">Land use is a consequences of transport infrastructure investment but can also be influenced by other policies, such as land rent </w:delText>
          </w:r>
          <w:commentRangeStart w:id="311"/>
          <w:r w:rsidDel="00CB6E15">
            <w:rPr>
              <w:lang w:val="en-US"/>
            </w:rPr>
            <w:delText>taxation</w:delText>
          </w:r>
          <w:commentRangeEnd w:id="311"/>
          <w:r w:rsidR="0037706F" w:rsidDel="00CB6E15">
            <w:rPr>
              <w:rStyle w:val="Kommentarzeichen"/>
            </w:rPr>
            <w:commentReference w:id="311"/>
          </w:r>
          <w:r w:rsidDel="00CB6E15">
            <w:rPr>
              <w:lang w:val="en-US"/>
            </w:rPr>
            <w:delText xml:space="preserve">. </w:delText>
          </w:r>
        </w:del>
      </w:moveFrom>
      <w:moveFromRangeEnd w:id="308"/>
    </w:p>
    <w:p w14:paraId="247FC3AC" w14:textId="11FEC8A5" w:rsidR="0037617C" w:rsidRDefault="0037617C" w:rsidP="0037617C">
      <w:pPr>
        <w:rPr>
          <w:ins w:id="312" w:author="minx" w:date="2017-06-15T23:27:00Z"/>
          <w:lang w:val="en-US"/>
        </w:rPr>
      </w:pPr>
      <w:r>
        <w:rPr>
          <w:lang w:val="en-US"/>
        </w:rPr>
        <w:t>Understanding these time scales is crucial for advancing urban contributions towards net zero emission trajectories. Pointedly, the provision of low-carbon or energy-efficient appliances must be fostered now to achieve notable results in 5-10 years. Similarly, the transition towards sustainable transport systems needs to be implemented now to enable deep decarbonization in 20-40 years. These transport systems, together with price instruments, such as fuel taxes, in turn enable the realization of low-carbon compact urban form towards the end of this century.</w:t>
      </w:r>
      <w:del w:id="313" w:author="William Lamb" w:date="2017-06-15T20:38:00Z">
        <w:r w:rsidDel="0037706F">
          <w:rPr>
            <w:lang w:val="en-US"/>
          </w:rPr>
          <w:delText xml:space="preserve"> The relevance of these time scales for the 1.5°C is visualized in Figure 2.</w:delText>
        </w:r>
      </w:del>
      <w:r>
        <w:rPr>
          <w:lang w:val="en-US"/>
        </w:rPr>
        <w:t xml:space="preserve"> </w:t>
      </w:r>
      <w:ins w:id="314" w:author="minx" w:date="2017-06-15T23:23:00Z">
        <w:r w:rsidR="00DB4669">
          <w:rPr>
            <w:lang w:val="en-US"/>
          </w:rPr>
          <w:t xml:space="preserve">The middle and long-term is dominated by capital and infrastructure stocks </w:t>
        </w:r>
        <w:r w:rsidR="00DB4669">
          <w:rPr>
            <w:lang w:val="en-US"/>
          </w:rPr>
          <w:fldChar w:fldCharType="begin" w:fldLock="1"/>
        </w:r>
        <w:r w:rsidR="00DB4669">
          <w:rPr>
            <w:lang w:val="en-US"/>
          </w:rPr>
          <w: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 : [ "http://zotero.org/groups/142725/items/85C96C7W" ], "uris" : [ "http://zotero.org/groups/142725/items/85C96C7W", "http://www.mendeley.com/documents/?uuid=23c06ebd-a5ac-4997-9902-9fce3cf19768" ] } ], "mendeley" : { "formattedCitation" : "[14]", "plainTextFormattedCitation" : "[14]", "previouslyFormattedCitation" : "[13]" }, "properties" : { "formattedCitation" : "[15]", "noteIndex" : 0, "plainCitation" : "[15]" }, "schema" : "https://github.com/citation-style-language/schema/raw/master/csl-citation.json" }</w:instrText>
        </w:r>
        <w:r w:rsidR="00DB4669">
          <w:rPr>
            <w:lang w:val="en-US"/>
          </w:rPr>
          <w:fldChar w:fldCharType="separate"/>
        </w:r>
        <w:r w:rsidR="00DB4669" w:rsidRPr="00F52D0A">
          <w:rPr>
            <w:rFonts w:ascii="Calibri" w:hAnsi="Calibri" w:cs="Calibri"/>
            <w:noProof/>
            <w:lang w:val="en-US"/>
          </w:rPr>
          <w:t>[14]</w:t>
        </w:r>
        <w:r w:rsidR="00DB4669">
          <w:rPr>
            <w:lang w:val="en-US"/>
          </w:rPr>
          <w:fldChar w:fldCharType="end"/>
        </w:r>
        <w:r w:rsidR="00DB4669">
          <w:rPr>
            <w:lang w:val="en-US"/>
          </w:rPr>
          <w:t>.</w:t>
        </w:r>
      </w:ins>
      <w:ins w:id="315" w:author="minx" w:date="2017-06-15T23:24:00Z">
        <w:r w:rsidR="00DB4669">
          <w:rPr>
            <w:lang w:val="en-US"/>
          </w:rPr>
          <w:t xml:space="preserve"> This includes road and rail-based transport system</w:t>
        </w:r>
      </w:ins>
      <w:ins w:id="316" w:author="Max Callaghan" w:date="2017-06-16T13:25:00Z">
        <w:r w:rsidR="009D4911">
          <w:rPr>
            <w:lang w:val="en-US"/>
          </w:rPr>
          <w:t>s</w:t>
        </w:r>
      </w:ins>
      <w:ins w:id="317" w:author="minx" w:date="2017-06-15T23:24:00Z">
        <w:r w:rsidR="00DB4669">
          <w:rPr>
            <w:lang w:val="en-US"/>
          </w:rPr>
          <w:t xml:space="preserve"> with important network externalities and lifetimes of 40 to 75+ years or land use and urban form that often persist for more t</w:t>
        </w:r>
      </w:ins>
      <w:ins w:id="318" w:author="Max Callaghan" w:date="2017-06-16T13:25:00Z">
        <w:r w:rsidR="009D4911">
          <w:rPr>
            <w:lang w:val="en-US"/>
          </w:rPr>
          <w:t>h</w:t>
        </w:r>
      </w:ins>
      <w:ins w:id="319" w:author="minx" w:date="2017-06-15T23:24:00Z">
        <w:r w:rsidR="00DB4669">
          <w:rPr>
            <w:lang w:val="en-US"/>
          </w:rPr>
          <w:t>an centuries.</w:t>
        </w:r>
      </w:ins>
      <w:ins w:id="320" w:author="minx" w:date="2017-06-15T23:26:00Z">
        <w:r w:rsidR="00CB6E15">
          <w:rPr>
            <w:lang w:val="en-US"/>
          </w:rPr>
          <w:t xml:space="preserve"> </w:t>
        </w:r>
        <w:commentRangeStart w:id="321"/>
        <w:r w:rsidR="00CB6E15">
          <w:rPr>
            <w:lang w:val="en-US"/>
          </w:rPr>
          <w:t>[</w:t>
        </w:r>
      </w:ins>
      <w:moveToRangeStart w:id="322" w:author="minx" w:date="2017-06-15T23:26:00Z" w:name="move485332495"/>
      <w:moveTo w:id="323" w:author="minx" w:date="2017-06-15T23:26:00Z">
        <w:r w:rsidR="00CB6E15">
          <w:rPr>
            <w:lang w:val="en-US"/>
          </w:rPr>
          <w:t xml:space="preserve">Land use is a consequences of transport infrastructure investment but can also be influenced by other policies, such as land rent </w:t>
        </w:r>
        <w:commentRangeStart w:id="324"/>
        <w:r w:rsidR="00CB6E15">
          <w:rPr>
            <w:lang w:val="en-US"/>
          </w:rPr>
          <w:t>taxation</w:t>
        </w:r>
        <w:commentRangeEnd w:id="324"/>
        <w:r w:rsidR="00CB6E15">
          <w:rPr>
            <w:rStyle w:val="Kommentarzeichen"/>
          </w:rPr>
          <w:commentReference w:id="324"/>
        </w:r>
        <w:r w:rsidR="00CB6E15">
          <w:rPr>
            <w:lang w:val="en-US"/>
          </w:rPr>
          <w:t>.</w:t>
        </w:r>
      </w:moveTo>
      <w:moveToRangeEnd w:id="322"/>
      <w:ins w:id="325" w:author="minx" w:date="2017-06-15T23:26:00Z">
        <w:r w:rsidR="00CB6E15">
          <w:rPr>
            <w:lang w:val="en-US"/>
          </w:rPr>
          <w:t>]</w:t>
        </w:r>
        <w:commentRangeEnd w:id="321"/>
        <w:r w:rsidR="00CB6E15">
          <w:rPr>
            <w:rStyle w:val="Kommentarzeichen"/>
          </w:rPr>
          <w:commentReference w:id="321"/>
        </w:r>
      </w:ins>
    </w:p>
    <w:p w14:paraId="64B9C398" w14:textId="17A07B81" w:rsidR="00CB6E15" w:rsidRDefault="00CB6E15" w:rsidP="0037617C">
      <w:pPr>
        <w:rPr>
          <w:ins w:id="326" w:author="William Lamb" w:date="2017-06-15T20:30:00Z"/>
          <w:lang w:val="en-US"/>
        </w:rPr>
      </w:pPr>
      <w:moveToRangeStart w:id="327" w:author="minx" w:date="2017-06-15T23:27:00Z" w:name="move485332592"/>
      <w:moveTo w:id="328" w:author="minx" w:date="2017-06-15T23:27:00Z">
        <w:r>
          <w:rPr>
            <w:lang w:val="en-US"/>
          </w:rPr>
          <w:lastRenderedPageBreak/>
          <w:t xml:space="preserve">To transparently identify the urban mitigation literature covered by these four domains, we develop a structured search query for the Web of Science (WOS) literature database (see SI text for the full search methodology, and the supplementary data file for the resulting list of documents). </w:t>
        </w:r>
        <w:del w:id="329" w:author="Max Callaghan" w:date="2017-06-16T13:27:00Z">
          <w:r w:rsidDel="009D4911">
            <w:rPr>
              <w:lang w:val="en-US"/>
            </w:rPr>
            <w:delText>Based on the titles, abstracts and keywords of these documents, we use a form of automated content analysis called topic modelling to analyze their latent themes (the method is also detailed in the SI text)</w:delText>
          </w:r>
        </w:del>
      </w:moveTo>
      <w:ins w:id="330" w:author="Max Callaghan" w:date="2017-06-16T13:29:00Z">
        <w:r w:rsidR="009D4911">
          <w:rPr>
            <w:lang w:val="en-US"/>
          </w:rPr>
          <w:t>We perform non-negative matrix factorization to identify latent topics within the document abstracts</w:t>
        </w:r>
      </w:ins>
      <w:moveTo w:id="331" w:author="minx" w:date="2017-06-15T23:27:00Z">
        <w:r>
          <w:rPr>
            <w:lang w:val="en-US"/>
          </w:rPr>
          <w:t xml:space="preserve">. This </w:t>
        </w:r>
        <w:del w:id="332" w:author="Max Callaghan" w:date="2017-06-16T13:30:00Z">
          <w:r w:rsidDel="009D4911">
            <w:rPr>
              <w:lang w:val="en-US"/>
            </w:rPr>
            <w:delText>procedure</w:delText>
          </w:r>
        </w:del>
      </w:moveTo>
      <w:ins w:id="333" w:author="Max Callaghan" w:date="2017-06-16T13:30:00Z">
        <w:r w:rsidR="009D4911">
          <w:rPr>
            <w:lang w:val="en-US"/>
          </w:rPr>
          <w:t>form of automated content analysis</w:t>
        </w:r>
      </w:ins>
      <w:moveTo w:id="334" w:author="minx" w:date="2017-06-15T23:27:00Z">
        <w:r>
          <w:rPr>
            <w:lang w:val="en-US"/>
          </w:rPr>
          <w:t xml:space="preserve"> is expected to reproduce the 4 domains of research outlined above, but in addition to expose the relationships between these different topics, and to identify any latent themes or underlying discourses in the urban mitigation literature.</w:t>
        </w:r>
      </w:moveTo>
      <w:moveToRangeEnd w:id="327"/>
    </w:p>
    <w:p w14:paraId="18F6A510" w14:textId="7B81157C" w:rsidR="0063586E" w:rsidDel="00CD0FC3" w:rsidRDefault="0063586E" w:rsidP="0037617C">
      <w:pPr>
        <w:rPr>
          <w:del w:id="335" w:author="William Lamb" w:date="2017-06-15T20:44:00Z"/>
          <w:lang w:val="en-US"/>
        </w:rPr>
      </w:pPr>
    </w:p>
    <w:p w14:paraId="524FB040" w14:textId="0318F75F" w:rsidR="00F05353" w:rsidRDefault="00F05353" w:rsidP="00F05353">
      <w:pPr>
        <w:keepNext/>
      </w:pPr>
      <w:del w:id="336" w:author="William Lamb" w:date="2017-06-15T09:44:00Z">
        <w:r w:rsidDel="00F05353">
          <w:rPr>
            <w:noProof/>
            <w:lang w:val="en-GB" w:eastAsia="en-GB"/>
          </w:rPr>
          <w:lastRenderedPageBreak/>
          <w:drawing>
            <wp:inline distT="0" distB="0" distL="0" distR="0" wp14:anchorId="0CBDBE30" wp14:editId="5E241999">
              <wp:extent cx="576072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ban metabolis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844925"/>
                      </a:xfrm>
                      <a:prstGeom prst="rect">
                        <a:avLst/>
                      </a:prstGeom>
                    </pic:spPr>
                  </pic:pic>
                </a:graphicData>
              </a:graphic>
            </wp:inline>
          </w:drawing>
        </w:r>
      </w:del>
      <w:ins w:id="337" w:author="William Lamb" w:date="2017-06-15T09:45:00Z">
        <w:r>
          <w:rPr>
            <w:noProof/>
            <w:lang w:val="en-GB" w:eastAsia="en-GB"/>
          </w:rPr>
          <w:drawing>
            <wp:inline distT="0" distB="0" distL="0" distR="0" wp14:anchorId="6FD69867" wp14:editId="24687510">
              <wp:extent cx="5760720" cy="3844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ban metabolis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844925"/>
                      </a:xfrm>
                      <a:prstGeom prst="rect">
                        <a:avLst/>
                      </a:prstGeom>
                    </pic:spPr>
                  </pic:pic>
                </a:graphicData>
              </a:graphic>
            </wp:inline>
          </w:drawing>
        </w:r>
      </w:ins>
    </w:p>
    <w:p w14:paraId="562962BD" w14:textId="12637B3E" w:rsidR="00F05353" w:rsidRDefault="00F05353" w:rsidP="00F05353">
      <w:pPr>
        <w:pStyle w:val="Beschriftung"/>
        <w:rPr>
          <w:ins w:id="338" w:author="William Lamb" w:date="2017-06-15T20:45:00Z"/>
          <w:lang w:val="en-GB"/>
        </w:rPr>
      </w:pPr>
      <w:r w:rsidRPr="00B7244F">
        <w:rPr>
          <w:lang w:val="en-GB"/>
        </w:rPr>
        <w:t xml:space="preserve">Figure </w:t>
      </w:r>
      <w:r>
        <w:fldChar w:fldCharType="begin"/>
      </w:r>
      <w:r w:rsidRPr="00B7244F">
        <w:rPr>
          <w:lang w:val="en-GB"/>
        </w:rPr>
        <w:instrText xml:space="preserve"> SEQ Figure \* ARABIC </w:instrText>
      </w:r>
      <w:r>
        <w:fldChar w:fldCharType="separate"/>
      </w:r>
      <w:r>
        <w:rPr>
          <w:noProof/>
          <w:lang w:val="en-GB"/>
        </w:rPr>
        <w:t>2</w:t>
      </w:r>
      <w:r>
        <w:fldChar w:fldCharType="end"/>
      </w:r>
      <w:r w:rsidRPr="00B7244F">
        <w:rPr>
          <w:lang w:val="en-GB"/>
        </w:rPr>
        <w:t xml:space="preserve">: Scope of </w:t>
      </w:r>
      <w:del w:id="339" w:author="William Lamb" w:date="2017-06-15T09:42:00Z">
        <w:r w:rsidRPr="00B7244F" w:rsidDel="00F05353">
          <w:rPr>
            <w:lang w:val="en-GB"/>
          </w:rPr>
          <w:delText>our analysis</w:delText>
        </w:r>
      </w:del>
      <w:ins w:id="340" w:author="William Lamb" w:date="2017-06-15T09:42:00Z">
        <w:r>
          <w:rPr>
            <w:lang w:val="en-GB"/>
          </w:rPr>
          <w:t>the urban mitigation literature</w:t>
        </w:r>
      </w:ins>
      <w:r w:rsidRPr="00B7244F">
        <w:rPr>
          <w:lang w:val="en-GB"/>
        </w:rPr>
        <w:t>, including measures that address urban transport, buildings, waste, and urban form.</w:t>
      </w:r>
    </w:p>
    <w:p w14:paraId="4499B48B" w14:textId="07F2E602" w:rsidR="00CD0FC3" w:rsidRPr="00CD0FC3" w:rsidRDefault="00CD0FC3" w:rsidP="00CD0FC3">
      <w:pPr>
        <w:pStyle w:val="Listenabsatz"/>
        <w:numPr>
          <w:ilvl w:val="0"/>
          <w:numId w:val="9"/>
        </w:numPr>
        <w:rPr>
          <w:ins w:id="341" w:author="William Lamb" w:date="2017-06-15T20:45:00Z"/>
          <w:lang w:val="en-US"/>
        </w:rPr>
      </w:pPr>
      <w:moveFromRangeStart w:id="342" w:author="minx" w:date="2017-06-15T23:28:00Z" w:name="move485332641"/>
      <w:moveFrom w:id="343" w:author="minx" w:date="2017-06-15T23:28:00Z">
        <w:r w:rsidRPr="00CD0FC3" w:rsidDel="00CB6E15">
          <w:rPr>
            <w:lang w:val="en-US"/>
          </w:rPr>
          <w:t xml:space="preserve">A diverging emphasis is possible (e.g. infrastructure access, sustainability), but not considered here </w:t>
        </w:r>
      </w:moveFrom>
      <w:moveFromRangeEnd w:id="342"/>
    </w:p>
    <w:p w14:paraId="6E256E68" w14:textId="0337C05A" w:rsidR="00AB2E3C" w:rsidDel="00CB6E15" w:rsidRDefault="00AB2E3C" w:rsidP="0037617C">
      <w:pPr>
        <w:pStyle w:val="berschrift2"/>
        <w:rPr>
          <w:ins w:id="344" w:author="William Lamb" w:date="2017-06-15T09:40:00Z"/>
          <w:del w:id="345" w:author="minx" w:date="2017-06-15T23:27:00Z"/>
          <w:lang w:val="en-US"/>
        </w:rPr>
      </w:pPr>
      <w:ins w:id="346" w:author="William Lamb" w:date="2017-06-15T09:40:00Z">
        <w:del w:id="347" w:author="minx" w:date="2017-06-15T23:27:00Z">
          <w:r w:rsidDel="00CB6E15">
            <w:rPr>
              <w:lang w:val="en-US"/>
            </w:rPr>
            <w:lastRenderedPageBreak/>
            <w:delText>Literature search and topic modelling</w:delText>
          </w:r>
        </w:del>
      </w:ins>
    </w:p>
    <w:p w14:paraId="2D096E77" w14:textId="59FEBC95" w:rsidR="00AB2E3C" w:rsidRDefault="004814BF">
      <w:pPr>
        <w:rPr>
          <w:ins w:id="348" w:author="William Lamb" w:date="2017-06-15T10:23:00Z"/>
          <w:lang w:val="en-US"/>
        </w:rPr>
        <w:pPrChange w:id="349" w:author="William Lamb" w:date="2017-06-15T09:40:00Z">
          <w:pPr>
            <w:pStyle w:val="berschrift2"/>
          </w:pPr>
        </w:pPrChange>
      </w:pPr>
      <w:moveFromRangeStart w:id="350" w:author="minx" w:date="2017-06-15T23:27:00Z" w:name="move485332592"/>
      <w:moveFrom w:id="351" w:author="minx" w:date="2017-06-15T23:27:00Z">
        <w:ins w:id="352" w:author="William Lamb" w:date="2017-06-15T10:22:00Z">
          <w:r w:rsidDel="00CB6E15">
            <w:rPr>
              <w:lang w:val="en-US"/>
            </w:rPr>
            <w:t xml:space="preserve">To transparently identify the urban mitigation literature covered by these four </w:t>
          </w:r>
        </w:ins>
        <w:ins w:id="353" w:author="William Lamb" w:date="2017-06-15T10:30:00Z">
          <w:r w:rsidDel="00CB6E15">
            <w:rPr>
              <w:lang w:val="en-US"/>
            </w:rPr>
            <w:t>domains</w:t>
          </w:r>
        </w:ins>
        <w:ins w:id="354" w:author="William Lamb" w:date="2017-06-15T10:22:00Z">
          <w:r w:rsidDel="00CB6E15">
            <w:rPr>
              <w:lang w:val="en-US"/>
            </w:rPr>
            <w:t xml:space="preserve">, we develop a structured search query for the Web of Science (WOS) </w:t>
          </w:r>
        </w:ins>
        <w:ins w:id="355" w:author="William Lamb" w:date="2017-06-15T10:23:00Z">
          <w:r w:rsidDel="00CB6E15">
            <w:rPr>
              <w:lang w:val="en-US"/>
            </w:rPr>
            <w:t xml:space="preserve">literature database (see SI text for the full </w:t>
          </w:r>
        </w:ins>
        <w:ins w:id="356" w:author="William Lamb" w:date="2017-06-15T10:24:00Z">
          <w:r w:rsidDel="00CB6E15">
            <w:rPr>
              <w:lang w:val="en-US"/>
            </w:rPr>
            <w:t>search methodology</w:t>
          </w:r>
        </w:ins>
        <w:ins w:id="357" w:author="William Lamb" w:date="2017-06-15T10:27:00Z">
          <w:r w:rsidDel="00CB6E15">
            <w:rPr>
              <w:lang w:val="en-US"/>
            </w:rPr>
            <w:t xml:space="preserve">, and the supplementary data file for the </w:t>
          </w:r>
        </w:ins>
        <w:ins w:id="358" w:author="William Lamb" w:date="2017-06-15T10:43:00Z">
          <w:r w:rsidR="00706462" w:rsidDel="00CB6E15">
            <w:rPr>
              <w:lang w:val="en-US"/>
            </w:rPr>
            <w:t>resulting</w:t>
          </w:r>
        </w:ins>
        <w:ins w:id="359" w:author="William Lamb" w:date="2017-06-15T10:27:00Z">
          <w:r w:rsidDel="00CB6E15">
            <w:rPr>
              <w:lang w:val="en-US"/>
            </w:rPr>
            <w:t xml:space="preserve"> list of documents</w:t>
          </w:r>
        </w:ins>
        <w:ins w:id="360" w:author="William Lamb" w:date="2017-06-15T10:23:00Z">
          <w:r w:rsidDel="00CB6E15">
            <w:rPr>
              <w:lang w:val="en-US"/>
            </w:rPr>
            <w:t>).</w:t>
          </w:r>
        </w:ins>
        <w:ins w:id="361" w:author="William Lamb" w:date="2017-06-15T10:25:00Z">
          <w:r w:rsidDel="00CB6E15">
            <w:rPr>
              <w:lang w:val="en-US"/>
            </w:rPr>
            <w:t xml:space="preserve"> </w:t>
          </w:r>
        </w:ins>
        <w:ins w:id="362" w:author="William Lamb" w:date="2017-06-15T10:26:00Z">
          <w:r w:rsidDel="00CB6E15">
            <w:rPr>
              <w:lang w:val="en-US"/>
            </w:rPr>
            <w:t xml:space="preserve">Based on the titles, abstracts and keywords of </w:t>
          </w:r>
        </w:ins>
        <w:ins w:id="363" w:author="William Lamb" w:date="2017-06-15T10:28:00Z">
          <w:r w:rsidDel="00CB6E15">
            <w:rPr>
              <w:lang w:val="en-US"/>
            </w:rPr>
            <w:t>these</w:t>
          </w:r>
        </w:ins>
        <w:ins w:id="364" w:author="William Lamb" w:date="2017-06-15T10:27:00Z">
          <w:r w:rsidDel="00CB6E15">
            <w:rPr>
              <w:lang w:val="en-US"/>
            </w:rPr>
            <w:t xml:space="preserve"> documents</w:t>
          </w:r>
        </w:ins>
        <w:ins w:id="365" w:author="William Lamb" w:date="2017-06-15T10:25:00Z">
          <w:r w:rsidDel="00CB6E15">
            <w:rPr>
              <w:lang w:val="en-US"/>
            </w:rPr>
            <w:t xml:space="preserve">, we </w:t>
          </w:r>
        </w:ins>
        <w:ins w:id="366" w:author="William Lamb" w:date="2017-06-15T10:28:00Z">
          <w:r w:rsidDel="00CB6E15">
            <w:rPr>
              <w:lang w:val="en-US"/>
            </w:rPr>
            <w:t xml:space="preserve">use a form of automated content analysis called topic modelling to </w:t>
          </w:r>
        </w:ins>
        <w:ins w:id="367" w:author="William Lamb" w:date="2017-06-15T10:44:00Z">
          <w:r w:rsidR="00706462" w:rsidDel="00CB6E15">
            <w:rPr>
              <w:lang w:val="en-US"/>
            </w:rPr>
            <w:t>analyze their</w:t>
          </w:r>
        </w:ins>
        <w:ins w:id="368" w:author="William Lamb" w:date="2017-06-15T10:28:00Z">
          <w:r w:rsidDel="00CB6E15">
            <w:rPr>
              <w:lang w:val="en-US"/>
            </w:rPr>
            <w:t xml:space="preserve"> latent </w:t>
          </w:r>
        </w:ins>
        <w:ins w:id="369" w:author="William Lamb" w:date="2017-06-15T10:29:00Z">
          <w:r w:rsidDel="00CB6E15">
            <w:rPr>
              <w:lang w:val="en-US"/>
            </w:rPr>
            <w:t>themes (</w:t>
          </w:r>
        </w:ins>
        <w:ins w:id="370" w:author="William Lamb" w:date="2017-06-15T10:34:00Z">
          <w:r w:rsidR="00432FB3" w:rsidDel="00CB6E15">
            <w:rPr>
              <w:lang w:val="en-US"/>
            </w:rPr>
            <w:t>the method is also detailed in the SI text</w:t>
          </w:r>
        </w:ins>
        <w:ins w:id="371" w:author="William Lamb" w:date="2017-06-15T10:29:00Z">
          <w:r w:rsidDel="00CB6E15">
            <w:rPr>
              <w:lang w:val="en-US"/>
            </w:rPr>
            <w:t xml:space="preserve">). </w:t>
          </w:r>
        </w:ins>
        <w:ins w:id="372" w:author="William Lamb" w:date="2017-06-15T10:39:00Z">
          <w:r w:rsidR="00B0259D" w:rsidDel="00CB6E15">
            <w:rPr>
              <w:lang w:val="en-US"/>
            </w:rPr>
            <w:t xml:space="preserve">This </w:t>
          </w:r>
        </w:ins>
        <w:ins w:id="373" w:author="William Lamb" w:date="2017-06-15T10:44:00Z">
          <w:r w:rsidR="00706462" w:rsidDel="00CB6E15">
            <w:rPr>
              <w:lang w:val="en-US"/>
            </w:rPr>
            <w:t xml:space="preserve">procedure </w:t>
          </w:r>
        </w:ins>
        <w:ins w:id="374" w:author="William Lamb" w:date="2017-06-15T10:39:00Z">
          <w:r w:rsidR="00B0259D" w:rsidDel="00CB6E15">
            <w:rPr>
              <w:lang w:val="en-US"/>
            </w:rPr>
            <w:t xml:space="preserve">is </w:t>
          </w:r>
        </w:ins>
        <w:ins w:id="375" w:author="William Lamb" w:date="2017-06-15T10:29:00Z">
          <w:r w:rsidDel="00CB6E15">
            <w:rPr>
              <w:lang w:val="en-US"/>
            </w:rPr>
            <w:t>expect</w:t>
          </w:r>
        </w:ins>
        <w:ins w:id="376" w:author="William Lamb" w:date="2017-06-15T10:39:00Z">
          <w:r w:rsidR="00B0259D" w:rsidDel="00CB6E15">
            <w:rPr>
              <w:lang w:val="en-US"/>
            </w:rPr>
            <w:t>ed</w:t>
          </w:r>
        </w:ins>
        <w:ins w:id="377" w:author="William Lamb" w:date="2017-06-15T10:29:00Z">
          <w:r w:rsidDel="00CB6E15">
            <w:rPr>
              <w:lang w:val="en-US"/>
            </w:rPr>
            <w:t xml:space="preserve"> to reproduce the </w:t>
          </w:r>
        </w:ins>
        <w:ins w:id="378" w:author="William Lamb" w:date="2017-06-15T10:30:00Z">
          <w:r w:rsidDel="00CB6E15">
            <w:rPr>
              <w:lang w:val="en-US"/>
            </w:rPr>
            <w:t xml:space="preserve">4 domains of research outlined above, </w:t>
          </w:r>
        </w:ins>
        <w:ins w:id="379" w:author="William Lamb" w:date="2017-06-15T10:39:00Z">
          <w:r w:rsidR="00B0259D" w:rsidDel="00CB6E15">
            <w:rPr>
              <w:lang w:val="en-US"/>
            </w:rPr>
            <w:t>but</w:t>
          </w:r>
        </w:ins>
        <w:ins w:id="380" w:author="William Lamb" w:date="2017-06-15T10:30:00Z">
          <w:r w:rsidDel="00CB6E15">
            <w:rPr>
              <w:lang w:val="en-US"/>
            </w:rPr>
            <w:t xml:space="preserve"> in addition to</w:t>
          </w:r>
        </w:ins>
        <w:ins w:id="381" w:author="William Lamb" w:date="2017-06-15T10:31:00Z">
          <w:r w:rsidDel="00CB6E15">
            <w:rPr>
              <w:lang w:val="en-US"/>
            </w:rPr>
            <w:t xml:space="preserve"> </w:t>
          </w:r>
        </w:ins>
        <w:ins w:id="382" w:author="William Lamb" w:date="2017-06-15T10:44:00Z">
          <w:r w:rsidR="00706462" w:rsidDel="00CB6E15">
            <w:rPr>
              <w:lang w:val="en-US"/>
            </w:rPr>
            <w:t>expose</w:t>
          </w:r>
        </w:ins>
        <w:ins w:id="383" w:author="William Lamb" w:date="2017-06-15T10:31:00Z">
          <w:r w:rsidDel="00CB6E15">
            <w:rPr>
              <w:lang w:val="en-US"/>
            </w:rPr>
            <w:t xml:space="preserve"> the </w:t>
          </w:r>
        </w:ins>
        <w:ins w:id="384" w:author="William Lamb" w:date="2017-06-15T10:32:00Z">
          <w:r w:rsidR="00432FB3" w:rsidDel="00CB6E15">
            <w:rPr>
              <w:lang w:val="en-US"/>
            </w:rPr>
            <w:t>relationships between</w:t>
          </w:r>
        </w:ins>
        <w:ins w:id="385" w:author="William Lamb" w:date="2017-06-15T10:40:00Z">
          <w:r w:rsidR="00B0259D" w:rsidDel="00CB6E15">
            <w:rPr>
              <w:lang w:val="en-US"/>
            </w:rPr>
            <w:t xml:space="preserve"> these different</w:t>
          </w:r>
        </w:ins>
        <w:ins w:id="386" w:author="William Lamb" w:date="2017-06-15T10:32:00Z">
          <w:r w:rsidR="00432FB3" w:rsidDel="00CB6E15">
            <w:rPr>
              <w:lang w:val="en-US"/>
            </w:rPr>
            <w:t xml:space="preserve"> topics</w:t>
          </w:r>
        </w:ins>
        <w:ins w:id="387" w:author="William Lamb" w:date="2017-06-15T10:44:00Z">
          <w:r w:rsidR="00706462" w:rsidDel="00CB6E15">
            <w:rPr>
              <w:lang w:val="en-US"/>
            </w:rPr>
            <w:t>, and</w:t>
          </w:r>
        </w:ins>
        <w:ins w:id="388" w:author="William Lamb" w:date="2017-06-15T10:45:00Z">
          <w:r w:rsidR="00706462" w:rsidDel="00CB6E15">
            <w:rPr>
              <w:lang w:val="en-US"/>
            </w:rPr>
            <w:t xml:space="preserve"> to identify any latent themes or</w:t>
          </w:r>
        </w:ins>
        <w:ins w:id="389" w:author="William Lamb" w:date="2017-06-15T10:44:00Z">
          <w:r w:rsidR="00706462" w:rsidDel="00CB6E15">
            <w:rPr>
              <w:lang w:val="en-US"/>
            </w:rPr>
            <w:t xml:space="preserve"> underlying discourses </w:t>
          </w:r>
        </w:ins>
        <w:ins w:id="390" w:author="William Lamb" w:date="2017-06-15T10:45:00Z">
          <w:r w:rsidR="00706462" w:rsidDel="00CB6E15">
            <w:rPr>
              <w:lang w:val="en-US"/>
            </w:rPr>
            <w:t xml:space="preserve">in </w:t>
          </w:r>
        </w:ins>
        <w:ins w:id="391" w:author="William Lamb" w:date="2017-06-15T10:40:00Z">
          <w:r w:rsidR="00B0259D" w:rsidDel="00CB6E15">
            <w:rPr>
              <w:lang w:val="en-US"/>
            </w:rPr>
            <w:t xml:space="preserve">the </w:t>
          </w:r>
        </w:ins>
        <w:ins w:id="392" w:author="William Lamb" w:date="2017-06-15T10:33:00Z">
          <w:r w:rsidR="00432FB3" w:rsidDel="00CB6E15">
            <w:rPr>
              <w:lang w:val="en-US"/>
            </w:rPr>
            <w:t>urban mitigation literature</w:t>
          </w:r>
        </w:ins>
        <w:ins w:id="393" w:author="William Lamb" w:date="2017-06-15T10:32:00Z">
          <w:r w:rsidR="00432FB3" w:rsidDel="00CB6E15">
            <w:rPr>
              <w:lang w:val="en-US"/>
            </w:rPr>
            <w:t>.</w:t>
          </w:r>
        </w:ins>
        <w:ins w:id="394" w:author="William Lamb" w:date="2017-06-15T10:31:00Z">
          <w:r w:rsidDel="00CB6E15">
            <w:rPr>
              <w:lang w:val="en-US"/>
            </w:rPr>
            <w:t xml:space="preserve"> </w:t>
          </w:r>
        </w:ins>
      </w:moveFrom>
      <w:moveFromRangeEnd w:id="350"/>
    </w:p>
    <w:p w14:paraId="0882CA14" w14:textId="77777777" w:rsidR="00CB6E15" w:rsidRDefault="00CB6E15">
      <w:pPr>
        <w:rPr>
          <w:ins w:id="395" w:author="minx" w:date="2017-06-15T23:28:00Z"/>
          <w:rFonts w:asciiTheme="majorHAnsi" w:eastAsiaTheme="majorEastAsia" w:hAnsiTheme="majorHAnsi" w:cstheme="majorBidi"/>
          <w:color w:val="365F91" w:themeColor="accent1" w:themeShade="BF"/>
          <w:sz w:val="32"/>
          <w:szCs w:val="32"/>
          <w:lang w:val="en-US"/>
        </w:rPr>
      </w:pPr>
      <w:ins w:id="396" w:author="minx" w:date="2017-06-15T23:28:00Z">
        <w:r>
          <w:rPr>
            <w:lang w:val="en-US"/>
          </w:rPr>
          <w:br w:type="page"/>
        </w:r>
      </w:ins>
    </w:p>
    <w:p w14:paraId="0E00187A" w14:textId="54096C0B" w:rsidR="00AC338A" w:rsidDel="00F05353" w:rsidRDefault="00CB329D" w:rsidP="000F3C55">
      <w:pPr>
        <w:pStyle w:val="berschrift2"/>
        <w:rPr>
          <w:del w:id="397" w:author="William Lamb" w:date="2017-06-15T09:42:00Z"/>
          <w:lang w:val="en-US"/>
        </w:rPr>
      </w:pPr>
      <w:commentRangeStart w:id="398"/>
      <w:del w:id="399" w:author="William Lamb" w:date="2017-06-15T09:42:00Z">
        <w:r w:rsidDel="00F05353">
          <w:rPr>
            <w:lang w:val="en-US"/>
          </w:rPr>
          <w:lastRenderedPageBreak/>
          <w:delText>Foundations and Scope of Analysis</w:delText>
        </w:r>
      </w:del>
    </w:p>
    <w:p w14:paraId="719BE4E6" w14:textId="406B5101" w:rsidR="00B86DB4" w:rsidDel="00B0259D" w:rsidRDefault="00522F79" w:rsidP="00D346EB">
      <w:pPr>
        <w:rPr>
          <w:del w:id="400" w:author="William Lamb" w:date="2017-06-15T10:40:00Z"/>
          <w:lang w:val="en-US"/>
        </w:rPr>
      </w:pPr>
      <w:del w:id="401" w:author="William Lamb" w:date="2017-06-15T10:40:00Z">
        <w:r w:rsidDel="00B0259D">
          <w:rPr>
            <w:lang w:val="en-US"/>
          </w:rPr>
          <w:delText xml:space="preserve">Our data originates in a Web-of Science </w:delText>
        </w:r>
        <w:r w:rsidR="0094493F" w:rsidRPr="0094493F" w:rsidDel="00B0259D">
          <w:rPr>
            <w:lang w:val="en-US"/>
          </w:rPr>
          <w:delText>litera</w:delText>
        </w:r>
        <w:r w:rsidDel="00B0259D">
          <w:rPr>
            <w:lang w:val="en-US"/>
          </w:rPr>
          <w:delText xml:space="preserve">ture query </w:delText>
        </w:r>
        <w:r w:rsidR="00D87478" w:rsidDel="00B0259D">
          <w:rPr>
            <w:lang w:val="en-US"/>
          </w:rPr>
          <w:delText xml:space="preserve">(all document types) </w:delText>
        </w:r>
        <w:r w:rsidDel="00B0259D">
          <w:rPr>
            <w:lang w:val="en-US"/>
          </w:rPr>
          <w:delText>up to April 2017</w:delText>
        </w:r>
        <w:r w:rsidR="0094493F" w:rsidRPr="0094493F" w:rsidDel="00B0259D">
          <w:rPr>
            <w:lang w:val="en-US"/>
          </w:rPr>
          <w:delText xml:space="preserve">. </w:delText>
        </w:r>
        <w:r w:rsidDel="00B0259D">
          <w:rPr>
            <w:lang w:val="en-US"/>
          </w:rPr>
          <w:delText xml:space="preserve">Web of Science </w:delText>
        </w:r>
        <w:r w:rsidR="00B86DB4" w:rsidDel="00B0259D">
          <w:rPr>
            <w:lang w:val="en-US"/>
          </w:rPr>
          <w:delText xml:space="preserve">is a </w:delText>
        </w:r>
        <w:r w:rsidR="0094493F" w:rsidRPr="0094493F" w:rsidDel="00B0259D">
          <w:rPr>
            <w:lang w:val="en-US"/>
          </w:rPr>
          <w:delText xml:space="preserve">subscription-based scientific citation indexing service that provides a comprehensive citation </w:delText>
        </w:r>
        <w:commentRangeStart w:id="402"/>
        <w:r w:rsidR="0094493F" w:rsidRPr="0094493F" w:rsidDel="00B0259D">
          <w:rPr>
            <w:lang w:val="en-US"/>
          </w:rPr>
          <w:delText>search</w:delText>
        </w:r>
        <w:commentRangeEnd w:id="402"/>
        <w:r w:rsidR="007738EB" w:rsidDel="00B0259D">
          <w:rPr>
            <w:rStyle w:val="Kommentarzeichen"/>
          </w:rPr>
          <w:commentReference w:id="402"/>
        </w:r>
        <w:r w:rsidR="0094493F" w:rsidRPr="0094493F" w:rsidDel="00B0259D">
          <w:rPr>
            <w:lang w:val="en-US"/>
          </w:rPr>
          <w:delText xml:space="preserve">. </w:delText>
        </w:r>
      </w:del>
    </w:p>
    <w:p w14:paraId="1EEFFAD4" w14:textId="5AC19FDD" w:rsidR="004814BF" w:rsidDel="00B0259D" w:rsidRDefault="004814BF" w:rsidP="004814BF">
      <w:pPr>
        <w:rPr>
          <w:del w:id="403" w:author="William Lamb" w:date="2017-06-15T10:40:00Z"/>
          <w:moveTo w:id="404" w:author="William Lamb" w:date="2017-06-15T10:25:00Z"/>
          <w:lang w:val="en-US"/>
        </w:rPr>
      </w:pPr>
      <w:moveToRangeStart w:id="405" w:author="William Lamb" w:date="2017-06-15T10:25:00Z" w:name="move485285685"/>
      <w:moveTo w:id="406" w:author="William Lamb" w:date="2017-06-15T10:25:00Z">
        <w:del w:id="407" w:author="William Lamb" w:date="2017-06-15T10:40:00Z">
          <w:r w:rsidRPr="0094493F" w:rsidDel="00B0259D">
            <w:rPr>
              <w:lang w:val="en-US"/>
            </w:rPr>
            <w:delText>Given the large amount of informat</w:delText>
          </w:r>
          <w:r w:rsidDel="00B0259D">
            <w:rPr>
              <w:lang w:val="en-US"/>
            </w:rPr>
            <w:delText>ion that has accumulated on urban mitigation options</w:delText>
          </w:r>
          <w:r w:rsidRPr="0094493F" w:rsidDel="00B0259D">
            <w:rPr>
              <w:lang w:val="en-US"/>
            </w:rPr>
            <w:delText xml:space="preserve">, we apply probabilistic topic modelling called Latent Dirichlet Allocation (LDA) to </w:delText>
          </w:r>
          <w:r w:rsidDel="00B0259D">
            <w:rPr>
              <w:lang w:val="en-US"/>
            </w:rPr>
            <w:delText>identify</w:delText>
          </w:r>
          <w:r w:rsidRPr="0094493F" w:rsidDel="00B0259D">
            <w:rPr>
              <w:lang w:val="en-US"/>
            </w:rPr>
            <w:delText xml:space="preserve"> the various themes th</w:delText>
          </w:r>
          <w:r w:rsidDel="00B0259D">
            <w:rPr>
              <w:lang w:val="en-US"/>
            </w:rPr>
            <w:delText>at characterize the urban mitigation</w:delText>
          </w:r>
          <w:r w:rsidRPr="0094493F" w:rsidDel="00B0259D">
            <w:rPr>
              <w:lang w:val="en-US"/>
            </w:rPr>
            <w:delText xml:space="preserve"> literature</w:delText>
          </w:r>
          <w:r w:rsidDel="00B0259D">
            <w:rPr>
              <w:lang w:val="en-US"/>
            </w:rPr>
            <w:delText xml:space="preserve"> emerging from our search query </w:delText>
          </w:r>
          <w:r w:rsidDel="00B0259D">
            <w:rPr>
              <w:lang w:val="en-US"/>
            </w:rPr>
            <w:fldChar w:fldCharType="begin" w:fldLock="1"/>
          </w:r>
          <w:r w:rsidRPr="00B0259D" w:rsidDel="00B0259D">
            <w:rPr>
              <w:lang w:val="en-US"/>
            </w:rPr>
            <w:delInstrText>ADDIN CSL_CITATION { "citationID" : "amm3m835lv",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"[6]", "plainTextFormattedCitation" : "[6]", "previouslyFormattedCitation" : "[6]" }, "properties" : { "formattedCitation" : "[6]", "noteIndex" : 0, "plainCitation" : "[6]" }, "schema" : "https://github.com/citation-style-language/schema/raw/master/csl-citation.json" }</w:delInstrText>
          </w:r>
          <w:r w:rsidDel="00B0259D">
            <w:rPr>
              <w:lang w:val="en-US"/>
            </w:rPr>
            <w:fldChar w:fldCharType="separate"/>
          </w:r>
          <w:r w:rsidRPr="0037617C" w:rsidDel="00B0259D">
            <w:rPr>
              <w:rFonts w:ascii="Calibri" w:hAnsi="Calibri" w:cs="Calibri"/>
              <w:noProof/>
              <w:lang w:val="en-US"/>
            </w:rPr>
            <w:delText>[6]</w:delText>
          </w:r>
          <w:r w:rsidDel="00B0259D">
            <w:rPr>
              <w:lang w:val="en-US"/>
            </w:rPr>
            <w:fldChar w:fldCharType="end"/>
          </w:r>
          <w:r w:rsidRPr="0094493F" w:rsidDel="00B0259D">
            <w:rPr>
              <w:lang w:val="en-US"/>
            </w:rPr>
            <w:delText>. LDA generates a list of topics with the words that constitute them at given probabilities, and labels each document with the probability that it belongs to each topic. As the number of topics needs to be specified exogenously, we sample different numbers of topics and analyze the resulting word dis</w:delText>
          </w:r>
          <w:r w:rsidDel="00B0259D">
            <w:rPr>
              <w:lang w:val="en-US"/>
            </w:rPr>
            <w:delText xml:space="preserve">tributions manually. Overall, </w:delText>
          </w:r>
          <w:r w:rsidRPr="00D346EB" w:rsidDel="00B0259D">
            <w:rPr>
              <w:highlight w:val="yellow"/>
              <w:lang w:val="en-US"/>
            </w:rPr>
            <w:delText>X</w:delText>
          </w:r>
          <w:r w:rsidRPr="0094493F" w:rsidDel="00B0259D">
            <w:rPr>
              <w:lang w:val="en-US"/>
            </w:rPr>
            <w:delText xml:space="preserve"> topics proved to be a meaningful and manageable number, covering a broad spectrum of themes, while minimizing uninterpretable results. We describe the methodology in more detail in the Supplementary Information.</w:delText>
          </w:r>
        </w:del>
      </w:moveTo>
    </w:p>
    <w:moveToRangeEnd w:id="405"/>
    <w:p w14:paraId="293D145B" w14:textId="58D6498D" w:rsidR="00EA0BED" w:rsidDel="00F05353" w:rsidRDefault="00522F79" w:rsidP="00B7244F">
      <w:pPr>
        <w:rPr>
          <w:del w:id="408" w:author="William Lamb" w:date="2017-06-15T09:46:00Z"/>
          <w:lang w:val="en-US"/>
        </w:rPr>
      </w:pPr>
      <w:del w:id="409" w:author="William Lamb" w:date="2017-06-15T09:46:00Z">
        <w:r w:rsidDel="00F05353">
          <w:rPr>
            <w:lang w:val="en-US"/>
          </w:rPr>
          <w:delText>The query consists of</w:delText>
        </w:r>
        <w:r w:rsidRPr="00522F79" w:rsidDel="00F05353">
          <w:rPr>
            <w:lang w:val="en-US"/>
          </w:rPr>
          <w:delText xml:space="preserve"> </w:delText>
        </w:r>
        <w:r w:rsidR="00D87478" w:rsidDel="00F05353">
          <w:rPr>
            <w:lang w:val="en-US"/>
          </w:rPr>
          <w:delText xml:space="preserve">five overarching </w:delText>
        </w:r>
        <w:r w:rsidRPr="00522F79" w:rsidDel="00F05353">
          <w:rPr>
            <w:lang w:val="en-US"/>
          </w:rPr>
          <w:delText xml:space="preserve">urban topics </w:delText>
        </w:r>
        <w:r w:rsidDel="00F05353">
          <w:rPr>
            <w:lang w:val="en-US"/>
          </w:rPr>
          <w:delText xml:space="preserve">that we judge to </w:delText>
        </w:r>
        <w:r w:rsidRPr="00522F79" w:rsidDel="00F05353">
          <w:rPr>
            <w:lang w:val="en-US"/>
          </w:rPr>
          <w:delText>direct</w:delText>
        </w:r>
        <w:r w:rsidDel="00F05353">
          <w:rPr>
            <w:lang w:val="en-US"/>
          </w:rPr>
          <w:delText>ly</w:delText>
        </w:r>
        <w:r w:rsidRPr="00522F79" w:rsidDel="00F05353">
          <w:rPr>
            <w:lang w:val="en-US"/>
          </w:rPr>
          <w:delText xml:space="preserve"> or indirect</w:delText>
        </w:r>
        <w:r w:rsidDel="00F05353">
          <w:rPr>
            <w:lang w:val="en-US"/>
          </w:rPr>
          <w:delText>ly</w:delText>
        </w:r>
        <w:r w:rsidRPr="00522F79" w:rsidDel="00F05353">
          <w:rPr>
            <w:lang w:val="en-US"/>
          </w:rPr>
          <w:delText xml:space="preserve"> </w:delText>
        </w:r>
        <w:r w:rsidDel="00F05353">
          <w:rPr>
            <w:lang w:val="en-US"/>
          </w:rPr>
          <w:delText>contribute to</w:delText>
        </w:r>
        <w:r w:rsidRPr="00522F79" w:rsidDel="00F05353">
          <w:rPr>
            <w:lang w:val="en-US"/>
          </w:rPr>
          <w:delText xml:space="preserve"> </w:delText>
        </w:r>
        <w:r w:rsidDel="00F05353">
          <w:rPr>
            <w:lang w:val="en-US"/>
          </w:rPr>
          <w:delText xml:space="preserve">urban </w:delText>
        </w:r>
        <w:r w:rsidRPr="00522F79" w:rsidDel="00F05353">
          <w:rPr>
            <w:lang w:val="en-US"/>
          </w:rPr>
          <w:delText>climate change mitigation, as widely discussed in the literature</w:delText>
        </w:r>
        <w:r w:rsidR="00D87478" w:rsidDel="00F05353">
          <w:rPr>
            <w:lang w:val="en-US"/>
          </w:rPr>
          <w:delText>:</w:delText>
        </w:r>
        <w:r w:rsidRPr="00522F79" w:rsidDel="00F05353">
          <w:rPr>
            <w:lang w:val="en-US"/>
          </w:rPr>
          <w:delText xml:space="preserve"> transport</w:delText>
        </w:r>
        <w:r w:rsidR="00D87478" w:rsidDel="00F05353">
          <w:rPr>
            <w:lang w:val="en-US"/>
          </w:rPr>
          <w:delText>ation</w:delText>
        </w:r>
        <w:r w:rsidRPr="00522F79" w:rsidDel="00F05353">
          <w:rPr>
            <w:lang w:val="en-US"/>
          </w:rPr>
          <w:delText>, buildings, waste management, urban form</w:delText>
        </w:r>
        <w:r w:rsidR="00020C1A" w:rsidDel="00F05353">
          <w:rPr>
            <w:lang w:val="en-US"/>
          </w:rPr>
          <w:delText xml:space="preserve">, </w:delText>
        </w:r>
        <w:r w:rsidR="00D87478" w:rsidDel="00F05353">
          <w:rPr>
            <w:lang w:val="en-US"/>
          </w:rPr>
          <w:delText>and city-level mitigation plans and policies (</w:delText>
        </w:r>
        <w:r w:rsidR="00020C1A" w:rsidDel="00F05353">
          <w:rPr>
            <w:lang w:val="en-US"/>
          </w:rPr>
          <w:delText xml:space="preserve">Fig. </w:delText>
        </w:r>
        <w:r w:rsidR="00FD55D7" w:rsidDel="00F05353">
          <w:rPr>
            <w:lang w:val="en-US"/>
          </w:rPr>
          <w:delText>2</w:delText>
        </w:r>
        <w:r w:rsidRPr="00522F79" w:rsidDel="00F05353">
          <w:rPr>
            <w:lang w:val="en-US"/>
          </w:rPr>
          <w:delText>).</w:delText>
        </w:r>
        <w:r w:rsidDel="00F05353">
          <w:rPr>
            <w:lang w:val="en-US"/>
          </w:rPr>
          <w:delText xml:space="preserve"> </w:delText>
        </w:r>
        <w:r w:rsidR="00FD55D7" w:rsidDel="00F05353">
          <w:rPr>
            <w:lang w:val="en-US"/>
          </w:rPr>
          <w:delText xml:space="preserve">We divide each topic into sub-topics, </w:delText>
        </w:r>
        <w:r w:rsidR="00EE251B" w:rsidDel="00F05353">
          <w:rPr>
            <w:lang w:val="en-US"/>
          </w:rPr>
          <w:delText xml:space="preserve">build a set of </w:delText>
        </w:r>
        <w:r w:rsidR="00FD55D7" w:rsidDel="00F05353">
          <w:rPr>
            <w:lang w:val="en-US"/>
          </w:rPr>
          <w:delText xml:space="preserve">query </w:delText>
        </w:r>
        <w:r w:rsidR="00EE251B" w:rsidDel="00F05353">
          <w:rPr>
            <w:lang w:val="en-US"/>
          </w:rPr>
          <w:delText>keywords based on our expertise</w:delText>
        </w:r>
        <w:r w:rsidR="00D87478" w:rsidDel="00F05353">
          <w:rPr>
            <w:lang w:val="en-US"/>
          </w:rPr>
          <w:delText xml:space="preserve">, then apply </w:delText>
        </w:r>
        <w:r w:rsidR="006765A1" w:rsidDel="00F05353">
          <w:rPr>
            <w:lang w:val="en-US"/>
          </w:rPr>
          <w:delText xml:space="preserve">certain restrictions, discussed below. </w:delText>
        </w:r>
        <w:r w:rsidR="00FD55D7" w:rsidDel="00F05353">
          <w:rPr>
            <w:lang w:val="en-US"/>
          </w:rPr>
          <w:delText xml:space="preserve">The results are validated via a two-person review of </w:delText>
        </w:r>
        <w:r w:rsidR="006765A1" w:rsidRPr="00522F79" w:rsidDel="00F05353">
          <w:rPr>
            <w:lang w:val="en-US"/>
          </w:rPr>
          <w:delText>random samples of 25 papers in each sub-query</w:delText>
        </w:r>
        <w:r w:rsidR="00FD55D7" w:rsidDel="00F05353">
          <w:rPr>
            <w:lang w:val="en-US"/>
          </w:rPr>
          <w:delText>. The</w:delText>
        </w:r>
        <w:r w:rsidR="006765A1" w:rsidDel="00F05353">
          <w:rPr>
            <w:lang w:val="en-US"/>
          </w:rPr>
          <w:delText xml:space="preserve"> keywords </w:delText>
        </w:r>
        <w:r w:rsidR="00FD55D7" w:rsidDel="00F05353">
          <w:rPr>
            <w:lang w:val="en-US"/>
          </w:rPr>
          <w:delText xml:space="preserve">were refined </w:delText>
        </w:r>
        <w:r w:rsidR="006765A1" w:rsidDel="00F05353">
          <w:rPr>
            <w:lang w:val="en-US"/>
          </w:rPr>
          <w:delText xml:space="preserve">until we achieved </w:delText>
        </w:r>
        <w:r w:rsidR="006765A1" w:rsidRPr="00522F79" w:rsidDel="00F05353">
          <w:rPr>
            <w:lang w:val="en-US"/>
          </w:rPr>
          <w:delText xml:space="preserve">approximately 90% </w:delText>
        </w:r>
        <w:r w:rsidR="006765A1" w:rsidDel="00F05353">
          <w:rPr>
            <w:lang w:val="en-US"/>
          </w:rPr>
          <w:delText xml:space="preserve">relevance </w:delText>
        </w:r>
        <w:r w:rsidR="00FD55D7" w:rsidDel="00F05353">
          <w:rPr>
            <w:lang w:val="en-US"/>
          </w:rPr>
          <w:delText>for each sub-query</w:delText>
        </w:r>
        <w:r w:rsidR="006765A1" w:rsidRPr="00522F79" w:rsidDel="00F05353">
          <w:rPr>
            <w:lang w:val="en-US"/>
          </w:rPr>
          <w:delText>.</w:delText>
        </w:r>
        <w:r w:rsidR="00FD55D7" w:rsidRPr="00FD55D7" w:rsidDel="00F05353">
          <w:rPr>
            <w:lang w:val="en-US"/>
          </w:rPr>
          <w:delText xml:space="preserve"> </w:delText>
        </w:r>
        <w:r w:rsidR="00FD55D7" w:rsidDel="00F05353">
          <w:rPr>
            <w:lang w:val="en-US"/>
          </w:rPr>
          <w:delText>For transparency, the full search query is provided in the supplementary information.</w:delText>
        </w:r>
      </w:del>
    </w:p>
    <w:p w14:paraId="74B1A84D" w14:textId="001AC36A" w:rsidR="00B86DB4" w:rsidDel="00F05353" w:rsidRDefault="00C05D14" w:rsidP="00B7244F">
      <w:pPr>
        <w:rPr>
          <w:del w:id="410" w:author="William Lamb" w:date="2017-06-15T09:46:00Z"/>
          <w:lang w:val="en-US"/>
        </w:rPr>
      </w:pPr>
      <w:del w:id="411" w:author="William Lamb" w:date="2017-06-15T09:46:00Z">
        <w:r w:rsidDel="00F05353">
          <w:rPr>
            <w:lang w:val="en-US"/>
          </w:rPr>
          <w:delText>The first restriction is to narrow our search to an urban context</w:delText>
        </w:r>
        <w:r w:rsidR="006765A1" w:rsidDel="00F05353">
          <w:rPr>
            <w:lang w:val="en-US"/>
          </w:rPr>
          <w:delText>. In particular, this is necessary</w:delText>
        </w:r>
        <w:r w:rsidDel="00F05353">
          <w:rPr>
            <w:lang w:val="en-US"/>
          </w:rPr>
          <w:delText xml:space="preserve"> for transportation and waste management, as in other areas </w:delText>
        </w:r>
        <w:r w:rsidR="006765A1" w:rsidDel="00F05353">
          <w:rPr>
            <w:lang w:val="en-US"/>
          </w:rPr>
          <w:delText xml:space="preserve">the urban context </w:delText>
        </w:r>
        <w:r w:rsidDel="00F05353">
          <w:rPr>
            <w:lang w:val="en-US"/>
          </w:rPr>
          <w:delText xml:space="preserve">is largely implicit (e.g. urban form, urban climate action plans). In the case of buildings, we omit this restriction, assuming that the bulk of building mitigation options apply to cities. </w:delText>
        </w:r>
        <w:r w:rsidR="00B86DB4" w:rsidDel="00F05353">
          <w:rPr>
            <w:lang w:val="en-US"/>
          </w:rPr>
          <w:delText xml:space="preserve">The </w:delText>
        </w:r>
        <w:r w:rsidDel="00F05353">
          <w:rPr>
            <w:lang w:val="en-US"/>
          </w:rPr>
          <w:delText xml:space="preserve">result of this restriction and </w:delText>
        </w:r>
        <w:r w:rsidR="00B86DB4" w:rsidDel="00F05353">
          <w:rPr>
            <w:lang w:val="en-US"/>
          </w:rPr>
          <w:delText>selection of topics</w:delText>
        </w:r>
        <w:r w:rsidDel="00F05353">
          <w:rPr>
            <w:lang w:val="en-US"/>
          </w:rPr>
          <w:delText xml:space="preserve"> is to narrow the </w:delText>
        </w:r>
        <w:r w:rsidR="00EA0BED" w:rsidDel="00F05353">
          <w:rPr>
            <w:lang w:val="en-US"/>
          </w:rPr>
          <w:delText xml:space="preserve">urban </w:delText>
        </w:r>
        <w:r w:rsidDel="00F05353">
          <w:rPr>
            <w:lang w:val="en-US"/>
          </w:rPr>
          <w:delText>literature towards</w:delText>
        </w:r>
        <w:r w:rsidR="00B86DB4" w:rsidDel="00F05353">
          <w:rPr>
            <w:lang w:val="en-US"/>
          </w:rPr>
          <w:delText xml:space="preserve"> </w:delText>
        </w:r>
        <w:r w:rsidR="00EA0BED" w:rsidDel="00F05353">
          <w:rPr>
            <w:lang w:val="en-US"/>
          </w:rPr>
          <w:delText xml:space="preserve">demand-side </w:delText>
        </w:r>
        <w:r w:rsidR="00B86DB4" w:rsidDel="00F05353">
          <w:rPr>
            <w:lang w:val="en-US"/>
          </w:rPr>
          <w:delText xml:space="preserve">energy and material use, </w:delText>
        </w:r>
        <w:r w:rsidR="00EA0BED" w:rsidDel="00F05353">
          <w:rPr>
            <w:lang w:val="en-US"/>
          </w:rPr>
          <w:delText xml:space="preserve">while excluding </w:delText>
        </w:r>
        <w:r w:rsidR="00B86DB4" w:rsidDel="00F05353">
          <w:rPr>
            <w:lang w:val="en-US"/>
          </w:rPr>
          <w:delText xml:space="preserve">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w:delText>
        </w:r>
        <w:r w:rsidR="00FD55D7" w:rsidDel="00F05353">
          <w:rPr>
            <w:lang w:val="en-US"/>
          </w:rPr>
          <w:delText>systems</w:delText>
        </w:r>
        <w:r w:rsidR="00B86DB4" w:rsidDel="00F05353">
          <w:rPr>
            <w:lang w:val="en-US"/>
          </w:rPr>
          <w:delText xml:space="preserve">, as </w:delText>
        </w:r>
        <w:r w:rsidR="00EA0BED" w:rsidDel="00F05353">
          <w:rPr>
            <w:lang w:val="en-US"/>
          </w:rPr>
          <w:delText xml:space="preserve">the </w:delText>
        </w:r>
        <w:r w:rsidR="00B86DB4" w:rsidDel="00F05353">
          <w:rPr>
            <w:lang w:val="en-US"/>
          </w:rPr>
          <w:delText xml:space="preserve">everyday </w:delText>
        </w:r>
        <w:r w:rsidR="00EA0BED" w:rsidDel="00F05353">
          <w:rPr>
            <w:lang w:val="en-US"/>
          </w:rPr>
          <w:delText xml:space="preserve">practices and </w:delText>
        </w:r>
        <w:r w:rsidR="00B86DB4" w:rsidDel="00F05353">
          <w:rPr>
            <w:lang w:val="en-US"/>
          </w:rPr>
          <w:delText>uses of energy in transport, buildings</w:delText>
        </w:r>
        <w:r w:rsidR="00AF21F9" w:rsidDel="00F05353">
          <w:rPr>
            <w:lang w:val="en-US"/>
          </w:rPr>
          <w:delText>,</w:delText>
        </w:r>
        <w:r w:rsidR="00B86DB4" w:rsidDel="00F05353">
          <w:rPr>
            <w:lang w:val="en-US"/>
          </w:rPr>
          <w:delText xml:space="preserve"> and infrastructures are </w:delText>
        </w:r>
        <w:r w:rsidR="00EA0BED" w:rsidDel="00F05353">
          <w:rPr>
            <w:lang w:val="en-US"/>
          </w:rPr>
          <w:delText xml:space="preserve">all </w:delText>
        </w:r>
        <w:r w:rsidR="00AF21F9" w:rsidDel="00F05353">
          <w:rPr>
            <w:lang w:val="en-US"/>
          </w:rPr>
          <w:delText xml:space="preserve">highly influenced by </w:delText>
        </w:r>
        <w:r w:rsidR="00EA0BED" w:rsidDel="00F05353">
          <w:rPr>
            <w:lang w:val="en-US"/>
          </w:rPr>
          <w:delText xml:space="preserve">urban form, development, and </w:delText>
        </w:r>
        <w:r w:rsidR="00AF21F9" w:rsidDel="00F05353">
          <w:rPr>
            <w:lang w:val="en-US"/>
          </w:rPr>
          <w:delText>city-level planning and policies.</w:delText>
        </w:r>
      </w:del>
    </w:p>
    <w:p w14:paraId="69C1DB22" w14:textId="1E7F27FD" w:rsidR="00176BCC" w:rsidDel="00F05353" w:rsidRDefault="00EA0BED" w:rsidP="00176BCC">
      <w:pPr>
        <w:rPr>
          <w:del w:id="412" w:author="William Lamb" w:date="2017-06-15T09:46:00Z"/>
          <w:lang w:val="en-US"/>
        </w:rPr>
      </w:pPr>
      <w:del w:id="413" w:author="William Lamb" w:date="2017-06-15T09:46:00Z">
        <w:r w:rsidDel="00F05353">
          <w:rPr>
            <w:lang w:val="en-US"/>
          </w:rPr>
          <w:delText xml:space="preserve">The second restriction, applied to all topics in the query, is to focus only on policies or policy-relevant research. In practice this </w:delText>
        </w:r>
        <w:r w:rsidR="00634EC4" w:rsidDel="00F05353">
          <w:rPr>
            <w:lang w:val="en-US"/>
          </w:rPr>
          <w:delText xml:space="preserve">restriction </w:delText>
        </w:r>
        <w:r w:rsidDel="00F05353">
          <w:rPr>
            <w:lang w:val="en-US"/>
          </w:rPr>
          <w:delText xml:space="preserve">is achieved with a relatively </w:delText>
        </w:r>
        <w:r w:rsidR="00634EC4" w:rsidDel="00F05353">
          <w:rPr>
            <w:lang w:val="en-US"/>
          </w:rPr>
          <w:delText>broad</w:delText>
        </w:r>
        <w:r w:rsidDel="00F05353">
          <w:rPr>
            <w:lang w:val="en-US"/>
          </w:rPr>
          <w:delText xml:space="preserve"> string of hard policies (subsidies, grants, taxes, etc.) and soft policies (information, education, certification, etc.), with the result </w:delText>
        </w:r>
        <w:r w:rsidR="00634EC4" w:rsidDel="00F05353">
          <w:rPr>
            <w:lang w:val="en-US"/>
          </w:rPr>
          <w:delText>that more descriptive research tends to be excluded. Given the enormous body of existing climate change literature, the short timeframe for assessing the 1.</w:delText>
        </w:r>
        <w:r w:rsidR="006765A1" w:rsidDel="00F05353">
          <w:rPr>
            <w:lang w:val="en-US"/>
          </w:rPr>
          <w:delText>5°</w:delText>
        </w:r>
        <w:r w:rsidR="00634EC4" w:rsidDel="00F05353">
          <w:rPr>
            <w:lang w:val="en-US"/>
          </w:rPr>
          <w:delText xml:space="preserve">C goal, and the increasing need to focus assessments on policies, this seems to be a reasonable restriction. </w:delText>
        </w:r>
        <w:r w:rsidR="006765A1" w:rsidDel="00F05353">
          <w:rPr>
            <w:lang w:val="en-US"/>
          </w:rPr>
          <w:delText xml:space="preserve">Importantly, it will include city-level policies that are not directly oriented towards mitigation, but </w:delText>
        </w:r>
        <w:r w:rsidR="005F4421" w:rsidDel="00F05353">
          <w:rPr>
            <w:lang w:val="en-US"/>
          </w:rPr>
          <w:delText>are relevant for</w:delText>
        </w:r>
        <w:r w:rsidR="006765A1" w:rsidDel="00F05353">
          <w:rPr>
            <w:lang w:val="en-US"/>
          </w:rPr>
          <w:delText xml:space="preserve">, for example, public transportation provisioning. </w:delText>
        </w:r>
      </w:del>
    </w:p>
    <w:p w14:paraId="5C217524" w14:textId="15B7EFEA" w:rsidR="00020C1A" w:rsidDel="00F05353" w:rsidRDefault="00176BCC" w:rsidP="0032557C">
      <w:pPr>
        <w:rPr>
          <w:del w:id="414" w:author="William Lamb" w:date="2017-06-15T09:46:00Z"/>
          <w:lang w:val="en-GB"/>
        </w:rPr>
      </w:pPr>
      <w:del w:id="415" w:author="William Lamb" w:date="2017-06-15T09:46:00Z">
        <w:r w:rsidDel="00F05353">
          <w:rPr>
            <w:lang w:val="en-US"/>
          </w:rPr>
          <w:delText>Our search</w:delText>
        </w:r>
        <w:r w:rsidR="00522F79" w:rsidRPr="00522F79" w:rsidDel="00F05353">
          <w:rPr>
            <w:lang w:val="en-US"/>
          </w:rPr>
          <w:delText xml:space="preserve"> results in a fairly restrictive selection of papers that is by no means comprehensive, but is sufficient to provide an overview of the major topics of urban climate change mitigation.</w:delText>
        </w:r>
        <w:r w:rsidR="00D346EB" w:rsidDel="00F05353">
          <w:rPr>
            <w:lang w:val="en-US"/>
          </w:rPr>
          <w:delText xml:space="preserve"> Obviously, diverging emphasis and wording in the search query could be equally plausible. </w:delText>
        </w:r>
        <w:r w:rsidDel="00F05353">
          <w:rPr>
            <w:lang w:val="en-US"/>
          </w:rPr>
          <w:delText xml:space="preserve">For example, a </w:delText>
        </w:r>
        <w:r w:rsidDel="00F05353">
          <w:rPr>
            <w:lang w:val="en-US"/>
          </w:rPr>
          <w:lastRenderedPageBreak/>
          <w:delText>broader focus on infrastructure provisioning may be relevant (e.g. electricity access, affordable housing), but this is perhaps better suited to a sustainability themed assessment of the urban l</w:delText>
        </w:r>
        <w:r w:rsidR="00DB6029" w:rsidDel="00F05353">
          <w:rPr>
            <w:lang w:val="en-US"/>
          </w:rPr>
          <w:delText xml:space="preserve">iterature, rather than our </w:delText>
        </w:r>
        <w:r w:rsidDel="00F05353">
          <w:rPr>
            <w:lang w:val="en-US"/>
          </w:rPr>
          <w:delText>narrow</w:delText>
        </w:r>
        <w:r w:rsidR="00DB6029" w:rsidDel="00F05353">
          <w:rPr>
            <w:lang w:val="en-US"/>
          </w:rPr>
          <w:delText>er</w:delText>
        </w:r>
        <w:r w:rsidDel="00F05353">
          <w:rPr>
            <w:lang w:val="en-US"/>
          </w:rPr>
          <w:delText xml:space="preserve"> climate change mitigation focus. </w:delText>
        </w:r>
      </w:del>
    </w:p>
    <w:p w14:paraId="5A92EEAA" w14:textId="60B9D0BF" w:rsidR="00AF21F9" w:rsidDel="00706462" w:rsidRDefault="00AF21F9" w:rsidP="00B7244F">
      <w:pPr>
        <w:pStyle w:val="berschrift2"/>
        <w:rPr>
          <w:del w:id="416" w:author="William Lamb" w:date="2017-06-15T10:42:00Z"/>
          <w:lang w:val="en-US"/>
        </w:rPr>
      </w:pPr>
      <w:del w:id="417" w:author="William Lamb" w:date="2017-06-15T10:42:00Z">
        <w:r w:rsidDel="00706462">
          <w:rPr>
            <w:lang w:val="en-US"/>
          </w:rPr>
          <w:delText>Topic modelling</w:delText>
        </w:r>
      </w:del>
    </w:p>
    <w:p w14:paraId="660E18D0" w14:textId="649E1821" w:rsidR="0094493F" w:rsidDel="00706462" w:rsidRDefault="0094493F" w:rsidP="00320EBE">
      <w:pPr>
        <w:rPr>
          <w:del w:id="418" w:author="William Lamb" w:date="2017-06-15T10:42:00Z"/>
          <w:moveFrom w:id="419" w:author="William Lamb" w:date="2017-06-15T10:25:00Z"/>
          <w:lang w:val="en-US"/>
        </w:rPr>
      </w:pPr>
      <w:moveFromRangeStart w:id="420" w:author="William Lamb" w:date="2017-06-15T10:25:00Z" w:name="move485285685"/>
      <w:moveFrom w:id="421" w:author="William Lamb" w:date="2017-06-15T10:25:00Z">
        <w:del w:id="422" w:author="William Lamb" w:date="2017-06-15T10:42:00Z">
          <w:r w:rsidRPr="0094493F" w:rsidDel="00706462">
            <w:rPr>
              <w:lang w:val="en-US"/>
            </w:rPr>
            <w:delText>Given the large amount of informat</w:delText>
          </w:r>
          <w:r w:rsidR="00320EBE" w:rsidDel="00706462">
            <w:rPr>
              <w:lang w:val="en-US"/>
            </w:rPr>
            <w:delText>ion that has accumulated on urban mitigation options</w:delText>
          </w:r>
          <w:r w:rsidRPr="0094493F" w:rsidDel="00706462">
            <w:rPr>
              <w:lang w:val="en-US"/>
            </w:rPr>
            <w:delText xml:space="preserve">, we apply probabilistic topic modelling called Latent Dirichlet Allocation (LDA) to </w:delText>
          </w:r>
          <w:r w:rsidR="00320EBE" w:rsidDel="00706462">
            <w:rPr>
              <w:lang w:val="en-US"/>
            </w:rPr>
            <w:delText>identify</w:delText>
          </w:r>
          <w:r w:rsidRPr="0094493F" w:rsidDel="00706462">
            <w:rPr>
              <w:lang w:val="en-US"/>
            </w:rPr>
            <w:delText xml:space="preserve"> the various themes th</w:delText>
          </w:r>
          <w:r w:rsidR="00D346EB" w:rsidDel="00706462">
            <w:rPr>
              <w:lang w:val="en-US"/>
            </w:rPr>
            <w:delText>at characterize the urban mitigation</w:delText>
          </w:r>
          <w:r w:rsidRPr="0094493F" w:rsidDel="00706462">
            <w:rPr>
              <w:lang w:val="en-US"/>
            </w:rPr>
            <w:delText xml:space="preserve"> literature</w:delText>
          </w:r>
          <w:r w:rsidR="00320EBE" w:rsidDel="00706462">
            <w:rPr>
              <w:lang w:val="en-US"/>
            </w:rPr>
            <w:delText xml:space="preserve"> emerging from our search query</w:delText>
          </w:r>
          <w:r w:rsidR="00D346EB" w:rsidDel="00706462">
            <w:rPr>
              <w:lang w:val="en-US"/>
            </w:rPr>
            <w:delText xml:space="preserve"> </w:delText>
          </w:r>
          <w:r w:rsidR="00D346EB" w:rsidDel="00706462">
            <w:rPr>
              <w:lang w:val="en-US"/>
            </w:rPr>
            <w:fldChar w:fldCharType="begin" w:fldLock="1"/>
          </w:r>
          <w:r w:rsidR="00AB2E3C" w:rsidRPr="00706462" w:rsidDel="00706462">
            <w:rPr>
              <w:lang w:val="en-US"/>
            </w:rPr>
            <w:delInstrText>ADDIN CSL_CITATION { "citationID" : "amm3m835lv",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"[6]", "plainTextFormattedCitation" : "[6]", "previouslyFormattedCitation" : "[6]" }, "properties" : { "formattedCitation" : "[6]", "noteIndex" : 0, "plainCitation" : "[6]" }, "schema" : "https://github.com/citation-style-language/schema/raw/master/csl-citation.json" }</w:delInstrText>
          </w:r>
          <w:r w:rsidR="00D346EB" w:rsidDel="00706462">
            <w:rPr>
              <w:lang w:val="en-US"/>
            </w:rPr>
            <w:fldChar w:fldCharType="separate"/>
          </w:r>
          <w:r w:rsidR="00AB2E3C" w:rsidRPr="0037617C" w:rsidDel="00706462">
            <w:rPr>
              <w:rFonts w:ascii="Calibri" w:hAnsi="Calibri" w:cs="Calibri"/>
              <w:noProof/>
              <w:lang w:val="en-US"/>
            </w:rPr>
            <w:delText>[6]</w:delText>
          </w:r>
          <w:r w:rsidR="00D346EB" w:rsidDel="00706462">
            <w:rPr>
              <w:lang w:val="en-US"/>
            </w:rPr>
            <w:fldChar w:fldCharType="end"/>
          </w:r>
          <w:r w:rsidRPr="0094493F" w:rsidDel="00706462">
            <w:rPr>
              <w:lang w:val="en-US"/>
            </w:rPr>
            <w:delText>. LDA generates a list of topics with the words that constitute them at given probabilities, and labels each document with the probability that it belongs to each topic. As the number of topics needs to be specified exogenously, we sample different numbers of topics and analyze the resulting word dis</w:delText>
          </w:r>
          <w:r w:rsidR="00D346EB" w:rsidDel="00706462">
            <w:rPr>
              <w:lang w:val="en-US"/>
            </w:rPr>
            <w:delText xml:space="preserve">tributions manually. Overall, </w:delText>
          </w:r>
          <w:r w:rsidR="00D346EB" w:rsidRPr="00D346EB" w:rsidDel="00706462">
            <w:rPr>
              <w:highlight w:val="yellow"/>
              <w:lang w:val="en-US"/>
            </w:rPr>
            <w:delText>X</w:delText>
          </w:r>
          <w:r w:rsidRPr="0094493F" w:rsidDel="00706462">
            <w:rPr>
              <w:lang w:val="en-US"/>
            </w:rPr>
            <w:delText xml:space="preserve"> topics proved to be a meaningful and manageable number, covering a broad spectrum of themes, while minimizing uninterpretable results. We describe the methodology in more detail in the Supplementary Information.</w:delText>
          </w:r>
        </w:del>
      </w:moveFrom>
    </w:p>
    <w:moveFromRangeEnd w:id="420"/>
    <w:p w14:paraId="53880787" w14:textId="201085DA" w:rsidR="002C731A" w:rsidDel="00706462" w:rsidRDefault="002C731A" w:rsidP="00B7244F">
      <w:pPr>
        <w:keepNext/>
        <w:rPr>
          <w:del w:id="423" w:author="William Lamb" w:date="2017-06-15T10:42:00Z"/>
          <w:lang w:val="en-US"/>
        </w:rPr>
      </w:pPr>
    </w:p>
    <w:p w14:paraId="7BCF5A01" w14:textId="1C54424F" w:rsidR="002C731A" w:rsidRPr="0094493F" w:rsidDel="00706462" w:rsidRDefault="00996A1E" w:rsidP="009A2BA8">
      <w:pPr>
        <w:rPr>
          <w:del w:id="424" w:author="William Lamb" w:date="2017-06-15T10:42:00Z"/>
          <w:moveFrom w:id="425" w:author="William Lamb" w:date="2017-06-15T10:42:00Z"/>
          <w:lang w:val="en-US"/>
        </w:rPr>
      </w:pPr>
      <w:moveFromRangeStart w:id="426" w:author="William Lamb" w:date="2017-06-15T10:42:00Z" w:name="move485286664"/>
      <w:moveFrom w:id="427" w:author="William Lamb" w:date="2017-06-15T10:42:00Z">
        <w:del w:id="428" w:author="William Lamb" w:date="2017-06-15T10:42:00Z">
          <w:r w:rsidDel="00706462">
            <w:rPr>
              <w:lang w:val="en-US"/>
            </w:rPr>
            <w:delText>[1 paragraph on time scales of topics referring back to Figure 2]</w:delText>
          </w:r>
          <w:r w:rsidR="000E1167" w:rsidDel="00706462">
            <w:rPr>
              <w:lang w:val="en-US"/>
            </w:rPr>
            <w:delText xml:space="preserve">  We also investigated the time scales reported in the abstract of the documents, automatically extract 4-digit numbers between 2015 and 2100.</w:delText>
          </w:r>
          <w:r w:rsidR="00FF6493" w:rsidDel="00706462">
            <w:rPr>
              <w:lang w:val="en-US"/>
            </w:rPr>
            <w:delText xml:space="preserve"> There are 234 such 4-digit numbers in 186 documents, clustering strongly between 2020 and 2040 (see SI).</w:delText>
          </w:r>
          <w:r w:rsidR="000E1167" w:rsidDel="00706462">
            <w:rPr>
              <w:lang w:val="en-US"/>
            </w:rPr>
            <w:delText xml:space="preserve"> We find that </w:delText>
          </w:r>
          <w:r w:rsidR="009A2BA8" w:rsidDel="00706462">
            <w:rPr>
              <w:lang w:val="en-US"/>
            </w:rPr>
            <w:delText xml:space="preserve">travel mode choice and congestion/price issues peak around 2020. In contrast, </w:delText>
          </w:r>
          <w:r w:rsidR="000E1167" w:rsidDel="00706462">
            <w:rPr>
              <w:lang w:val="en-US"/>
            </w:rPr>
            <w:delText>the topic clusters on infrastructures, urban/land, and house/passive report more often medium-term futures (2050, 2040, 2035 respectively as median</w:delText>
          </w:r>
          <w:r w:rsidR="009A2BA8" w:rsidDel="00706462">
            <w:rPr>
              <w:lang w:val="en-US"/>
            </w:rPr>
            <w:delText xml:space="preserve"> – with low number count: 5,12, and 3 respectively). These results suggests that literature in principle investigates mitigation solutions along the relevant time scales (Figure 2). However, the sparse numbers indicate that much more systematic research focusing on the relevant medium and long-term timescales for urban mitigation is required. </w:delText>
          </w:r>
        </w:del>
      </w:moveFrom>
    </w:p>
    <w:moveFromRangeEnd w:id="426"/>
    <w:p w14:paraId="527E268A" w14:textId="0680BE01" w:rsidR="00FC7BCF" w:rsidDel="00706462" w:rsidRDefault="00FC7BCF">
      <w:pPr>
        <w:rPr>
          <w:del w:id="429" w:author="William Lamb" w:date="2017-06-15T10:42:00Z"/>
          <w:b/>
          <w:bCs/>
          <w:lang w:val="en-US"/>
        </w:rPr>
      </w:pPr>
      <w:del w:id="430" w:author="William Lamb" w:date="2017-06-15T10:42:00Z">
        <w:r w:rsidDel="00706462">
          <w:rPr>
            <w:b/>
            <w:bCs/>
            <w:lang w:val="en-US"/>
          </w:rPr>
          <w:br w:type="page"/>
        </w:r>
      </w:del>
    </w:p>
    <w:p w14:paraId="03D5765F" w14:textId="3734B32D" w:rsidR="00B0259D" w:rsidRDefault="00B0259D">
      <w:pPr>
        <w:pStyle w:val="berschrift1"/>
        <w:rPr>
          <w:ins w:id="431" w:author="William Lamb" w:date="2017-06-15T10:41:00Z"/>
          <w:lang w:val="en-US"/>
        </w:rPr>
        <w:pPrChange w:id="432" w:author="William Lamb" w:date="2017-06-15T10:41:00Z">
          <w:pPr/>
        </w:pPrChange>
      </w:pPr>
      <w:ins w:id="433" w:author="William Lamb" w:date="2017-06-15T10:41:00Z">
        <w:r>
          <w:rPr>
            <w:lang w:val="en-US"/>
          </w:rPr>
          <w:lastRenderedPageBreak/>
          <w:t>The structure and content of urban mitigation research</w:t>
        </w:r>
      </w:ins>
      <w:commentRangeEnd w:id="398"/>
      <w:r w:rsidR="00CB6E15">
        <w:rPr>
          <w:rStyle w:val="Kommentarzeichen"/>
          <w:rFonts w:asciiTheme="minorHAnsi" w:eastAsiaTheme="minorHAnsi" w:hAnsiTheme="minorHAnsi" w:cstheme="minorBidi"/>
          <w:color w:val="auto"/>
        </w:rPr>
        <w:commentReference w:id="398"/>
      </w:r>
    </w:p>
    <w:p w14:paraId="62365B91" w14:textId="3279C05D" w:rsidR="00797DC1" w:rsidDel="00B0259D" w:rsidRDefault="00522F79" w:rsidP="000F3C55">
      <w:pPr>
        <w:pStyle w:val="berschrift1"/>
        <w:rPr>
          <w:del w:id="434" w:author="William Lamb" w:date="2017-06-15T10:41:00Z"/>
          <w:lang w:val="en-US"/>
        </w:rPr>
      </w:pPr>
      <w:del w:id="435" w:author="William Lamb" w:date="2017-06-15T10:41:00Z">
        <w:r w:rsidDel="00B0259D">
          <w:rPr>
            <w:lang w:val="en-US"/>
          </w:rPr>
          <w:delText>Results</w:delText>
        </w:r>
      </w:del>
    </w:p>
    <w:p w14:paraId="3C3A052A" w14:textId="2708759D" w:rsidR="00B24B20" w:rsidRDefault="00B24B20" w:rsidP="00446B69">
      <w:pPr>
        <w:rPr>
          <w:ins w:id="436" w:author="minx" w:date="2017-06-15T23:35:00Z"/>
          <w:lang w:val="en-US"/>
        </w:rPr>
      </w:pPr>
      <w:commentRangeStart w:id="437"/>
      <w:r>
        <w:rPr>
          <w:lang w:val="en-US"/>
        </w:rPr>
        <w:t xml:space="preserve">The results of our search query indicate that the urban mitigation literature is already quite large (8,120 </w:t>
      </w:r>
      <w:r w:rsidR="00717416">
        <w:rPr>
          <w:lang w:val="en-US"/>
        </w:rPr>
        <w:t>publications</w:t>
      </w:r>
      <w:r>
        <w:rPr>
          <w:lang w:val="en-US"/>
        </w:rPr>
        <w:t>), fast growing (</w:t>
      </w:r>
      <w:commentRangeStart w:id="438"/>
      <w:del w:id="439" w:author="Max Callaghan" w:date="2017-06-16T14:57:00Z">
        <w:r w:rsidRPr="00B24B20" w:rsidDel="006372F5">
          <w:rPr>
            <w:highlight w:val="yellow"/>
            <w:lang w:val="en-US"/>
          </w:rPr>
          <w:delText>X</w:delText>
        </w:r>
      </w:del>
      <w:ins w:id="440" w:author="Max Callaghan" w:date="2017-06-16T14:57:00Z">
        <w:r w:rsidR="006372F5">
          <w:rPr>
            <w:highlight w:val="yellow"/>
            <w:lang w:val="en-US"/>
          </w:rPr>
          <w:t>20.54</w:t>
        </w:r>
      </w:ins>
      <w:r w:rsidRPr="00B24B20">
        <w:rPr>
          <w:highlight w:val="yellow"/>
          <w:lang w:val="en-US"/>
        </w:rPr>
        <w:t>% per year</w:t>
      </w:r>
      <w:commentRangeEnd w:id="438"/>
      <w:r>
        <w:rPr>
          <w:rStyle w:val="Kommentarzeichen"/>
        </w:rPr>
        <w:commentReference w:id="438"/>
      </w:r>
      <w:r>
        <w:rPr>
          <w:lang w:val="en-US"/>
        </w:rPr>
        <w:t xml:space="preserve">), and </w:t>
      </w:r>
      <w:r w:rsidR="00006ABA">
        <w:rPr>
          <w:lang w:val="en-US"/>
        </w:rPr>
        <w:t xml:space="preserve">is predominantly </w:t>
      </w:r>
      <w:ins w:id="441" w:author="William Lamb" w:date="2017-06-15T10:47:00Z">
        <w:r w:rsidR="00706462">
          <w:rPr>
            <w:lang w:val="en-US"/>
          </w:rPr>
          <w:t>made up of contributions from</w:t>
        </w:r>
      </w:ins>
      <w:del w:id="442" w:author="William Lamb" w:date="2017-06-15T10:47:00Z">
        <w:r w:rsidR="00006ABA" w:rsidDel="00706462">
          <w:rPr>
            <w:lang w:val="en-US"/>
          </w:rPr>
          <w:delText>investigated in the</w:delText>
        </w:r>
      </w:del>
      <w:r w:rsidR="00006ABA">
        <w:rPr>
          <w:lang w:val="en-US"/>
        </w:rPr>
        <w:t xml:space="preserve"> </w:t>
      </w:r>
      <w:del w:id="443" w:author="William Lamb" w:date="2017-06-15T10:47:00Z">
        <w:r w:rsidR="00006ABA" w:rsidDel="00706462">
          <w:rPr>
            <w:lang w:val="en-US"/>
          </w:rPr>
          <w:delText xml:space="preserve">disciplines of </w:delText>
        </w:r>
      </w:del>
      <w:r w:rsidR="00006ABA">
        <w:rPr>
          <w:lang w:val="en-US"/>
        </w:rPr>
        <w:t xml:space="preserve">engineering and technology, and the social sciences </w:t>
      </w:r>
      <w:r w:rsidR="00717416">
        <w:rPr>
          <w:lang w:val="en-US"/>
        </w:rPr>
        <w:t>(</w:t>
      </w:r>
      <w:r w:rsidR="00717416" w:rsidRPr="003B146E">
        <w:rPr>
          <w:lang w:val="en-US"/>
        </w:rPr>
        <w:t>SI text Fig 1)</w:t>
      </w:r>
      <w:r>
        <w:rPr>
          <w:lang w:val="en-US"/>
        </w:rPr>
        <w:t xml:space="preserve">. </w:t>
      </w:r>
      <w:r w:rsidR="00717416">
        <w:rPr>
          <w:lang w:val="en-US"/>
        </w:rPr>
        <w:t xml:space="preserve">Over two thirds of </w:t>
      </w:r>
      <w:r w:rsidR="00006ABA">
        <w:rPr>
          <w:lang w:val="en-US"/>
        </w:rPr>
        <w:t>the identified</w:t>
      </w:r>
      <w:r w:rsidR="00717416">
        <w:rPr>
          <w:lang w:val="en-US"/>
        </w:rPr>
        <w:t xml:space="preserve"> documents have been published since the beginning of the 5</w:t>
      </w:r>
      <w:r w:rsidR="00717416" w:rsidRPr="00717416">
        <w:rPr>
          <w:vertAlign w:val="superscript"/>
          <w:lang w:val="en-US"/>
        </w:rPr>
        <w:t>th</w:t>
      </w:r>
      <w:r w:rsidR="00717416">
        <w:rPr>
          <w:lang w:val="en-US"/>
        </w:rPr>
        <w:t xml:space="preserve"> IPCC Assessment </w:t>
      </w:r>
      <w:r w:rsidR="007A7422">
        <w:rPr>
          <w:lang w:val="en-US"/>
        </w:rPr>
        <w:t xml:space="preserve">(AR5) </w:t>
      </w:r>
      <w:r w:rsidR="00717416">
        <w:rPr>
          <w:lang w:val="en-US"/>
        </w:rPr>
        <w:t xml:space="preserve">period (2008-2017). The keywords associated with </w:t>
      </w:r>
      <w:r>
        <w:rPr>
          <w:lang w:val="en-US"/>
        </w:rPr>
        <w:t xml:space="preserve">transportation </w:t>
      </w:r>
      <w:r w:rsidR="00717416">
        <w:rPr>
          <w:lang w:val="en-US"/>
        </w:rPr>
        <w:t xml:space="preserve">account </w:t>
      </w:r>
      <w:r>
        <w:rPr>
          <w:lang w:val="en-US"/>
        </w:rPr>
        <w:t>for the largest portion of</w:t>
      </w:r>
      <w:r w:rsidR="00717416">
        <w:rPr>
          <w:lang w:val="en-US"/>
        </w:rPr>
        <w:t xml:space="preserve"> publications</w:t>
      </w:r>
      <w:r>
        <w:rPr>
          <w:lang w:val="en-US"/>
        </w:rPr>
        <w:t xml:space="preserve"> (4,127), followed by buildings (1,554), urban form and city-wide mitigation (1,531), and waste management (1,165).</w:t>
      </w:r>
      <w:r w:rsidR="00717416">
        <w:rPr>
          <w:lang w:val="en-US"/>
        </w:rPr>
        <w:t xml:space="preserve"> As compared to a simpler identification of urban mitigation literature (e.g. combining synonyms for “urban”, “mitigation” and “policies”), our </w:t>
      </w:r>
      <w:r w:rsidR="00006ABA">
        <w:rPr>
          <w:lang w:val="en-US"/>
        </w:rPr>
        <w:t>targeted search</w:t>
      </w:r>
      <w:r w:rsidR="00717416">
        <w:rPr>
          <w:lang w:val="en-US"/>
        </w:rPr>
        <w:t xml:space="preserve"> identifies substantially more literature (8,120 compared to 610).</w:t>
      </w:r>
      <w:commentRangeEnd w:id="437"/>
      <w:r w:rsidR="00CB6E15">
        <w:rPr>
          <w:rStyle w:val="Kommentarzeichen"/>
        </w:rPr>
        <w:commentReference w:id="437"/>
      </w:r>
    </w:p>
    <w:p w14:paraId="37D14B4E" w14:textId="5B8BA2FC" w:rsidR="00CB6E15" w:rsidRDefault="00CB6E15" w:rsidP="00446B69">
      <w:pPr>
        <w:rPr>
          <w:lang w:val="en-US"/>
        </w:rPr>
      </w:pPr>
      <w:ins w:id="444" w:author="minx" w:date="2017-06-15T23:35:00Z">
        <w:r>
          <w:rPr>
            <w:lang w:val="en-US"/>
          </w:rPr>
          <w:t>[We need to talk about the growth in the literature – with reference to SI figure]</w:t>
        </w:r>
      </w:ins>
    </w:p>
    <w:p w14:paraId="220CBC6A" w14:textId="0362D5AB" w:rsidR="00981A3C" w:rsidRDefault="0085523F" w:rsidP="0085523F">
      <w:pPr>
        <w:rPr>
          <w:lang w:val="en-US"/>
        </w:rPr>
      </w:pPr>
      <w:r>
        <w:rPr>
          <w:lang w:val="en-US"/>
        </w:rPr>
        <w:t xml:space="preserve">25 latent topics in this document set are identified by </w:t>
      </w:r>
      <w:r w:rsidR="00006ABA">
        <w:rPr>
          <w:lang w:val="en-US"/>
        </w:rPr>
        <w:t>the</w:t>
      </w:r>
      <w:r>
        <w:rPr>
          <w:lang w:val="en-US"/>
        </w:rPr>
        <w:t xml:space="preserve"> topic </w:t>
      </w:r>
      <w:r w:rsidR="00706462">
        <w:rPr>
          <w:lang w:val="en-US"/>
        </w:rPr>
        <w:t>model</w:t>
      </w:r>
      <w:r>
        <w:rPr>
          <w:lang w:val="en-US"/>
        </w:rPr>
        <w:t>. Table 1 lists these topics along with their</w:t>
      </w:r>
      <w:r w:rsidR="00006ABA">
        <w:rPr>
          <w:lang w:val="en-US"/>
        </w:rPr>
        <w:t xml:space="preserve"> names (manually assigned by the authors),</w:t>
      </w:r>
      <w:r>
        <w:rPr>
          <w:lang w:val="en-US"/>
        </w:rPr>
        <w:t xml:space="preserve"> stemmed keywords, </w:t>
      </w:r>
      <w:r w:rsidR="00006ABA">
        <w:rPr>
          <w:lang w:val="en-US"/>
        </w:rPr>
        <w:t>and</w:t>
      </w:r>
      <w:r>
        <w:rPr>
          <w:lang w:val="en-US"/>
        </w:rPr>
        <w:t xml:space="preserve"> order of prevalence in the corpus</w:t>
      </w:r>
      <w:commentRangeStart w:id="445"/>
      <w:r>
        <w:rPr>
          <w:lang w:val="en-US"/>
        </w:rPr>
        <w:t xml:space="preserve">. </w:t>
      </w:r>
      <w:del w:id="446" w:author="minx" w:date="2017-06-15T23:47:00Z">
        <w:r w:rsidDel="009F57EA">
          <w:rPr>
            <w:lang w:val="en-US"/>
          </w:rPr>
          <w:delText xml:space="preserve">As expected, most of the subject areas that were explicit in our search are reproduced by the model: building energy </w:delText>
        </w:r>
        <w:r w:rsidR="00CD3E16" w:rsidDel="009F57EA">
          <w:rPr>
            <w:lang w:val="en-US"/>
          </w:rPr>
          <w:delText>performance</w:delText>
        </w:r>
        <w:r w:rsidDel="009F57EA">
          <w:rPr>
            <w:lang w:val="en-US"/>
          </w:rPr>
          <w:delText xml:space="preserve"> </w:delText>
        </w:r>
        <w:r w:rsidR="00706462" w:rsidDel="009F57EA">
          <w:rPr>
            <w:lang w:val="en-US"/>
          </w:rPr>
          <w:delText>(</w:delText>
        </w:r>
        <w:r w:rsidR="009C429E" w:rsidDel="009F57EA">
          <w:rPr>
            <w:lang w:val="en-US"/>
          </w:rPr>
          <w:delText xml:space="preserve">topic </w:delText>
        </w:r>
        <w:r w:rsidR="00706462" w:rsidDel="009F57EA">
          <w:rPr>
            <w:lang w:val="en-US"/>
          </w:rPr>
          <w:delText>#</w:delText>
        </w:r>
        <w:r w:rsidDel="009F57EA">
          <w:rPr>
            <w:lang w:val="en-US"/>
          </w:rPr>
          <w:delText>1</w:delText>
        </w:r>
        <w:r w:rsidR="00706462" w:rsidDel="009F57EA">
          <w:rPr>
            <w:lang w:val="en-US"/>
          </w:rPr>
          <w:delText>)</w:delText>
        </w:r>
        <w:r w:rsidDel="009F57EA">
          <w:rPr>
            <w:lang w:val="en-US"/>
          </w:rPr>
          <w:delText xml:space="preserve">, </w:delText>
        </w:r>
        <w:r w:rsidR="00706462" w:rsidDel="009F57EA">
          <w:rPr>
            <w:lang w:val="en-US"/>
          </w:rPr>
          <w:delText>thermal comfort (#7)</w:delText>
        </w:r>
        <w:r w:rsidDel="009F57EA">
          <w:rPr>
            <w:lang w:val="en-US"/>
          </w:rPr>
          <w:delText>, and gree</w:delText>
        </w:r>
        <w:r w:rsidR="00706462" w:rsidDel="009F57EA">
          <w:rPr>
            <w:lang w:val="en-US"/>
          </w:rPr>
          <w:delText>n buildings and infrastructure (#</w:delText>
        </w:r>
        <w:r w:rsidDel="009F57EA">
          <w:rPr>
            <w:lang w:val="en-US"/>
          </w:rPr>
          <w:delText>21</w:delText>
        </w:r>
        <w:r w:rsidR="00706462" w:rsidDel="009F57EA">
          <w:rPr>
            <w:lang w:val="en-US"/>
          </w:rPr>
          <w:delText>); solid waste management (#</w:delText>
        </w:r>
        <w:r w:rsidR="00196EA1" w:rsidRPr="00C319DA" w:rsidDel="009F57EA">
          <w:rPr>
            <w:lang w:val="en-US"/>
          </w:rPr>
          <w:delText>5</w:delText>
        </w:r>
        <w:r w:rsidR="00706462" w:rsidDel="009F57EA">
          <w:rPr>
            <w:lang w:val="en-US"/>
          </w:rPr>
          <w:delText>)</w:delText>
        </w:r>
        <w:r w:rsidR="00196EA1" w:rsidRPr="00C319DA" w:rsidDel="009F57EA">
          <w:rPr>
            <w:lang w:val="en-US"/>
          </w:rPr>
          <w:delText xml:space="preserve"> and recycling </w:delText>
        </w:r>
        <w:r w:rsidR="00706462" w:rsidDel="009F57EA">
          <w:rPr>
            <w:lang w:val="en-US"/>
          </w:rPr>
          <w:delText>(#20)</w:delText>
        </w:r>
        <w:r w:rsidR="00196EA1" w:rsidRPr="00C319DA" w:rsidDel="009F57EA">
          <w:rPr>
            <w:lang w:val="en-US"/>
          </w:rPr>
          <w:delText xml:space="preserve">; </w:delText>
        </w:r>
        <w:r w:rsidR="00C319DA" w:rsidRPr="00C319DA" w:rsidDel="009F57EA">
          <w:rPr>
            <w:lang w:val="en-US"/>
          </w:rPr>
          <w:delText xml:space="preserve">urban form </w:delText>
        </w:r>
        <w:r w:rsidR="00706462" w:rsidDel="009F57EA">
          <w:rPr>
            <w:lang w:val="en-US"/>
          </w:rPr>
          <w:delText>(#6)</w:delText>
        </w:r>
        <w:r w:rsidR="00C319DA" w:rsidRPr="00B67577" w:rsidDel="009F57EA">
          <w:rPr>
            <w:lang w:val="en-US"/>
          </w:rPr>
          <w:delText>;</w:delText>
        </w:r>
        <w:r w:rsidR="00C319DA" w:rsidDel="009F57EA">
          <w:rPr>
            <w:lang w:val="en-US"/>
          </w:rPr>
          <w:delText xml:space="preserve"> </w:delText>
        </w:r>
        <w:r w:rsidR="00196EA1" w:rsidRPr="00B67577" w:rsidDel="009F57EA">
          <w:rPr>
            <w:lang w:val="en-US"/>
          </w:rPr>
          <w:delText xml:space="preserve">and a large number of transportation topics, </w:delText>
        </w:r>
        <w:r w:rsidDel="009F57EA">
          <w:rPr>
            <w:lang w:val="en-US"/>
          </w:rPr>
          <w:delText xml:space="preserve">including </w:delText>
        </w:r>
        <w:r w:rsidR="00196EA1" w:rsidRPr="00C319DA" w:rsidDel="009F57EA">
          <w:rPr>
            <w:lang w:val="en-US"/>
          </w:rPr>
          <w:delText xml:space="preserve">congestion charges </w:delText>
        </w:r>
        <w:r w:rsidR="00706462" w:rsidDel="009F57EA">
          <w:rPr>
            <w:lang w:val="en-US"/>
          </w:rPr>
          <w:delText>(#</w:delText>
        </w:r>
        <w:r w:rsidR="00196EA1" w:rsidRPr="00C319DA" w:rsidDel="009F57EA">
          <w:rPr>
            <w:lang w:val="en-US"/>
          </w:rPr>
          <w:delText xml:space="preserve">11, </w:delText>
        </w:r>
        <w:r w:rsidR="00706462" w:rsidDel="009F57EA">
          <w:rPr>
            <w:lang w:val="en-US"/>
          </w:rPr>
          <w:delText>#</w:delText>
        </w:r>
        <w:r w:rsidR="00196EA1" w:rsidRPr="00C319DA" w:rsidDel="009F57EA">
          <w:rPr>
            <w:lang w:val="en-US"/>
          </w:rPr>
          <w:delText>22</w:delText>
        </w:r>
        <w:r w:rsidR="00706462" w:rsidDel="009F57EA">
          <w:rPr>
            <w:lang w:val="en-US"/>
          </w:rPr>
          <w:delText>)</w:delText>
        </w:r>
        <w:r w:rsidR="00196EA1" w:rsidRPr="00C319DA" w:rsidDel="009F57EA">
          <w:rPr>
            <w:lang w:val="en-US"/>
          </w:rPr>
          <w:delText xml:space="preserve">, active </w:delText>
        </w:r>
        <w:r w:rsidR="00706462" w:rsidDel="009F57EA">
          <w:rPr>
            <w:lang w:val="en-US"/>
          </w:rPr>
          <w:delText>travel and cycling (#</w:delText>
        </w:r>
        <w:r w:rsidR="00196EA1" w:rsidRPr="00C319DA" w:rsidDel="009F57EA">
          <w:rPr>
            <w:lang w:val="en-US"/>
          </w:rPr>
          <w:delText xml:space="preserve">8, </w:delText>
        </w:r>
        <w:r w:rsidR="00706462" w:rsidDel="009F57EA">
          <w:rPr>
            <w:lang w:val="en-US"/>
          </w:rPr>
          <w:delText>#</w:delText>
        </w:r>
        <w:r w:rsidR="00C319DA" w:rsidRPr="00C319DA" w:rsidDel="009F57EA">
          <w:rPr>
            <w:lang w:val="en-US"/>
          </w:rPr>
          <w:delText>24</w:delText>
        </w:r>
        <w:r w:rsidR="00706462" w:rsidDel="009F57EA">
          <w:rPr>
            <w:lang w:val="en-US"/>
          </w:rPr>
          <w:delText>)</w:delText>
        </w:r>
        <w:r w:rsidR="00C319DA" w:rsidRPr="00C319DA" w:rsidDel="009F57EA">
          <w:rPr>
            <w:lang w:val="en-US"/>
          </w:rPr>
          <w:delText xml:space="preserve">, electric vehicles </w:delText>
        </w:r>
        <w:r w:rsidR="00706462" w:rsidDel="009F57EA">
          <w:rPr>
            <w:lang w:val="en-US"/>
          </w:rPr>
          <w:delText>(#</w:delText>
        </w:r>
        <w:r w:rsidR="00C319DA" w:rsidRPr="00C319DA" w:rsidDel="009F57EA">
          <w:rPr>
            <w:lang w:val="en-US"/>
          </w:rPr>
          <w:delText>12</w:delText>
        </w:r>
        <w:r w:rsidR="00706462" w:rsidDel="009F57EA">
          <w:rPr>
            <w:lang w:val="en-US"/>
          </w:rPr>
          <w:delText>)</w:delText>
        </w:r>
        <w:r w:rsidR="00C319DA" w:rsidRPr="00C319DA" w:rsidDel="009F57EA">
          <w:rPr>
            <w:lang w:val="en-US"/>
          </w:rPr>
          <w:delText xml:space="preserve">, and various topics representing different </w:delText>
        </w:r>
        <w:r w:rsidR="00706462" w:rsidDel="009F57EA">
          <w:rPr>
            <w:lang w:val="en-US"/>
          </w:rPr>
          <w:delText>types of public transportation (#</w:delText>
        </w:r>
        <w:r w:rsidR="00C319DA" w:rsidRPr="00C319DA" w:rsidDel="009F57EA">
          <w:rPr>
            <w:lang w:val="en-US"/>
          </w:rPr>
          <w:delText xml:space="preserve">9, </w:delText>
        </w:r>
        <w:r w:rsidR="00706462" w:rsidDel="009F57EA">
          <w:rPr>
            <w:lang w:val="en-US"/>
          </w:rPr>
          <w:delText>#</w:delText>
        </w:r>
        <w:r w:rsidR="00C319DA" w:rsidRPr="00C319DA" w:rsidDel="009F57EA">
          <w:rPr>
            <w:lang w:val="en-US"/>
          </w:rPr>
          <w:delText xml:space="preserve">13, </w:delText>
        </w:r>
        <w:r w:rsidR="00706462" w:rsidDel="009F57EA">
          <w:rPr>
            <w:lang w:val="en-US"/>
          </w:rPr>
          <w:delText>#</w:delText>
        </w:r>
        <w:r w:rsidR="00C319DA" w:rsidRPr="00C319DA" w:rsidDel="009F57EA">
          <w:rPr>
            <w:lang w:val="en-US"/>
          </w:rPr>
          <w:delText xml:space="preserve">17, </w:delText>
        </w:r>
        <w:r w:rsidR="00706462" w:rsidDel="009F57EA">
          <w:rPr>
            <w:lang w:val="en-US"/>
          </w:rPr>
          <w:delText>#</w:delText>
        </w:r>
        <w:r w:rsidR="00C319DA" w:rsidRPr="00C319DA" w:rsidDel="009F57EA">
          <w:rPr>
            <w:lang w:val="en-US"/>
          </w:rPr>
          <w:delText>25</w:delText>
        </w:r>
        <w:r w:rsidR="00706462" w:rsidDel="009F57EA">
          <w:rPr>
            <w:lang w:val="en-US"/>
          </w:rPr>
          <w:delText>)</w:delText>
        </w:r>
        <w:r w:rsidR="00C319DA" w:rsidRPr="00C319DA" w:rsidDel="009F57EA">
          <w:rPr>
            <w:lang w:val="en-US"/>
          </w:rPr>
          <w:delText>.</w:delText>
        </w:r>
      </w:del>
      <w:commentRangeEnd w:id="445"/>
      <w:r w:rsidR="009F57EA">
        <w:rPr>
          <w:rStyle w:val="Kommentarzeichen"/>
        </w:rPr>
        <w:commentReference w:id="445"/>
      </w:r>
    </w:p>
    <w:p w14:paraId="1F0D58C2" w14:textId="77777777" w:rsidR="0037617C" w:rsidRDefault="0037617C" w:rsidP="0037617C">
      <w:pPr>
        <w:rPr>
          <w:lang w:val="en-US"/>
        </w:rPr>
      </w:pPr>
      <w:r>
        <w:rPr>
          <w:lang w:val="en-US"/>
        </w:rPr>
        <w:t>The largest topic – planning and governance (#1) – well represents the policy and planning aspects of urban mitigation that were an explicit condition in our search (to be clear, each document is a combination of topics, hence the prevalence of this particular topic across the whole corpus). Building energy consumption (#2) is also a large topic, but this may reflect the fact that building topics are more aggregated (fewer) in this model, in contrast to transport, which has considerably more granularity due to its relatively larger set of documents.</w:t>
      </w:r>
    </w:p>
    <w:p w14:paraId="5E12CBF6" w14:textId="37F83A6F" w:rsidR="0037617C" w:rsidRDefault="002D3111" w:rsidP="0037617C">
      <w:pPr>
        <w:rPr>
          <w:lang w:val="en-US"/>
        </w:rPr>
      </w:pPr>
      <w:ins w:id="447" w:author="minx" w:date="2017-06-15T23:36:00Z">
        <w:r>
          <w:rPr>
            <w:lang w:val="en-US"/>
          </w:rPr>
          <w:t>[again – we need topic growth: suggest to include this in table &amp; figure]</w:t>
        </w:r>
      </w:ins>
    </w:p>
    <w:tbl>
      <w:tblPr>
        <w:tblW w:w="9377" w:type="dxa"/>
        <w:tblLook w:val="04A0" w:firstRow="1" w:lastRow="0" w:firstColumn="1" w:lastColumn="0" w:noHBand="0" w:noVBand="1"/>
      </w:tblPr>
      <w:tblGrid>
        <w:gridCol w:w="513"/>
        <w:gridCol w:w="2889"/>
        <w:gridCol w:w="4253"/>
        <w:gridCol w:w="1722"/>
      </w:tblGrid>
      <w:tr w:rsidR="00BA457F" w:rsidRPr="00BA457F" w14:paraId="36AF2D8F" w14:textId="77777777" w:rsidTr="001E7F7C">
        <w:trPr>
          <w:trHeight w:val="284"/>
        </w:trPr>
        <w:tc>
          <w:tcPr>
            <w:tcW w:w="513" w:type="dxa"/>
            <w:tcBorders>
              <w:top w:val="single" w:sz="4" w:space="0" w:color="auto"/>
              <w:left w:val="nil"/>
              <w:bottom w:val="single" w:sz="4" w:space="0" w:color="auto"/>
              <w:right w:val="nil"/>
            </w:tcBorders>
            <w:shd w:val="clear" w:color="auto" w:fill="auto"/>
            <w:hideMark/>
          </w:tcPr>
          <w:p w14:paraId="61F9BBD0" w14:textId="77777777" w:rsidR="00BA457F" w:rsidRPr="001E7F7C" w:rsidRDefault="00BA457F" w:rsidP="00B67577">
            <w:pPr>
              <w:spacing w:after="0" w:line="240" w:lineRule="auto"/>
              <w:rPr>
                <w:rFonts w:ascii="Calibri" w:eastAsia="Times New Roman" w:hAnsi="Calibri" w:cs="Times New Roman"/>
                <w:b/>
                <w:color w:val="000000"/>
                <w:lang w:val="en-GB" w:eastAsia="en-GB"/>
              </w:rPr>
            </w:pPr>
            <w:r w:rsidRPr="001E7F7C">
              <w:rPr>
                <w:rFonts w:ascii="Calibri" w:eastAsia="Times New Roman" w:hAnsi="Calibri" w:cs="Times New Roman"/>
                <w:b/>
                <w:color w:val="000000"/>
                <w:lang w:val="en-GB" w:eastAsia="en-GB"/>
              </w:rPr>
              <w:t>ID</w:t>
            </w:r>
          </w:p>
        </w:tc>
        <w:tc>
          <w:tcPr>
            <w:tcW w:w="2889" w:type="dxa"/>
            <w:tcBorders>
              <w:top w:val="single" w:sz="4" w:space="0" w:color="auto"/>
              <w:left w:val="nil"/>
              <w:bottom w:val="single" w:sz="4" w:space="0" w:color="auto"/>
              <w:right w:val="nil"/>
            </w:tcBorders>
            <w:shd w:val="clear" w:color="auto" w:fill="auto"/>
            <w:hideMark/>
          </w:tcPr>
          <w:p w14:paraId="44A7136C" w14:textId="77777777" w:rsidR="00BA457F" w:rsidRPr="001E7F7C" w:rsidRDefault="00BA457F" w:rsidP="00B67577">
            <w:pPr>
              <w:spacing w:after="0" w:line="240" w:lineRule="auto"/>
              <w:rPr>
                <w:rFonts w:ascii="Calibri" w:eastAsia="Times New Roman" w:hAnsi="Calibri" w:cs="Times New Roman"/>
                <w:b/>
                <w:color w:val="000000"/>
                <w:lang w:val="en-GB" w:eastAsia="en-GB"/>
              </w:rPr>
            </w:pPr>
            <w:r w:rsidRPr="001E7F7C">
              <w:rPr>
                <w:rFonts w:ascii="Calibri" w:eastAsia="Times New Roman" w:hAnsi="Calibri" w:cs="Times New Roman"/>
                <w:b/>
                <w:color w:val="000000"/>
                <w:lang w:val="en-GB" w:eastAsia="en-GB"/>
              </w:rPr>
              <w:t>Topic Name</w:t>
            </w:r>
          </w:p>
        </w:tc>
        <w:tc>
          <w:tcPr>
            <w:tcW w:w="4253" w:type="dxa"/>
            <w:tcBorders>
              <w:top w:val="single" w:sz="4" w:space="0" w:color="auto"/>
              <w:left w:val="nil"/>
              <w:bottom w:val="single" w:sz="4" w:space="0" w:color="auto"/>
              <w:right w:val="nil"/>
            </w:tcBorders>
            <w:shd w:val="clear" w:color="auto" w:fill="auto"/>
            <w:hideMark/>
          </w:tcPr>
          <w:p w14:paraId="58A0EF8C" w14:textId="77777777" w:rsidR="00BA457F" w:rsidRPr="001E7F7C" w:rsidRDefault="00BA457F" w:rsidP="00B67577">
            <w:pPr>
              <w:spacing w:after="0" w:line="240" w:lineRule="auto"/>
              <w:rPr>
                <w:rFonts w:ascii="Calibri" w:eastAsia="Times New Roman" w:hAnsi="Calibri" w:cs="Times New Roman"/>
                <w:b/>
                <w:color w:val="000000"/>
                <w:lang w:val="en-GB" w:eastAsia="en-GB"/>
              </w:rPr>
            </w:pPr>
            <w:r w:rsidRPr="001E7F7C">
              <w:rPr>
                <w:rFonts w:ascii="Calibri" w:eastAsia="Times New Roman" w:hAnsi="Calibri" w:cs="Times New Roman"/>
                <w:b/>
                <w:color w:val="000000"/>
                <w:lang w:val="en-GB" w:eastAsia="en-GB"/>
              </w:rPr>
              <w:t>Stemmed Keywords</w:t>
            </w:r>
          </w:p>
        </w:tc>
        <w:tc>
          <w:tcPr>
            <w:tcW w:w="1722" w:type="dxa"/>
            <w:tcBorders>
              <w:top w:val="single" w:sz="4" w:space="0" w:color="auto"/>
              <w:left w:val="nil"/>
              <w:bottom w:val="single" w:sz="4" w:space="0" w:color="auto"/>
              <w:right w:val="nil"/>
            </w:tcBorders>
            <w:shd w:val="clear" w:color="auto" w:fill="auto"/>
            <w:hideMark/>
          </w:tcPr>
          <w:p w14:paraId="3112BB7B" w14:textId="77777777" w:rsidR="00BA457F" w:rsidRPr="001E7F7C" w:rsidRDefault="00BA457F" w:rsidP="00B67577">
            <w:pPr>
              <w:spacing w:after="0" w:line="240" w:lineRule="auto"/>
              <w:rPr>
                <w:rFonts w:ascii="Calibri" w:eastAsia="Times New Roman" w:hAnsi="Calibri" w:cs="Times New Roman"/>
                <w:b/>
                <w:color w:val="000000"/>
                <w:lang w:val="en-GB" w:eastAsia="en-GB"/>
              </w:rPr>
            </w:pPr>
            <w:r w:rsidRPr="001E7F7C">
              <w:rPr>
                <w:rFonts w:ascii="Calibri" w:eastAsia="Times New Roman" w:hAnsi="Calibri" w:cs="Times New Roman"/>
                <w:b/>
                <w:color w:val="000000"/>
                <w:lang w:val="en-GB" w:eastAsia="en-GB"/>
              </w:rPr>
              <w:t>Marginal Topic Distribution (%)</w:t>
            </w:r>
          </w:p>
        </w:tc>
      </w:tr>
      <w:tr w:rsidR="00363E27" w:rsidRPr="00BA457F" w14:paraId="504C0181" w14:textId="77777777" w:rsidTr="001E7F7C">
        <w:trPr>
          <w:trHeight w:val="227"/>
        </w:trPr>
        <w:tc>
          <w:tcPr>
            <w:tcW w:w="513" w:type="dxa"/>
            <w:tcBorders>
              <w:top w:val="single" w:sz="4" w:space="0" w:color="auto"/>
              <w:left w:val="nil"/>
              <w:bottom w:val="nil"/>
              <w:right w:val="nil"/>
            </w:tcBorders>
            <w:shd w:val="clear" w:color="auto" w:fill="auto"/>
            <w:noWrap/>
            <w:hideMark/>
          </w:tcPr>
          <w:p w14:paraId="7973928C"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w:t>
            </w:r>
          </w:p>
        </w:tc>
        <w:tc>
          <w:tcPr>
            <w:tcW w:w="2889" w:type="dxa"/>
            <w:tcBorders>
              <w:top w:val="single" w:sz="4" w:space="0" w:color="auto"/>
              <w:left w:val="nil"/>
              <w:bottom w:val="nil"/>
              <w:right w:val="nil"/>
            </w:tcBorders>
            <w:shd w:val="clear" w:color="auto" w:fill="auto"/>
            <w:noWrap/>
            <w:hideMark/>
          </w:tcPr>
          <w:p w14:paraId="61CA0FA0" w14:textId="332D985A" w:rsidR="00363E27" w:rsidRPr="00233D6F" w:rsidRDefault="0085523F"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P</w:t>
            </w:r>
            <w:r w:rsidR="00363E27" w:rsidRPr="00233D6F">
              <w:rPr>
                <w:rFonts w:ascii="Calibri" w:hAnsi="Calibri"/>
                <w:color w:val="000000"/>
              </w:rPr>
              <w:t>lanning and governance</w:t>
            </w:r>
          </w:p>
        </w:tc>
        <w:tc>
          <w:tcPr>
            <w:tcW w:w="4253" w:type="dxa"/>
            <w:tcBorders>
              <w:top w:val="single" w:sz="4" w:space="0" w:color="auto"/>
              <w:left w:val="nil"/>
              <w:bottom w:val="nil"/>
              <w:right w:val="nil"/>
            </w:tcBorders>
            <w:shd w:val="clear" w:color="auto" w:fill="auto"/>
            <w:noWrap/>
          </w:tcPr>
          <w:p w14:paraId="1FC65640" w14:textId="2B5A442E"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develop,  sustain,  plan,  govern,  project</w:t>
            </w:r>
          </w:p>
        </w:tc>
        <w:tc>
          <w:tcPr>
            <w:tcW w:w="1722" w:type="dxa"/>
            <w:tcBorders>
              <w:top w:val="single" w:sz="4" w:space="0" w:color="auto"/>
              <w:left w:val="nil"/>
              <w:bottom w:val="nil"/>
              <w:right w:val="nil"/>
            </w:tcBorders>
            <w:shd w:val="clear" w:color="auto" w:fill="auto"/>
            <w:noWrap/>
            <w:hideMark/>
          </w:tcPr>
          <w:p w14:paraId="16E7A906" w14:textId="44FDB1CA"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11.4</w:t>
            </w:r>
          </w:p>
        </w:tc>
      </w:tr>
      <w:tr w:rsidR="00363E27" w:rsidRPr="00BA457F" w14:paraId="001804FC" w14:textId="77777777" w:rsidTr="001E7F7C">
        <w:trPr>
          <w:trHeight w:val="227"/>
        </w:trPr>
        <w:tc>
          <w:tcPr>
            <w:tcW w:w="513" w:type="dxa"/>
            <w:tcBorders>
              <w:top w:val="nil"/>
              <w:left w:val="nil"/>
              <w:bottom w:val="nil"/>
              <w:right w:val="nil"/>
            </w:tcBorders>
            <w:shd w:val="clear" w:color="auto" w:fill="auto"/>
            <w:noWrap/>
            <w:hideMark/>
          </w:tcPr>
          <w:p w14:paraId="0EE27FCB"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2</w:t>
            </w:r>
          </w:p>
        </w:tc>
        <w:tc>
          <w:tcPr>
            <w:tcW w:w="2889" w:type="dxa"/>
            <w:tcBorders>
              <w:top w:val="nil"/>
              <w:left w:val="nil"/>
              <w:bottom w:val="nil"/>
              <w:right w:val="nil"/>
            </w:tcBorders>
            <w:shd w:val="clear" w:color="auto" w:fill="auto"/>
            <w:noWrap/>
            <w:hideMark/>
          </w:tcPr>
          <w:p w14:paraId="224D3EA1" w14:textId="35A8D45D" w:rsidR="00363E27" w:rsidRPr="00233D6F" w:rsidRDefault="00363E27" w:rsidP="00CD3E16">
            <w:pPr>
              <w:spacing w:after="0" w:line="240" w:lineRule="auto"/>
              <w:rPr>
                <w:rFonts w:ascii="Calibri" w:eastAsia="Times New Roman" w:hAnsi="Calibri" w:cs="Times New Roman"/>
                <w:color w:val="000000"/>
                <w:lang w:val="en-GB" w:eastAsia="en-GB"/>
              </w:rPr>
            </w:pPr>
            <w:r w:rsidRPr="00233D6F">
              <w:rPr>
                <w:rFonts w:ascii="Calibri" w:hAnsi="Calibri"/>
                <w:color w:val="000000"/>
              </w:rPr>
              <w:t xml:space="preserve">Building energy </w:t>
            </w:r>
            <w:r w:rsidR="00CD3E16" w:rsidRPr="00233D6F">
              <w:rPr>
                <w:rFonts w:ascii="Calibri" w:hAnsi="Calibri"/>
                <w:color w:val="000000"/>
              </w:rPr>
              <w:t>performance</w:t>
            </w:r>
          </w:p>
        </w:tc>
        <w:tc>
          <w:tcPr>
            <w:tcW w:w="4253" w:type="dxa"/>
            <w:tcBorders>
              <w:top w:val="nil"/>
              <w:left w:val="nil"/>
              <w:bottom w:val="nil"/>
              <w:right w:val="nil"/>
            </w:tcBorders>
            <w:shd w:val="clear" w:color="auto" w:fill="auto"/>
            <w:noWrap/>
          </w:tcPr>
          <w:p w14:paraId="08685C97" w14:textId="0AC678E5"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energi,  build,  consumpt,  effici,  perform</w:t>
            </w:r>
          </w:p>
        </w:tc>
        <w:tc>
          <w:tcPr>
            <w:tcW w:w="1722" w:type="dxa"/>
            <w:tcBorders>
              <w:top w:val="nil"/>
              <w:left w:val="nil"/>
              <w:bottom w:val="nil"/>
              <w:right w:val="nil"/>
            </w:tcBorders>
            <w:shd w:val="clear" w:color="auto" w:fill="auto"/>
            <w:noWrap/>
            <w:hideMark/>
          </w:tcPr>
          <w:p w14:paraId="26B4C5E1" w14:textId="7C10C8D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7.1</w:t>
            </w:r>
          </w:p>
        </w:tc>
      </w:tr>
      <w:tr w:rsidR="00363E27" w:rsidRPr="00BA457F" w14:paraId="71F6B413" w14:textId="77777777" w:rsidTr="001E7F7C">
        <w:trPr>
          <w:trHeight w:val="227"/>
        </w:trPr>
        <w:tc>
          <w:tcPr>
            <w:tcW w:w="513" w:type="dxa"/>
            <w:tcBorders>
              <w:top w:val="nil"/>
              <w:left w:val="nil"/>
              <w:bottom w:val="nil"/>
              <w:right w:val="nil"/>
            </w:tcBorders>
            <w:shd w:val="clear" w:color="auto" w:fill="auto"/>
            <w:noWrap/>
            <w:hideMark/>
          </w:tcPr>
          <w:p w14:paraId="3483EC86"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3</w:t>
            </w:r>
          </w:p>
        </w:tc>
        <w:tc>
          <w:tcPr>
            <w:tcW w:w="2889" w:type="dxa"/>
            <w:tcBorders>
              <w:top w:val="nil"/>
              <w:left w:val="nil"/>
              <w:bottom w:val="nil"/>
              <w:right w:val="nil"/>
            </w:tcBorders>
            <w:shd w:val="clear" w:color="auto" w:fill="auto"/>
            <w:noWrap/>
            <w:hideMark/>
          </w:tcPr>
          <w:p w14:paraId="44159444" w14:textId="3349A3DD"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System optimisation</w:t>
            </w:r>
          </w:p>
        </w:tc>
        <w:tc>
          <w:tcPr>
            <w:tcW w:w="4253" w:type="dxa"/>
            <w:tcBorders>
              <w:top w:val="nil"/>
              <w:left w:val="nil"/>
              <w:bottom w:val="nil"/>
              <w:right w:val="nil"/>
            </w:tcBorders>
            <w:shd w:val="clear" w:color="auto" w:fill="auto"/>
            <w:noWrap/>
          </w:tcPr>
          <w:p w14:paraId="0AE5D60A" w14:textId="2B202CF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model,  network,  optim,  system,  propos</w:t>
            </w:r>
          </w:p>
        </w:tc>
        <w:tc>
          <w:tcPr>
            <w:tcW w:w="1722" w:type="dxa"/>
            <w:tcBorders>
              <w:top w:val="nil"/>
              <w:left w:val="nil"/>
              <w:bottom w:val="nil"/>
              <w:right w:val="nil"/>
            </w:tcBorders>
            <w:shd w:val="clear" w:color="auto" w:fill="auto"/>
            <w:noWrap/>
            <w:hideMark/>
          </w:tcPr>
          <w:p w14:paraId="2E50EF3D" w14:textId="3FCA2E2C"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6.6</w:t>
            </w:r>
          </w:p>
        </w:tc>
      </w:tr>
      <w:tr w:rsidR="00363E27" w:rsidRPr="00BA457F" w14:paraId="0426901F" w14:textId="77777777" w:rsidTr="001E7F7C">
        <w:trPr>
          <w:trHeight w:val="227"/>
        </w:trPr>
        <w:tc>
          <w:tcPr>
            <w:tcW w:w="513" w:type="dxa"/>
            <w:tcBorders>
              <w:top w:val="nil"/>
              <w:left w:val="nil"/>
              <w:bottom w:val="nil"/>
              <w:right w:val="nil"/>
            </w:tcBorders>
            <w:shd w:val="clear" w:color="auto" w:fill="auto"/>
            <w:noWrap/>
            <w:hideMark/>
          </w:tcPr>
          <w:p w14:paraId="20673098"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4</w:t>
            </w:r>
          </w:p>
        </w:tc>
        <w:tc>
          <w:tcPr>
            <w:tcW w:w="2889" w:type="dxa"/>
            <w:tcBorders>
              <w:top w:val="nil"/>
              <w:left w:val="nil"/>
              <w:bottom w:val="nil"/>
              <w:right w:val="nil"/>
            </w:tcBorders>
            <w:shd w:val="clear" w:color="auto" w:fill="auto"/>
            <w:noWrap/>
            <w:hideMark/>
          </w:tcPr>
          <w:p w14:paraId="31BFFC14" w14:textId="7C58421E"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Travel behaviour</w:t>
            </w:r>
          </w:p>
        </w:tc>
        <w:tc>
          <w:tcPr>
            <w:tcW w:w="4253" w:type="dxa"/>
            <w:tcBorders>
              <w:top w:val="nil"/>
              <w:left w:val="nil"/>
              <w:bottom w:val="nil"/>
              <w:right w:val="nil"/>
            </w:tcBorders>
            <w:shd w:val="clear" w:color="auto" w:fill="auto"/>
            <w:noWrap/>
          </w:tcPr>
          <w:p w14:paraId="2D366255" w14:textId="60ED8157"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travel,  mode,  choic,  time,  car</w:t>
            </w:r>
          </w:p>
        </w:tc>
        <w:tc>
          <w:tcPr>
            <w:tcW w:w="1722" w:type="dxa"/>
            <w:tcBorders>
              <w:top w:val="nil"/>
              <w:left w:val="nil"/>
              <w:bottom w:val="nil"/>
              <w:right w:val="nil"/>
            </w:tcBorders>
            <w:shd w:val="clear" w:color="auto" w:fill="auto"/>
            <w:noWrap/>
            <w:hideMark/>
          </w:tcPr>
          <w:p w14:paraId="1A673345" w14:textId="74E2F1DD"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5</w:t>
            </w:r>
            <w:r w:rsidR="001E7F7C" w:rsidRPr="001E7F7C">
              <w:rPr>
                <w:rFonts w:ascii="Calibri" w:hAnsi="Calibri"/>
                <w:color w:val="000000"/>
              </w:rPr>
              <w:t>.0</w:t>
            </w:r>
          </w:p>
        </w:tc>
      </w:tr>
      <w:tr w:rsidR="00363E27" w:rsidRPr="00BA457F" w14:paraId="5FD5CF77" w14:textId="77777777" w:rsidTr="001E7F7C">
        <w:trPr>
          <w:trHeight w:val="227"/>
        </w:trPr>
        <w:tc>
          <w:tcPr>
            <w:tcW w:w="513" w:type="dxa"/>
            <w:tcBorders>
              <w:top w:val="nil"/>
              <w:left w:val="nil"/>
              <w:bottom w:val="nil"/>
              <w:right w:val="nil"/>
            </w:tcBorders>
            <w:shd w:val="clear" w:color="auto" w:fill="auto"/>
            <w:noWrap/>
            <w:hideMark/>
          </w:tcPr>
          <w:p w14:paraId="5673B5A0"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5</w:t>
            </w:r>
          </w:p>
        </w:tc>
        <w:tc>
          <w:tcPr>
            <w:tcW w:w="2889" w:type="dxa"/>
            <w:tcBorders>
              <w:top w:val="nil"/>
              <w:left w:val="nil"/>
              <w:bottom w:val="nil"/>
              <w:right w:val="nil"/>
            </w:tcBorders>
            <w:shd w:val="clear" w:color="auto" w:fill="auto"/>
            <w:noWrap/>
            <w:hideMark/>
          </w:tcPr>
          <w:p w14:paraId="300B9617" w14:textId="4A967DB8"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Waste management</w:t>
            </w:r>
          </w:p>
        </w:tc>
        <w:tc>
          <w:tcPr>
            <w:tcW w:w="4253" w:type="dxa"/>
            <w:tcBorders>
              <w:top w:val="nil"/>
              <w:left w:val="nil"/>
              <w:bottom w:val="nil"/>
              <w:right w:val="nil"/>
            </w:tcBorders>
            <w:shd w:val="clear" w:color="auto" w:fill="auto"/>
            <w:noWrap/>
          </w:tcPr>
          <w:p w14:paraId="4789B776" w14:textId="0A61CCA8"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wast,  manag,  solid,  landfil,  municip</w:t>
            </w:r>
          </w:p>
        </w:tc>
        <w:tc>
          <w:tcPr>
            <w:tcW w:w="1722" w:type="dxa"/>
            <w:tcBorders>
              <w:top w:val="nil"/>
              <w:left w:val="nil"/>
              <w:bottom w:val="nil"/>
              <w:right w:val="nil"/>
            </w:tcBorders>
            <w:shd w:val="clear" w:color="auto" w:fill="auto"/>
            <w:noWrap/>
            <w:hideMark/>
          </w:tcPr>
          <w:p w14:paraId="0950122C" w14:textId="27D51E63"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4.9</w:t>
            </w:r>
          </w:p>
        </w:tc>
      </w:tr>
      <w:tr w:rsidR="00363E27" w:rsidRPr="00BA457F" w14:paraId="0B5452BC" w14:textId="77777777" w:rsidTr="001E7F7C">
        <w:trPr>
          <w:trHeight w:val="227"/>
        </w:trPr>
        <w:tc>
          <w:tcPr>
            <w:tcW w:w="513" w:type="dxa"/>
            <w:tcBorders>
              <w:top w:val="nil"/>
              <w:left w:val="nil"/>
              <w:bottom w:val="nil"/>
              <w:right w:val="nil"/>
            </w:tcBorders>
            <w:shd w:val="clear" w:color="auto" w:fill="auto"/>
            <w:noWrap/>
            <w:hideMark/>
          </w:tcPr>
          <w:p w14:paraId="2884EBE3"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6</w:t>
            </w:r>
          </w:p>
        </w:tc>
        <w:tc>
          <w:tcPr>
            <w:tcW w:w="2889" w:type="dxa"/>
            <w:tcBorders>
              <w:top w:val="nil"/>
              <w:left w:val="nil"/>
              <w:bottom w:val="nil"/>
              <w:right w:val="nil"/>
            </w:tcBorders>
            <w:shd w:val="clear" w:color="auto" w:fill="auto"/>
            <w:noWrap/>
            <w:hideMark/>
          </w:tcPr>
          <w:p w14:paraId="0E5A2D46" w14:textId="0F7DF3B6"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Urban form</w:t>
            </w:r>
          </w:p>
        </w:tc>
        <w:tc>
          <w:tcPr>
            <w:tcW w:w="4253" w:type="dxa"/>
            <w:tcBorders>
              <w:top w:val="nil"/>
              <w:left w:val="nil"/>
              <w:bottom w:val="nil"/>
              <w:right w:val="nil"/>
            </w:tcBorders>
            <w:shd w:val="clear" w:color="auto" w:fill="auto"/>
            <w:noWrap/>
          </w:tcPr>
          <w:p w14:paraId="348786AF" w14:textId="6DFB3979"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urban,  land,  citi,  area,  spatial</w:t>
            </w:r>
          </w:p>
        </w:tc>
        <w:tc>
          <w:tcPr>
            <w:tcW w:w="1722" w:type="dxa"/>
            <w:tcBorders>
              <w:top w:val="nil"/>
              <w:left w:val="nil"/>
              <w:bottom w:val="nil"/>
              <w:right w:val="nil"/>
            </w:tcBorders>
            <w:shd w:val="clear" w:color="auto" w:fill="auto"/>
            <w:noWrap/>
            <w:hideMark/>
          </w:tcPr>
          <w:p w14:paraId="4E46C083" w14:textId="6C1130AD"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4.9</w:t>
            </w:r>
          </w:p>
        </w:tc>
      </w:tr>
      <w:tr w:rsidR="00363E27" w:rsidRPr="00BA457F" w14:paraId="7CFB09BE" w14:textId="77777777" w:rsidTr="001E7F7C">
        <w:trPr>
          <w:trHeight w:val="227"/>
        </w:trPr>
        <w:tc>
          <w:tcPr>
            <w:tcW w:w="513" w:type="dxa"/>
            <w:tcBorders>
              <w:top w:val="nil"/>
              <w:left w:val="nil"/>
              <w:bottom w:val="nil"/>
              <w:right w:val="nil"/>
            </w:tcBorders>
            <w:shd w:val="clear" w:color="auto" w:fill="auto"/>
            <w:noWrap/>
            <w:hideMark/>
          </w:tcPr>
          <w:p w14:paraId="3CF6B46A"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7</w:t>
            </w:r>
          </w:p>
        </w:tc>
        <w:tc>
          <w:tcPr>
            <w:tcW w:w="2889" w:type="dxa"/>
            <w:tcBorders>
              <w:top w:val="nil"/>
              <w:left w:val="nil"/>
              <w:bottom w:val="nil"/>
              <w:right w:val="nil"/>
            </w:tcBorders>
            <w:shd w:val="clear" w:color="auto" w:fill="auto"/>
            <w:noWrap/>
            <w:hideMark/>
          </w:tcPr>
          <w:p w14:paraId="5F74103C" w14:textId="1907B0C8"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Thermal comfort</w:t>
            </w:r>
          </w:p>
        </w:tc>
        <w:tc>
          <w:tcPr>
            <w:tcW w:w="4253" w:type="dxa"/>
            <w:tcBorders>
              <w:top w:val="nil"/>
              <w:left w:val="nil"/>
              <w:bottom w:val="nil"/>
              <w:right w:val="nil"/>
            </w:tcBorders>
            <w:shd w:val="clear" w:color="auto" w:fill="auto"/>
            <w:noWrap/>
          </w:tcPr>
          <w:p w14:paraId="029FC3D0" w14:textId="57159D8E"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heat,  thermal,  comfort,  temperatur,  build</w:t>
            </w:r>
          </w:p>
        </w:tc>
        <w:tc>
          <w:tcPr>
            <w:tcW w:w="1722" w:type="dxa"/>
            <w:tcBorders>
              <w:top w:val="nil"/>
              <w:left w:val="nil"/>
              <w:bottom w:val="nil"/>
              <w:right w:val="nil"/>
            </w:tcBorders>
            <w:shd w:val="clear" w:color="auto" w:fill="auto"/>
            <w:noWrap/>
            <w:hideMark/>
          </w:tcPr>
          <w:p w14:paraId="4627B943" w14:textId="00A9197F"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4.7</w:t>
            </w:r>
          </w:p>
        </w:tc>
      </w:tr>
      <w:tr w:rsidR="00363E27" w:rsidRPr="00BA457F" w14:paraId="7778CC6C" w14:textId="77777777" w:rsidTr="001E7F7C">
        <w:trPr>
          <w:trHeight w:val="227"/>
        </w:trPr>
        <w:tc>
          <w:tcPr>
            <w:tcW w:w="513" w:type="dxa"/>
            <w:tcBorders>
              <w:top w:val="nil"/>
              <w:left w:val="nil"/>
              <w:bottom w:val="nil"/>
              <w:right w:val="nil"/>
            </w:tcBorders>
            <w:shd w:val="clear" w:color="auto" w:fill="auto"/>
            <w:noWrap/>
            <w:hideMark/>
          </w:tcPr>
          <w:p w14:paraId="45B1BD07"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8</w:t>
            </w:r>
          </w:p>
        </w:tc>
        <w:tc>
          <w:tcPr>
            <w:tcW w:w="2889" w:type="dxa"/>
            <w:tcBorders>
              <w:top w:val="nil"/>
              <w:left w:val="nil"/>
              <w:bottom w:val="nil"/>
              <w:right w:val="nil"/>
            </w:tcBorders>
            <w:shd w:val="clear" w:color="auto" w:fill="auto"/>
            <w:noWrap/>
            <w:hideMark/>
          </w:tcPr>
          <w:p w14:paraId="4EAD8AE3" w14:textId="2DFA7078"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Active travel</w:t>
            </w:r>
          </w:p>
        </w:tc>
        <w:tc>
          <w:tcPr>
            <w:tcW w:w="4253" w:type="dxa"/>
            <w:tcBorders>
              <w:top w:val="nil"/>
              <w:left w:val="nil"/>
              <w:bottom w:val="nil"/>
              <w:right w:val="nil"/>
            </w:tcBorders>
            <w:shd w:val="clear" w:color="auto" w:fill="auto"/>
            <w:noWrap/>
          </w:tcPr>
          <w:p w14:paraId="72B5FC08" w14:textId="7BB97B3D"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activ,  school,  health,  physic,  walk</w:t>
            </w:r>
          </w:p>
        </w:tc>
        <w:tc>
          <w:tcPr>
            <w:tcW w:w="1722" w:type="dxa"/>
            <w:tcBorders>
              <w:top w:val="nil"/>
              <w:left w:val="nil"/>
              <w:bottom w:val="nil"/>
              <w:right w:val="nil"/>
            </w:tcBorders>
            <w:shd w:val="clear" w:color="auto" w:fill="auto"/>
            <w:noWrap/>
            <w:hideMark/>
          </w:tcPr>
          <w:p w14:paraId="4A92A961" w14:textId="156A030C"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4.6</w:t>
            </w:r>
          </w:p>
        </w:tc>
      </w:tr>
      <w:tr w:rsidR="00363E27" w:rsidRPr="00BA457F" w14:paraId="122851DC" w14:textId="77777777" w:rsidTr="001E7F7C">
        <w:trPr>
          <w:trHeight w:val="227"/>
        </w:trPr>
        <w:tc>
          <w:tcPr>
            <w:tcW w:w="513" w:type="dxa"/>
            <w:tcBorders>
              <w:top w:val="nil"/>
              <w:left w:val="nil"/>
              <w:bottom w:val="nil"/>
              <w:right w:val="nil"/>
            </w:tcBorders>
            <w:shd w:val="clear" w:color="auto" w:fill="auto"/>
            <w:noWrap/>
            <w:hideMark/>
          </w:tcPr>
          <w:p w14:paraId="7047316F"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9</w:t>
            </w:r>
          </w:p>
        </w:tc>
        <w:tc>
          <w:tcPr>
            <w:tcW w:w="2889" w:type="dxa"/>
            <w:tcBorders>
              <w:top w:val="nil"/>
              <w:left w:val="nil"/>
              <w:bottom w:val="nil"/>
              <w:right w:val="nil"/>
            </w:tcBorders>
            <w:shd w:val="clear" w:color="auto" w:fill="auto"/>
            <w:noWrap/>
            <w:hideMark/>
          </w:tcPr>
          <w:p w14:paraId="7640663C" w14:textId="6BF450EA"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Public transport</w:t>
            </w:r>
          </w:p>
        </w:tc>
        <w:tc>
          <w:tcPr>
            <w:tcW w:w="4253" w:type="dxa"/>
            <w:tcBorders>
              <w:top w:val="nil"/>
              <w:left w:val="nil"/>
              <w:bottom w:val="nil"/>
              <w:right w:val="nil"/>
            </w:tcBorders>
            <w:shd w:val="clear" w:color="auto" w:fill="auto"/>
            <w:noWrap/>
          </w:tcPr>
          <w:p w14:paraId="1F9EEFD4" w14:textId="16D115E6"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transport,  public,  access,  car,  system</w:t>
            </w:r>
          </w:p>
        </w:tc>
        <w:tc>
          <w:tcPr>
            <w:tcW w:w="1722" w:type="dxa"/>
            <w:tcBorders>
              <w:top w:val="nil"/>
              <w:left w:val="nil"/>
              <w:bottom w:val="nil"/>
              <w:right w:val="nil"/>
            </w:tcBorders>
            <w:shd w:val="clear" w:color="auto" w:fill="auto"/>
            <w:noWrap/>
            <w:hideMark/>
          </w:tcPr>
          <w:p w14:paraId="2F635E60" w14:textId="6F4E08C8"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4.6</w:t>
            </w:r>
          </w:p>
        </w:tc>
      </w:tr>
      <w:tr w:rsidR="00363E27" w:rsidRPr="00BA457F" w14:paraId="42BEEE79" w14:textId="77777777" w:rsidTr="001E7F7C">
        <w:trPr>
          <w:trHeight w:val="227"/>
        </w:trPr>
        <w:tc>
          <w:tcPr>
            <w:tcW w:w="513" w:type="dxa"/>
            <w:tcBorders>
              <w:top w:val="nil"/>
              <w:left w:val="nil"/>
              <w:bottom w:val="nil"/>
              <w:right w:val="nil"/>
            </w:tcBorders>
            <w:shd w:val="clear" w:color="auto" w:fill="auto"/>
            <w:noWrap/>
            <w:hideMark/>
          </w:tcPr>
          <w:p w14:paraId="2FD91540"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10</w:t>
            </w:r>
          </w:p>
        </w:tc>
        <w:tc>
          <w:tcPr>
            <w:tcW w:w="2889" w:type="dxa"/>
            <w:tcBorders>
              <w:top w:val="nil"/>
              <w:left w:val="nil"/>
              <w:bottom w:val="nil"/>
              <w:right w:val="nil"/>
            </w:tcBorders>
            <w:shd w:val="clear" w:color="auto" w:fill="auto"/>
            <w:noWrap/>
            <w:hideMark/>
          </w:tcPr>
          <w:p w14:paraId="36111829" w14:textId="4E53DCE2"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GHG emissions</w:t>
            </w:r>
          </w:p>
        </w:tc>
        <w:tc>
          <w:tcPr>
            <w:tcW w:w="4253" w:type="dxa"/>
            <w:tcBorders>
              <w:top w:val="nil"/>
              <w:left w:val="nil"/>
              <w:bottom w:val="nil"/>
              <w:right w:val="nil"/>
            </w:tcBorders>
            <w:shd w:val="clear" w:color="auto" w:fill="auto"/>
            <w:noWrap/>
          </w:tcPr>
          <w:p w14:paraId="48D8A38D" w14:textId="024D98C8"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emiss,  carbon,  ghg,  reduct,  gas</w:t>
            </w:r>
          </w:p>
        </w:tc>
        <w:tc>
          <w:tcPr>
            <w:tcW w:w="1722" w:type="dxa"/>
            <w:tcBorders>
              <w:top w:val="nil"/>
              <w:left w:val="nil"/>
              <w:bottom w:val="nil"/>
              <w:right w:val="nil"/>
            </w:tcBorders>
            <w:shd w:val="clear" w:color="auto" w:fill="auto"/>
            <w:noWrap/>
            <w:hideMark/>
          </w:tcPr>
          <w:p w14:paraId="3A073D14" w14:textId="4DA69064"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4.6</w:t>
            </w:r>
          </w:p>
        </w:tc>
      </w:tr>
      <w:tr w:rsidR="00363E27" w:rsidRPr="00BA457F" w14:paraId="1E740255" w14:textId="77777777" w:rsidTr="001E7F7C">
        <w:trPr>
          <w:trHeight w:val="227"/>
        </w:trPr>
        <w:tc>
          <w:tcPr>
            <w:tcW w:w="513" w:type="dxa"/>
            <w:tcBorders>
              <w:top w:val="nil"/>
              <w:left w:val="nil"/>
              <w:bottom w:val="nil"/>
              <w:right w:val="nil"/>
            </w:tcBorders>
            <w:shd w:val="clear" w:color="auto" w:fill="auto"/>
            <w:noWrap/>
            <w:hideMark/>
          </w:tcPr>
          <w:p w14:paraId="31CF795D"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11</w:t>
            </w:r>
          </w:p>
        </w:tc>
        <w:tc>
          <w:tcPr>
            <w:tcW w:w="2889" w:type="dxa"/>
            <w:tcBorders>
              <w:top w:val="nil"/>
              <w:left w:val="nil"/>
              <w:bottom w:val="nil"/>
              <w:right w:val="nil"/>
            </w:tcBorders>
            <w:shd w:val="clear" w:color="auto" w:fill="auto"/>
            <w:noWrap/>
            <w:hideMark/>
          </w:tcPr>
          <w:p w14:paraId="7F6FC3B7" w14:textId="75251BA3"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Congestion charging</w:t>
            </w:r>
          </w:p>
        </w:tc>
        <w:tc>
          <w:tcPr>
            <w:tcW w:w="4253" w:type="dxa"/>
            <w:tcBorders>
              <w:top w:val="nil"/>
              <w:left w:val="nil"/>
              <w:bottom w:val="nil"/>
              <w:right w:val="nil"/>
            </w:tcBorders>
            <w:shd w:val="clear" w:color="auto" w:fill="auto"/>
            <w:noWrap/>
          </w:tcPr>
          <w:p w14:paraId="7DB44900" w14:textId="2BA22C62"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price,  congest,  road,  charg,  traffic</w:t>
            </w:r>
          </w:p>
        </w:tc>
        <w:tc>
          <w:tcPr>
            <w:tcW w:w="1722" w:type="dxa"/>
            <w:tcBorders>
              <w:top w:val="nil"/>
              <w:left w:val="nil"/>
              <w:bottom w:val="nil"/>
              <w:right w:val="nil"/>
            </w:tcBorders>
            <w:shd w:val="clear" w:color="auto" w:fill="auto"/>
            <w:noWrap/>
            <w:hideMark/>
          </w:tcPr>
          <w:p w14:paraId="08617938" w14:textId="5ACC572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4.2</w:t>
            </w:r>
          </w:p>
        </w:tc>
      </w:tr>
      <w:tr w:rsidR="00363E27" w:rsidRPr="00BA457F" w14:paraId="39057485" w14:textId="77777777" w:rsidTr="001E7F7C">
        <w:trPr>
          <w:trHeight w:val="227"/>
        </w:trPr>
        <w:tc>
          <w:tcPr>
            <w:tcW w:w="513" w:type="dxa"/>
            <w:tcBorders>
              <w:top w:val="nil"/>
              <w:left w:val="nil"/>
              <w:bottom w:val="nil"/>
              <w:right w:val="nil"/>
            </w:tcBorders>
            <w:shd w:val="clear" w:color="auto" w:fill="auto"/>
            <w:noWrap/>
            <w:hideMark/>
          </w:tcPr>
          <w:p w14:paraId="638A3811"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12</w:t>
            </w:r>
          </w:p>
        </w:tc>
        <w:tc>
          <w:tcPr>
            <w:tcW w:w="2889" w:type="dxa"/>
            <w:tcBorders>
              <w:top w:val="nil"/>
              <w:left w:val="nil"/>
              <w:bottom w:val="nil"/>
              <w:right w:val="nil"/>
            </w:tcBorders>
            <w:shd w:val="clear" w:color="auto" w:fill="auto"/>
            <w:noWrap/>
            <w:hideMark/>
          </w:tcPr>
          <w:p w14:paraId="4895BF10" w14:textId="49CEF64A"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e-Vehicles</w:t>
            </w:r>
          </w:p>
        </w:tc>
        <w:tc>
          <w:tcPr>
            <w:tcW w:w="4253" w:type="dxa"/>
            <w:tcBorders>
              <w:top w:val="nil"/>
              <w:left w:val="nil"/>
              <w:bottom w:val="nil"/>
              <w:right w:val="nil"/>
            </w:tcBorders>
            <w:shd w:val="clear" w:color="auto" w:fill="auto"/>
            <w:noWrap/>
          </w:tcPr>
          <w:p w14:paraId="33CFAF51" w14:textId="23CB619B"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vehicl,  electr,  charg,  batteri,  power</w:t>
            </w:r>
          </w:p>
        </w:tc>
        <w:tc>
          <w:tcPr>
            <w:tcW w:w="1722" w:type="dxa"/>
            <w:tcBorders>
              <w:top w:val="nil"/>
              <w:left w:val="nil"/>
              <w:bottom w:val="nil"/>
              <w:right w:val="nil"/>
            </w:tcBorders>
            <w:shd w:val="clear" w:color="auto" w:fill="auto"/>
            <w:noWrap/>
            <w:hideMark/>
          </w:tcPr>
          <w:p w14:paraId="41857C7C" w14:textId="6FEB2D92"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3.4</w:t>
            </w:r>
          </w:p>
        </w:tc>
      </w:tr>
      <w:tr w:rsidR="00363E27" w:rsidRPr="00BA457F" w14:paraId="4D03361C" w14:textId="77777777" w:rsidTr="001E7F7C">
        <w:trPr>
          <w:trHeight w:val="227"/>
        </w:trPr>
        <w:tc>
          <w:tcPr>
            <w:tcW w:w="513" w:type="dxa"/>
            <w:tcBorders>
              <w:top w:val="nil"/>
              <w:left w:val="nil"/>
              <w:bottom w:val="nil"/>
              <w:right w:val="nil"/>
            </w:tcBorders>
            <w:shd w:val="clear" w:color="auto" w:fill="auto"/>
            <w:noWrap/>
            <w:hideMark/>
          </w:tcPr>
          <w:p w14:paraId="2153D322"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13</w:t>
            </w:r>
          </w:p>
        </w:tc>
        <w:tc>
          <w:tcPr>
            <w:tcW w:w="2889" w:type="dxa"/>
            <w:tcBorders>
              <w:top w:val="nil"/>
              <w:left w:val="nil"/>
              <w:bottom w:val="nil"/>
              <w:right w:val="nil"/>
            </w:tcBorders>
            <w:shd w:val="clear" w:color="auto" w:fill="auto"/>
            <w:noWrap/>
            <w:hideMark/>
          </w:tcPr>
          <w:p w14:paraId="27D77766" w14:textId="37F003B8"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Bus services</w:t>
            </w:r>
          </w:p>
        </w:tc>
        <w:tc>
          <w:tcPr>
            <w:tcW w:w="4253" w:type="dxa"/>
            <w:tcBorders>
              <w:top w:val="nil"/>
              <w:left w:val="nil"/>
              <w:bottom w:val="nil"/>
              <w:right w:val="nil"/>
            </w:tcBorders>
            <w:shd w:val="clear" w:color="auto" w:fill="auto"/>
            <w:noWrap/>
          </w:tcPr>
          <w:p w14:paraId="100C58CD" w14:textId="0DCB8EB3"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bus,  servic,  oper,  passeng,  buse</w:t>
            </w:r>
          </w:p>
        </w:tc>
        <w:tc>
          <w:tcPr>
            <w:tcW w:w="1722" w:type="dxa"/>
            <w:tcBorders>
              <w:top w:val="nil"/>
              <w:left w:val="nil"/>
              <w:bottom w:val="nil"/>
              <w:right w:val="nil"/>
            </w:tcBorders>
            <w:shd w:val="clear" w:color="auto" w:fill="auto"/>
            <w:noWrap/>
            <w:hideMark/>
          </w:tcPr>
          <w:p w14:paraId="44B774A8" w14:textId="67D6F234"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3.4</w:t>
            </w:r>
          </w:p>
        </w:tc>
      </w:tr>
      <w:tr w:rsidR="00363E27" w:rsidRPr="00BA457F" w14:paraId="2B439D6C" w14:textId="77777777" w:rsidTr="001E7F7C">
        <w:trPr>
          <w:trHeight w:val="227"/>
        </w:trPr>
        <w:tc>
          <w:tcPr>
            <w:tcW w:w="513" w:type="dxa"/>
            <w:tcBorders>
              <w:top w:val="nil"/>
              <w:left w:val="nil"/>
              <w:bottom w:val="nil"/>
              <w:right w:val="nil"/>
            </w:tcBorders>
            <w:shd w:val="clear" w:color="auto" w:fill="auto"/>
            <w:noWrap/>
            <w:hideMark/>
          </w:tcPr>
          <w:p w14:paraId="0F3FAB4A"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14</w:t>
            </w:r>
          </w:p>
        </w:tc>
        <w:tc>
          <w:tcPr>
            <w:tcW w:w="2889" w:type="dxa"/>
            <w:tcBorders>
              <w:top w:val="nil"/>
              <w:left w:val="nil"/>
              <w:bottom w:val="nil"/>
              <w:right w:val="nil"/>
            </w:tcBorders>
            <w:shd w:val="clear" w:color="auto" w:fill="auto"/>
            <w:noWrap/>
            <w:hideMark/>
          </w:tcPr>
          <w:p w14:paraId="189AE491" w14:textId="4931E4D0"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Local air pollution</w:t>
            </w:r>
          </w:p>
        </w:tc>
        <w:tc>
          <w:tcPr>
            <w:tcW w:w="4253" w:type="dxa"/>
            <w:tcBorders>
              <w:top w:val="nil"/>
              <w:left w:val="nil"/>
              <w:bottom w:val="nil"/>
              <w:right w:val="nil"/>
            </w:tcBorders>
            <w:shd w:val="clear" w:color="auto" w:fill="auto"/>
            <w:noWrap/>
          </w:tcPr>
          <w:p w14:paraId="093F4860" w14:textId="1A23CD4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air,  pollut,  qualiti,  concentr,  exposur</w:t>
            </w:r>
          </w:p>
        </w:tc>
        <w:tc>
          <w:tcPr>
            <w:tcW w:w="1722" w:type="dxa"/>
            <w:tcBorders>
              <w:top w:val="nil"/>
              <w:left w:val="nil"/>
              <w:bottom w:val="nil"/>
              <w:right w:val="nil"/>
            </w:tcBorders>
            <w:shd w:val="clear" w:color="auto" w:fill="auto"/>
            <w:noWrap/>
            <w:hideMark/>
          </w:tcPr>
          <w:p w14:paraId="5BC8391B" w14:textId="41C54775"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3.3</w:t>
            </w:r>
          </w:p>
        </w:tc>
      </w:tr>
      <w:tr w:rsidR="00363E27" w:rsidRPr="00BA457F" w14:paraId="4A1FB439" w14:textId="77777777" w:rsidTr="001E7F7C">
        <w:trPr>
          <w:trHeight w:val="227"/>
        </w:trPr>
        <w:tc>
          <w:tcPr>
            <w:tcW w:w="513" w:type="dxa"/>
            <w:tcBorders>
              <w:top w:val="nil"/>
              <w:left w:val="nil"/>
              <w:bottom w:val="nil"/>
              <w:right w:val="nil"/>
            </w:tcBorders>
            <w:shd w:val="clear" w:color="auto" w:fill="auto"/>
            <w:noWrap/>
            <w:hideMark/>
          </w:tcPr>
          <w:p w14:paraId="5BFAFF31"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lastRenderedPageBreak/>
              <w:t>15</w:t>
            </w:r>
          </w:p>
        </w:tc>
        <w:tc>
          <w:tcPr>
            <w:tcW w:w="2889" w:type="dxa"/>
            <w:tcBorders>
              <w:top w:val="nil"/>
              <w:left w:val="nil"/>
              <w:bottom w:val="nil"/>
              <w:right w:val="nil"/>
            </w:tcBorders>
            <w:shd w:val="clear" w:color="auto" w:fill="auto"/>
            <w:noWrap/>
            <w:hideMark/>
          </w:tcPr>
          <w:p w14:paraId="471CD52A" w14:textId="3AA8F303"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Waste water</w:t>
            </w:r>
          </w:p>
        </w:tc>
        <w:tc>
          <w:tcPr>
            <w:tcW w:w="4253" w:type="dxa"/>
            <w:tcBorders>
              <w:top w:val="nil"/>
              <w:left w:val="nil"/>
              <w:bottom w:val="nil"/>
              <w:right w:val="nil"/>
            </w:tcBorders>
            <w:shd w:val="clear" w:color="auto" w:fill="auto"/>
            <w:noWrap/>
          </w:tcPr>
          <w:p w14:paraId="382A8858" w14:textId="7E7F8683"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treatment,  wastewat,  plant,  remov,  biolog</w:t>
            </w:r>
          </w:p>
        </w:tc>
        <w:tc>
          <w:tcPr>
            <w:tcW w:w="1722" w:type="dxa"/>
            <w:tcBorders>
              <w:top w:val="nil"/>
              <w:left w:val="nil"/>
              <w:bottom w:val="nil"/>
              <w:right w:val="nil"/>
            </w:tcBorders>
            <w:shd w:val="clear" w:color="auto" w:fill="auto"/>
            <w:noWrap/>
            <w:hideMark/>
          </w:tcPr>
          <w:p w14:paraId="52BD7AE0" w14:textId="418C5E63"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3.2</w:t>
            </w:r>
          </w:p>
        </w:tc>
      </w:tr>
      <w:tr w:rsidR="00363E27" w:rsidRPr="00BA457F" w14:paraId="6E252826" w14:textId="77777777" w:rsidTr="001E7F7C">
        <w:trPr>
          <w:trHeight w:val="227"/>
        </w:trPr>
        <w:tc>
          <w:tcPr>
            <w:tcW w:w="513" w:type="dxa"/>
            <w:tcBorders>
              <w:top w:val="nil"/>
              <w:left w:val="nil"/>
              <w:bottom w:val="nil"/>
              <w:right w:val="nil"/>
            </w:tcBorders>
            <w:shd w:val="clear" w:color="auto" w:fill="auto"/>
            <w:noWrap/>
            <w:hideMark/>
          </w:tcPr>
          <w:p w14:paraId="3D51C82C"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16</w:t>
            </w:r>
          </w:p>
        </w:tc>
        <w:tc>
          <w:tcPr>
            <w:tcW w:w="2889" w:type="dxa"/>
            <w:tcBorders>
              <w:top w:val="nil"/>
              <w:left w:val="nil"/>
              <w:bottom w:val="nil"/>
              <w:right w:val="nil"/>
            </w:tcBorders>
            <w:shd w:val="clear" w:color="auto" w:fill="auto"/>
            <w:noWrap/>
            <w:hideMark/>
          </w:tcPr>
          <w:p w14:paraId="0579152F" w14:textId="4B9388B7"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Rail transit</w:t>
            </w:r>
          </w:p>
        </w:tc>
        <w:tc>
          <w:tcPr>
            <w:tcW w:w="4253" w:type="dxa"/>
            <w:tcBorders>
              <w:top w:val="nil"/>
              <w:left w:val="nil"/>
              <w:bottom w:val="nil"/>
              <w:right w:val="nil"/>
            </w:tcBorders>
            <w:shd w:val="clear" w:color="auto" w:fill="auto"/>
            <w:noWrap/>
          </w:tcPr>
          <w:p w14:paraId="112E4D58" w14:textId="75F0A22E"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transit,  rail,  station,  ridership,  system</w:t>
            </w:r>
          </w:p>
        </w:tc>
        <w:tc>
          <w:tcPr>
            <w:tcW w:w="1722" w:type="dxa"/>
            <w:tcBorders>
              <w:top w:val="nil"/>
              <w:left w:val="nil"/>
              <w:bottom w:val="nil"/>
              <w:right w:val="nil"/>
            </w:tcBorders>
            <w:shd w:val="clear" w:color="auto" w:fill="auto"/>
            <w:noWrap/>
            <w:hideMark/>
          </w:tcPr>
          <w:p w14:paraId="3859F552" w14:textId="011EF2F9"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3.2</w:t>
            </w:r>
          </w:p>
        </w:tc>
      </w:tr>
      <w:tr w:rsidR="00363E27" w:rsidRPr="00BA457F" w14:paraId="3125B2DD" w14:textId="77777777" w:rsidTr="001E7F7C">
        <w:trPr>
          <w:trHeight w:val="227"/>
        </w:trPr>
        <w:tc>
          <w:tcPr>
            <w:tcW w:w="513" w:type="dxa"/>
            <w:tcBorders>
              <w:top w:val="nil"/>
              <w:left w:val="nil"/>
              <w:bottom w:val="nil"/>
              <w:right w:val="nil"/>
            </w:tcBorders>
            <w:shd w:val="clear" w:color="auto" w:fill="auto"/>
            <w:noWrap/>
            <w:hideMark/>
          </w:tcPr>
          <w:p w14:paraId="22822015"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17</w:t>
            </w:r>
          </w:p>
        </w:tc>
        <w:tc>
          <w:tcPr>
            <w:tcW w:w="2889" w:type="dxa"/>
            <w:tcBorders>
              <w:top w:val="nil"/>
              <w:left w:val="nil"/>
              <w:bottom w:val="nil"/>
              <w:right w:val="nil"/>
            </w:tcBorders>
            <w:shd w:val="clear" w:color="auto" w:fill="auto"/>
            <w:noWrap/>
            <w:hideMark/>
          </w:tcPr>
          <w:p w14:paraId="75159D38" w14:textId="316D53DE"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Policy instruments</w:t>
            </w:r>
          </w:p>
        </w:tc>
        <w:tc>
          <w:tcPr>
            <w:tcW w:w="4253" w:type="dxa"/>
            <w:tcBorders>
              <w:top w:val="nil"/>
              <w:left w:val="nil"/>
              <w:bottom w:val="nil"/>
              <w:right w:val="nil"/>
            </w:tcBorders>
            <w:shd w:val="clear" w:color="auto" w:fill="auto"/>
            <w:noWrap/>
          </w:tcPr>
          <w:p w14:paraId="593D5425" w14:textId="4A37439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polici,  instrument,  effect,  local,  implement</w:t>
            </w:r>
          </w:p>
        </w:tc>
        <w:tc>
          <w:tcPr>
            <w:tcW w:w="1722" w:type="dxa"/>
            <w:tcBorders>
              <w:top w:val="nil"/>
              <w:left w:val="nil"/>
              <w:bottom w:val="nil"/>
              <w:right w:val="nil"/>
            </w:tcBorders>
            <w:shd w:val="clear" w:color="auto" w:fill="auto"/>
            <w:noWrap/>
            <w:hideMark/>
          </w:tcPr>
          <w:p w14:paraId="20D1F160" w14:textId="36C6D8D8"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3.1</w:t>
            </w:r>
          </w:p>
        </w:tc>
      </w:tr>
      <w:tr w:rsidR="00363E27" w:rsidRPr="00BA457F" w14:paraId="6D0677F5" w14:textId="77777777" w:rsidTr="001E7F7C">
        <w:trPr>
          <w:trHeight w:val="227"/>
        </w:trPr>
        <w:tc>
          <w:tcPr>
            <w:tcW w:w="513" w:type="dxa"/>
            <w:tcBorders>
              <w:top w:val="nil"/>
              <w:left w:val="nil"/>
              <w:bottom w:val="nil"/>
              <w:right w:val="nil"/>
            </w:tcBorders>
            <w:shd w:val="clear" w:color="auto" w:fill="auto"/>
            <w:noWrap/>
            <w:hideMark/>
          </w:tcPr>
          <w:p w14:paraId="0E4B8A9A"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18</w:t>
            </w:r>
          </w:p>
        </w:tc>
        <w:tc>
          <w:tcPr>
            <w:tcW w:w="2889" w:type="dxa"/>
            <w:tcBorders>
              <w:top w:val="nil"/>
              <w:left w:val="nil"/>
              <w:bottom w:val="nil"/>
              <w:right w:val="nil"/>
            </w:tcBorders>
            <w:shd w:val="clear" w:color="auto" w:fill="auto"/>
            <w:noWrap/>
            <w:hideMark/>
          </w:tcPr>
          <w:p w14:paraId="0310DFE9" w14:textId="28A715C9"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Climate change mitigation</w:t>
            </w:r>
          </w:p>
        </w:tc>
        <w:tc>
          <w:tcPr>
            <w:tcW w:w="4253" w:type="dxa"/>
            <w:tcBorders>
              <w:top w:val="nil"/>
              <w:left w:val="nil"/>
              <w:bottom w:val="nil"/>
              <w:right w:val="nil"/>
            </w:tcBorders>
            <w:shd w:val="clear" w:color="auto" w:fill="auto"/>
            <w:noWrap/>
          </w:tcPr>
          <w:p w14:paraId="396A9655" w14:textId="2CFB93B7"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climat,  chang,  mitig,  local,  govern</w:t>
            </w:r>
          </w:p>
        </w:tc>
        <w:tc>
          <w:tcPr>
            <w:tcW w:w="1722" w:type="dxa"/>
            <w:tcBorders>
              <w:top w:val="nil"/>
              <w:left w:val="nil"/>
              <w:bottom w:val="nil"/>
              <w:right w:val="nil"/>
            </w:tcBorders>
            <w:shd w:val="clear" w:color="auto" w:fill="auto"/>
            <w:noWrap/>
            <w:hideMark/>
          </w:tcPr>
          <w:p w14:paraId="4916068F" w14:textId="2C8DDB93"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2.9</w:t>
            </w:r>
          </w:p>
        </w:tc>
      </w:tr>
      <w:tr w:rsidR="00363E27" w:rsidRPr="00BA457F" w14:paraId="1B053D94" w14:textId="77777777" w:rsidTr="001E7F7C">
        <w:trPr>
          <w:trHeight w:val="227"/>
        </w:trPr>
        <w:tc>
          <w:tcPr>
            <w:tcW w:w="513" w:type="dxa"/>
            <w:tcBorders>
              <w:top w:val="nil"/>
              <w:left w:val="nil"/>
              <w:bottom w:val="nil"/>
              <w:right w:val="nil"/>
            </w:tcBorders>
            <w:shd w:val="clear" w:color="auto" w:fill="auto"/>
            <w:noWrap/>
            <w:hideMark/>
          </w:tcPr>
          <w:p w14:paraId="2C34F44E"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19</w:t>
            </w:r>
          </w:p>
        </w:tc>
        <w:tc>
          <w:tcPr>
            <w:tcW w:w="2889" w:type="dxa"/>
            <w:tcBorders>
              <w:top w:val="nil"/>
              <w:left w:val="nil"/>
              <w:bottom w:val="nil"/>
              <w:right w:val="nil"/>
            </w:tcBorders>
            <w:shd w:val="clear" w:color="auto" w:fill="auto"/>
            <w:noWrap/>
            <w:hideMark/>
          </w:tcPr>
          <w:p w14:paraId="068D2962" w14:textId="3E9F730D"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Car parking</w:t>
            </w:r>
          </w:p>
        </w:tc>
        <w:tc>
          <w:tcPr>
            <w:tcW w:w="4253" w:type="dxa"/>
            <w:tcBorders>
              <w:top w:val="nil"/>
              <w:left w:val="nil"/>
              <w:bottom w:val="nil"/>
              <w:right w:val="nil"/>
            </w:tcBorders>
            <w:shd w:val="clear" w:color="auto" w:fill="auto"/>
            <w:noWrap/>
          </w:tcPr>
          <w:p w14:paraId="70794E4B" w14:textId="060D875A"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park,  space,  price,  car,  lot</w:t>
            </w:r>
          </w:p>
        </w:tc>
        <w:tc>
          <w:tcPr>
            <w:tcW w:w="1722" w:type="dxa"/>
            <w:tcBorders>
              <w:top w:val="nil"/>
              <w:left w:val="nil"/>
              <w:bottom w:val="nil"/>
              <w:right w:val="nil"/>
            </w:tcBorders>
            <w:shd w:val="clear" w:color="auto" w:fill="auto"/>
            <w:noWrap/>
            <w:hideMark/>
          </w:tcPr>
          <w:p w14:paraId="78BD8E33" w14:textId="4E094CC2"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2.7</w:t>
            </w:r>
          </w:p>
        </w:tc>
      </w:tr>
      <w:tr w:rsidR="00363E27" w:rsidRPr="00BA457F" w14:paraId="643D6DF0" w14:textId="77777777" w:rsidTr="001E7F7C">
        <w:trPr>
          <w:trHeight w:val="227"/>
        </w:trPr>
        <w:tc>
          <w:tcPr>
            <w:tcW w:w="513" w:type="dxa"/>
            <w:tcBorders>
              <w:top w:val="nil"/>
              <w:left w:val="nil"/>
              <w:bottom w:val="nil"/>
              <w:right w:val="nil"/>
            </w:tcBorders>
            <w:shd w:val="clear" w:color="auto" w:fill="auto"/>
            <w:noWrap/>
            <w:hideMark/>
          </w:tcPr>
          <w:p w14:paraId="331824C4"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20</w:t>
            </w:r>
          </w:p>
        </w:tc>
        <w:tc>
          <w:tcPr>
            <w:tcW w:w="2889" w:type="dxa"/>
            <w:tcBorders>
              <w:top w:val="nil"/>
              <w:left w:val="nil"/>
              <w:bottom w:val="nil"/>
              <w:right w:val="nil"/>
            </w:tcBorders>
            <w:shd w:val="clear" w:color="auto" w:fill="auto"/>
            <w:noWrap/>
            <w:hideMark/>
          </w:tcPr>
          <w:p w14:paraId="4047506A" w14:textId="27CAE97C" w:rsidR="00363E27" w:rsidRPr="00233D6F" w:rsidRDefault="0053492E"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Household r</w:t>
            </w:r>
            <w:r w:rsidR="00363E27" w:rsidRPr="00233D6F">
              <w:rPr>
                <w:rFonts w:ascii="Calibri" w:hAnsi="Calibri"/>
                <w:color w:val="000000"/>
              </w:rPr>
              <w:t>ecycling</w:t>
            </w:r>
          </w:p>
        </w:tc>
        <w:tc>
          <w:tcPr>
            <w:tcW w:w="4253" w:type="dxa"/>
            <w:tcBorders>
              <w:top w:val="nil"/>
              <w:left w:val="nil"/>
              <w:bottom w:val="nil"/>
              <w:right w:val="nil"/>
            </w:tcBorders>
            <w:shd w:val="clear" w:color="auto" w:fill="auto"/>
            <w:noWrap/>
          </w:tcPr>
          <w:p w14:paraId="0AE4CADA" w14:textId="330EB792"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recycl,  household,  collect,  program,  materi</w:t>
            </w:r>
          </w:p>
        </w:tc>
        <w:tc>
          <w:tcPr>
            <w:tcW w:w="1722" w:type="dxa"/>
            <w:tcBorders>
              <w:top w:val="nil"/>
              <w:left w:val="nil"/>
              <w:bottom w:val="nil"/>
              <w:right w:val="nil"/>
            </w:tcBorders>
            <w:shd w:val="clear" w:color="auto" w:fill="auto"/>
            <w:noWrap/>
            <w:hideMark/>
          </w:tcPr>
          <w:p w14:paraId="0646C698" w14:textId="169B9DC1"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2.7</w:t>
            </w:r>
          </w:p>
        </w:tc>
      </w:tr>
      <w:tr w:rsidR="00363E27" w:rsidRPr="00BA457F" w14:paraId="6A0AE53E" w14:textId="77777777" w:rsidTr="001E7F7C">
        <w:trPr>
          <w:trHeight w:val="227"/>
        </w:trPr>
        <w:tc>
          <w:tcPr>
            <w:tcW w:w="513" w:type="dxa"/>
            <w:tcBorders>
              <w:top w:val="nil"/>
              <w:left w:val="nil"/>
              <w:bottom w:val="nil"/>
              <w:right w:val="nil"/>
            </w:tcBorders>
            <w:shd w:val="clear" w:color="auto" w:fill="auto"/>
            <w:noWrap/>
            <w:hideMark/>
          </w:tcPr>
          <w:p w14:paraId="23AF7D49" w14:textId="77777777" w:rsidR="00363E27" w:rsidRPr="00233D6F" w:rsidRDefault="00363E27" w:rsidP="00363E27">
            <w:pPr>
              <w:spacing w:after="0" w:line="240" w:lineRule="auto"/>
              <w:jc w:val="right"/>
              <w:rPr>
                <w:rFonts w:ascii="Calibri" w:eastAsia="Times New Roman" w:hAnsi="Calibri" w:cs="Times New Roman"/>
                <w:color w:val="000000"/>
                <w:highlight w:val="yellow"/>
                <w:lang w:val="en-GB" w:eastAsia="en-GB"/>
              </w:rPr>
            </w:pPr>
            <w:r w:rsidRPr="00233D6F">
              <w:rPr>
                <w:rFonts w:ascii="Calibri" w:eastAsia="Times New Roman" w:hAnsi="Calibri" w:cs="Times New Roman"/>
                <w:color w:val="000000"/>
                <w:highlight w:val="yellow"/>
                <w:lang w:val="en-GB" w:eastAsia="en-GB"/>
              </w:rPr>
              <w:t>21</w:t>
            </w:r>
          </w:p>
        </w:tc>
        <w:tc>
          <w:tcPr>
            <w:tcW w:w="2889" w:type="dxa"/>
            <w:tcBorders>
              <w:top w:val="nil"/>
              <w:left w:val="nil"/>
              <w:bottom w:val="nil"/>
              <w:right w:val="nil"/>
            </w:tcBorders>
            <w:shd w:val="clear" w:color="auto" w:fill="auto"/>
            <w:noWrap/>
            <w:hideMark/>
          </w:tcPr>
          <w:p w14:paraId="1E661EFB" w14:textId="0F749229" w:rsidR="00363E27" w:rsidRPr="00233D6F" w:rsidRDefault="00363E27" w:rsidP="00363E27">
            <w:pPr>
              <w:spacing w:after="0" w:line="240" w:lineRule="auto"/>
              <w:rPr>
                <w:rFonts w:ascii="Calibri" w:eastAsia="Times New Roman" w:hAnsi="Calibri" w:cs="Times New Roman"/>
                <w:color w:val="000000"/>
                <w:highlight w:val="yellow"/>
                <w:lang w:val="en-GB" w:eastAsia="en-GB"/>
              </w:rPr>
            </w:pPr>
            <w:r w:rsidRPr="00233D6F">
              <w:rPr>
                <w:rFonts w:ascii="Calibri" w:hAnsi="Calibri"/>
                <w:color w:val="000000"/>
                <w:highlight w:val="yellow"/>
              </w:rPr>
              <w:t xml:space="preserve">Green </w:t>
            </w:r>
            <w:r w:rsidR="0085523F" w:rsidRPr="00233D6F">
              <w:rPr>
                <w:rFonts w:ascii="Calibri" w:hAnsi="Calibri"/>
                <w:color w:val="000000"/>
                <w:highlight w:val="yellow"/>
              </w:rPr>
              <w:t xml:space="preserve">buildings and </w:t>
            </w:r>
            <w:r w:rsidRPr="00233D6F">
              <w:rPr>
                <w:rFonts w:ascii="Calibri" w:hAnsi="Calibri"/>
                <w:color w:val="000000"/>
                <w:highlight w:val="yellow"/>
              </w:rPr>
              <w:t>infrastructure</w:t>
            </w:r>
          </w:p>
        </w:tc>
        <w:tc>
          <w:tcPr>
            <w:tcW w:w="4253" w:type="dxa"/>
            <w:tcBorders>
              <w:top w:val="nil"/>
              <w:left w:val="nil"/>
              <w:bottom w:val="nil"/>
              <w:right w:val="nil"/>
            </w:tcBorders>
            <w:shd w:val="clear" w:color="auto" w:fill="auto"/>
            <w:noWrap/>
          </w:tcPr>
          <w:p w14:paraId="4EBF4545" w14:textId="5314D4F9"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green,  build,  roof,  infrastructur,  ecosystem</w:t>
            </w:r>
          </w:p>
        </w:tc>
        <w:tc>
          <w:tcPr>
            <w:tcW w:w="1722" w:type="dxa"/>
            <w:tcBorders>
              <w:top w:val="nil"/>
              <w:left w:val="nil"/>
              <w:bottom w:val="nil"/>
              <w:right w:val="nil"/>
            </w:tcBorders>
            <w:shd w:val="clear" w:color="auto" w:fill="auto"/>
            <w:noWrap/>
            <w:hideMark/>
          </w:tcPr>
          <w:p w14:paraId="1AD149DA" w14:textId="36BC67A9"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2.2</w:t>
            </w:r>
          </w:p>
        </w:tc>
      </w:tr>
      <w:tr w:rsidR="00363E27" w:rsidRPr="00BA457F" w14:paraId="63EE8846" w14:textId="77777777" w:rsidTr="001E7F7C">
        <w:trPr>
          <w:trHeight w:val="227"/>
        </w:trPr>
        <w:tc>
          <w:tcPr>
            <w:tcW w:w="513" w:type="dxa"/>
            <w:tcBorders>
              <w:top w:val="nil"/>
              <w:left w:val="nil"/>
              <w:bottom w:val="nil"/>
              <w:right w:val="nil"/>
            </w:tcBorders>
            <w:shd w:val="clear" w:color="auto" w:fill="auto"/>
            <w:noWrap/>
            <w:hideMark/>
          </w:tcPr>
          <w:p w14:paraId="3F096C71" w14:textId="7777777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eastAsia="Times New Roman" w:hAnsi="Calibri" w:cs="Times New Roman"/>
                <w:color w:val="000000"/>
                <w:lang w:val="en-GB" w:eastAsia="en-GB"/>
              </w:rPr>
              <w:t>22</w:t>
            </w:r>
          </w:p>
        </w:tc>
        <w:tc>
          <w:tcPr>
            <w:tcW w:w="2889" w:type="dxa"/>
            <w:tcBorders>
              <w:top w:val="nil"/>
              <w:left w:val="nil"/>
              <w:bottom w:val="nil"/>
              <w:right w:val="nil"/>
            </w:tcBorders>
            <w:shd w:val="clear" w:color="auto" w:fill="auto"/>
            <w:noWrap/>
            <w:hideMark/>
          </w:tcPr>
          <w:p w14:paraId="6791FA9F" w14:textId="0D7D48C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Road tolls</w:t>
            </w:r>
          </w:p>
        </w:tc>
        <w:tc>
          <w:tcPr>
            <w:tcW w:w="4253" w:type="dxa"/>
            <w:tcBorders>
              <w:top w:val="nil"/>
              <w:left w:val="nil"/>
              <w:bottom w:val="nil"/>
              <w:right w:val="nil"/>
            </w:tcBorders>
            <w:shd w:val="clear" w:color="auto" w:fill="auto"/>
            <w:noWrap/>
          </w:tcPr>
          <w:p w14:paraId="6648A237" w14:textId="1A5D3D1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toll,  lane,  link,  revenu,  optim</w:t>
            </w:r>
          </w:p>
        </w:tc>
        <w:tc>
          <w:tcPr>
            <w:tcW w:w="1722" w:type="dxa"/>
            <w:tcBorders>
              <w:top w:val="nil"/>
              <w:left w:val="nil"/>
              <w:bottom w:val="nil"/>
              <w:right w:val="nil"/>
            </w:tcBorders>
            <w:shd w:val="clear" w:color="auto" w:fill="auto"/>
            <w:noWrap/>
            <w:hideMark/>
          </w:tcPr>
          <w:p w14:paraId="0B840CDF" w14:textId="53F951FE"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2.1</w:t>
            </w:r>
          </w:p>
        </w:tc>
      </w:tr>
      <w:tr w:rsidR="00363E27" w:rsidRPr="00BA457F" w14:paraId="0A8D3D84" w14:textId="77777777" w:rsidTr="001E7F7C">
        <w:trPr>
          <w:trHeight w:val="227"/>
        </w:trPr>
        <w:tc>
          <w:tcPr>
            <w:tcW w:w="513" w:type="dxa"/>
            <w:tcBorders>
              <w:top w:val="nil"/>
              <w:left w:val="nil"/>
              <w:bottom w:val="nil"/>
              <w:right w:val="nil"/>
            </w:tcBorders>
            <w:shd w:val="clear" w:color="auto" w:fill="auto"/>
            <w:noWrap/>
            <w:hideMark/>
          </w:tcPr>
          <w:p w14:paraId="50EEC749" w14:textId="7777777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eastAsia="Times New Roman" w:hAnsi="Calibri" w:cs="Times New Roman"/>
                <w:color w:val="000000"/>
                <w:lang w:val="en-GB" w:eastAsia="en-GB"/>
              </w:rPr>
              <w:t>23</w:t>
            </w:r>
          </w:p>
        </w:tc>
        <w:tc>
          <w:tcPr>
            <w:tcW w:w="2889" w:type="dxa"/>
            <w:tcBorders>
              <w:top w:val="nil"/>
              <w:left w:val="nil"/>
              <w:bottom w:val="nil"/>
              <w:right w:val="nil"/>
            </w:tcBorders>
            <w:shd w:val="clear" w:color="auto" w:fill="auto"/>
            <w:noWrap/>
            <w:hideMark/>
          </w:tcPr>
          <w:p w14:paraId="73601DE6" w14:textId="79E8248F"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Building water use</w:t>
            </w:r>
          </w:p>
        </w:tc>
        <w:tc>
          <w:tcPr>
            <w:tcW w:w="4253" w:type="dxa"/>
            <w:tcBorders>
              <w:top w:val="nil"/>
              <w:left w:val="nil"/>
              <w:bottom w:val="nil"/>
              <w:right w:val="nil"/>
            </w:tcBorders>
            <w:shd w:val="clear" w:color="auto" w:fill="auto"/>
            <w:noWrap/>
          </w:tcPr>
          <w:p w14:paraId="4967ED5A" w14:textId="59CF6D18"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water,  heat,  suppli,  pump,  system</w:t>
            </w:r>
          </w:p>
        </w:tc>
        <w:tc>
          <w:tcPr>
            <w:tcW w:w="1722" w:type="dxa"/>
            <w:tcBorders>
              <w:top w:val="nil"/>
              <w:left w:val="nil"/>
              <w:bottom w:val="nil"/>
              <w:right w:val="nil"/>
            </w:tcBorders>
            <w:shd w:val="clear" w:color="auto" w:fill="auto"/>
            <w:noWrap/>
            <w:hideMark/>
          </w:tcPr>
          <w:p w14:paraId="330965A5" w14:textId="21DEA169"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w:t>
            </w:r>
            <w:r w:rsidR="001E7F7C" w:rsidRPr="001E7F7C">
              <w:rPr>
                <w:rFonts w:ascii="Calibri" w:hAnsi="Calibri"/>
                <w:color w:val="000000"/>
              </w:rPr>
              <w:t>.0</w:t>
            </w:r>
          </w:p>
        </w:tc>
      </w:tr>
      <w:tr w:rsidR="00363E27" w:rsidRPr="00BA457F" w14:paraId="79D8283C" w14:textId="77777777" w:rsidTr="001E7F7C">
        <w:trPr>
          <w:trHeight w:val="227"/>
        </w:trPr>
        <w:tc>
          <w:tcPr>
            <w:tcW w:w="513" w:type="dxa"/>
            <w:tcBorders>
              <w:top w:val="nil"/>
              <w:left w:val="nil"/>
              <w:right w:val="nil"/>
            </w:tcBorders>
            <w:shd w:val="clear" w:color="auto" w:fill="auto"/>
            <w:noWrap/>
            <w:hideMark/>
          </w:tcPr>
          <w:p w14:paraId="677DAADF" w14:textId="7777777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eastAsia="Times New Roman" w:hAnsi="Calibri" w:cs="Times New Roman"/>
                <w:color w:val="000000"/>
                <w:lang w:val="en-GB" w:eastAsia="en-GB"/>
              </w:rPr>
              <w:t>24</w:t>
            </w:r>
          </w:p>
        </w:tc>
        <w:tc>
          <w:tcPr>
            <w:tcW w:w="2889" w:type="dxa"/>
            <w:tcBorders>
              <w:top w:val="nil"/>
              <w:left w:val="nil"/>
              <w:right w:val="nil"/>
            </w:tcBorders>
            <w:shd w:val="clear" w:color="auto" w:fill="auto"/>
            <w:noWrap/>
            <w:hideMark/>
          </w:tcPr>
          <w:p w14:paraId="5B111682" w14:textId="30877B42"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Cycling</w:t>
            </w:r>
          </w:p>
        </w:tc>
        <w:tc>
          <w:tcPr>
            <w:tcW w:w="4253" w:type="dxa"/>
            <w:tcBorders>
              <w:top w:val="nil"/>
              <w:left w:val="nil"/>
              <w:right w:val="nil"/>
            </w:tcBorders>
            <w:shd w:val="clear" w:color="auto" w:fill="auto"/>
            <w:noWrap/>
          </w:tcPr>
          <w:p w14:paraId="39996FD7" w14:textId="58905523"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bicycl,  cycl,  cyclist,  pedestrian,  lane</w:t>
            </w:r>
          </w:p>
        </w:tc>
        <w:tc>
          <w:tcPr>
            <w:tcW w:w="1722" w:type="dxa"/>
            <w:tcBorders>
              <w:top w:val="nil"/>
              <w:left w:val="nil"/>
              <w:right w:val="nil"/>
            </w:tcBorders>
            <w:shd w:val="clear" w:color="auto" w:fill="auto"/>
            <w:noWrap/>
            <w:hideMark/>
          </w:tcPr>
          <w:p w14:paraId="4E645330" w14:textId="25949486"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1.9</w:t>
            </w:r>
          </w:p>
        </w:tc>
      </w:tr>
      <w:tr w:rsidR="00363E27" w:rsidRPr="00BA457F" w14:paraId="2B70092A" w14:textId="77777777" w:rsidTr="001E7F7C">
        <w:trPr>
          <w:trHeight w:val="227"/>
        </w:trPr>
        <w:tc>
          <w:tcPr>
            <w:tcW w:w="513" w:type="dxa"/>
            <w:tcBorders>
              <w:top w:val="nil"/>
              <w:left w:val="nil"/>
              <w:bottom w:val="single" w:sz="4" w:space="0" w:color="auto"/>
              <w:right w:val="nil"/>
            </w:tcBorders>
            <w:shd w:val="clear" w:color="auto" w:fill="auto"/>
            <w:noWrap/>
            <w:hideMark/>
          </w:tcPr>
          <w:p w14:paraId="748C70CB" w14:textId="7777777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eastAsia="Times New Roman" w:hAnsi="Calibri" w:cs="Times New Roman"/>
                <w:color w:val="000000"/>
                <w:lang w:val="en-GB" w:eastAsia="en-GB"/>
              </w:rPr>
              <w:t>25</w:t>
            </w:r>
          </w:p>
        </w:tc>
        <w:tc>
          <w:tcPr>
            <w:tcW w:w="2889" w:type="dxa"/>
            <w:tcBorders>
              <w:top w:val="nil"/>
              <w:left w:val="nil"/>
              <w:bottom w:val="single" w:sz="4" w:space="0" w:color="auto"/>
              <w:right w:val="nil"/>
            </w:tcBorders>
            <w:shd w:val="clear" w:color="auto" w:fill="auto"/>
            <w:noWrap/>
            <w:hideMark/>
          </w:tcPr>
          <w:p w14:paraId="4AD00445" w14:textId="761B63B9"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Bus rapid transit</w:t>
            </w:r>
          </w:p>
        </w:tc>
        <w:tc>
          <w:tcPr>
            <w:tcW w:w="4253" w:type="dxa"/>
            <w:tcBorders>
              <w:top w:val="nil"/>
              <w:left w:val="nil"/>
              <w:bottom w:val="single" w:sz="4" w:space="0" w:color="auto"/>
              <w:right w:val="nil"/>
            </w:tcBorders>
            <w:shd w:val="clear" w:color="auto" w:fill="auto"/>
            <w:noWrap/>
          </w:tcPr>
          <w:p w14:paraId="2940B3E5" w14:textId="13CD9810"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brt,  bus,  system,  rapid,  corridor</w:t>
            </w:r>
          </w:p>
        </w:tc>
        <w:tc>
          <w:tcPr>
            <w:tcW w:w="1722" w:type="dxa"/>
            <w:tcBorders>
              <w:top w:val="nil"/>
              <w:left w:val="nil"/>
              <w:bottom w:val="single" w:sz="4" w:space="0" w:color="auto"/>
              <w:right w:val="nil"/>
            </w:tcBorders>
            <w:shd w:val="clear" w:color="auto" w:fill="auto"/>
            <w:noWrap/>
            <w:hideMark/>
          </w:tcPr>
          <w:p w14:paraId="32421017" w14:textId="6989E59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1.1</w:t>
            </w:r>
          </w:p>
        </w:tc>
      </w:tr>
    </w:tbl>
    <w:p w14:paraId="041C5CB0" w14:textId="77777777" w:rsidR="00BA457F" w:rsidRDefault="00BA457F" w:rsidP="00BA457F">
      <w:pPr>
        <w:pStyle w:val="Beschriftung"/>
        <w:rPr>
          <w:sz w:val="22"/>
          <w:lang w:val="en-GB"/>
        </w:rPr>
      </w:pPr>
      <w:r w:rsidRPr="0052485E">
        <w:rPr>
          <w:sz w:val="22"/>
          <w:lang w:val="en-GB"/>
        </w:rPr>
        <w:t xml:space="preserve">Table </w:t>
      </w:r>
      <w:r w:rsidRPr="0052485E">
        <w:rPr>
          <w:sz w:val="22"/>
        </w:rPr>
        <w:fldChar w:fldCharType="begin"/>
      </w:r>
      <w:r w:rsidRPr="0052485E">
        <w:rPr>
          <w:sz w:val="22"/>
          <w:lang w:val="en-GB"/>
        </w:rPr>
        <w:instrText xml:space="preserve"> SEQ Table \* ARABIC </w:instrText>
      </w:r>
      <w:r w:rsidRPr="0052485E">
        <w:rPr>
          <w:sz w:val="22"/>
        </w:rPr>
        <w:fldChar w:fldCharType="separate"/>
      </w:r>
      <w:r w:rsidRPr="0052485E">
        <w:rPr>
          <w:noProof/>
          <w:sz w:val="22"/>
          <w:lang w:val="en-GB"/>
        </w:rPr>
        <w:t>1</w:t>
      </w:r>
      <w:r w:rsidRPr="0052485E">
        <w:rPr>
          <w:sz w:val="22"/>
        </w:rPr>
        <w:fldChar w:fldCharType="end"/>
      </w:r>
      <w:r w:rsidRPr="0052485E">
        <w:rPr>
          <w:sz w:val="22"/>
          <w:lang w:val="en-GB"/>
        </w:rPr>
        <w:t>: List of topics and their keywords</w:t>
      </w:r>
    </w:p>
    <w:p w14:paraId="2EA56243" w14:textId="65FDA193" w:rsidR="001E7F7C" w:rsidRDefault="001E7F7C" w:rsidP="001E7F7C">
      <w:pPr>
        <w:rPr>
          <w:lang w:val="en-US"/>
        </w:rPr>
      </w:pPr>
      <w:r>
        <w:rPr>
          <w:lang w:val="en-US"/>
        </w:rPr>
        <w:t xml:space="preserve">Figure 3 presents the correlations between topics, based on their co-occurrence within documents. Clusters of topics are clearly identifiable: around urban form, climate change mitigation, planning and governance; around energy and water use in buildings; between the three waste management topics; and in the highly interconnected group of transportation topics. These correlations allow us to identify the role of latent topics that were not explicit in our search query. For instance, “system optimization” </w:t>
      </w:r>
      <w:r w:rsidR="00706462">
        <w:rPr>
          <w:lang w:val="en-US"/>
        </w:rPr>
        <w:t>(#</w:t>
      </w:r>
      <w:r>
        <w:rPr>
          <w:lang w:val="en-US"/>
        </w:rPr>
        <w:t>3</w:t>
      </w:r>
      <w:r w:rsidR="00706462">
        <w:rPr>
          <w:lang w:val="en-US"/>
        </w:rPr>
        <w:t>)</w:t>
      </w:r>
      <w:r>
        <w:rPr>
          <w:lang w:val="en-US"/>
        </w:rPr>
        <w:t xml:space="preserve"> comprises a set of keywords on mathematical optimization and is well connected to the topics on congestion charging and public transportation. This suggests a strong discourse of pricing and network optimization within transportation research. “Travel behavior” </w:t>
      </w:r>
      <w:r w:rsidR="00706462">
        <w:rPr>
          <w:lang w:val="en-US"/>
        </w:rPr>
        <w:t>(#4)</w:t>
      </w:r>
      <w:r>
        <w:rPr>
          <w:lang w:val="en-US"/>
        </w:rPr>
        <w:t xml:space="preserve"> is also central within the transportation cluster and presents a complementary discourse on individual choice and behavior with respect to </w:t>
      </w:r>
      <w:r w:rsidR="0037617C">
        <w:rPr>
          <w:lang w:val="en-US"/>
        </w:rPr>
        <w:t xml:space="preserve">different </w:t>
      </w:r>
      <w:r>
        <w:rPr>
          <w:lang w:val="en-US"/>
        </w:rPr>
        <w:t>modes</w:t>
      </w:r>
      <w:r w:rsidR="0037617C">
        <w:rPr>
          <w:lang w:val="en-US"/>
        </w:rPr>
        <w:t xml:space="preserve"> of travel</w:t>
      </w:r>
      <w:r>
        <w:rPr>
          <w:lang w:val="en-US"/>
        </w:rPr>
        <w:t>.</w:t>
      </w:r>
    </w:p>
    <w:p w14:paraId="39CC2749" w14:textId="77777777" w:rsidR="0037617C" w:rsidRDefault="0037617C" w:rsidP="0037617C">
      <w:pPr>
        <w:rPr>
          <w:lang w:val="en-US"/>
        </w:rPr>
      </w:pPr>
      <w:r>
        <w:rPr>
          <w:lang w:val="en-US"/>
        </w:rPr>
        <w:t>A surprising feature of the correlation network is the relative lack of policy and behavior oriented discourses in the buildings literature, as compared to transportation and waste research. A closer look at the documents and keywords highly correlated with building energy performance (#2) shows a consistent theme of energy performance assessment in relation to national building standards and codes. Thermal comfort (#7) is similarly technical in scope, focusing predominantly on the assessment of heating demand and supply systems. Neither topics include a strong behavioral aspect, nor are they directly connected to topics such as planning and governance (#1) or policy instruments (#17).</w:t>
      </w:r>
    </w:p>
    <w:p w14:paraId="5470F3E0" w14:textId="504AF93C" w:rsidR="00C27830" w:rsidRPr="00B7244F" w:rsidRDefault="00F361F5" w:rsidP="00B7244F">
      <w:pPr>
        <w:keepNext/>
        <w:rPr>
          <w:lang w:val="en-GB"/>
        </w:rPr>
      </w:pPr>
      <w:r>
        <w:rPr>
          <w:noProof/>
          <w:lang w:val="en-GB" w:eastAsia="en-GB"/>
        </w:rPr>
        <w:lastRenderedPageBreak/>
        <w:drawing>
          <wp:inline distT="0" distB="0" distL="0" distR="0" wp14:anchorId="674852A1" wp14:editId="4953C24B">
            <wp:extent cx="5760720" cy="3503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ic correla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03930"/>
                    </a:xfrm>
                    <a:prstGeom prst="rect">
                      <a:avLst/>
                    </a:prstGeom>
                  </pic:spPr>
                </pic:pic>
              </a:graphicData>
            </a:graphic>
          </wp:inline>
        </w:drawing>
      </w:r>
    </w:p>
    <w:p w14:paraId="5D9094C7" w14:textId="28E49922" w:rsidR="00FC7BCF" w:rsidRPr="00B7244F" w:rsidRDefault="00C27830" w:rsidP="00B7244F">
      <w:pPr>
        <w:pStyle w:val="Beschriftung"/>
        <w:rPr>
          <w:lang w:val="en-GB"/>
        </w:rPr>
      </w:pPr>
      <w:commentRangeStart w:id="448"/>
      <w:commentRangeStart w:id="449"/>
      <w:r w:rsidRPr="00B7244F">
        <w:rPr>
          <w:lang w:val="en-GB"/>
        </w:rPr>
        <w:t xml:space="preserve">Figure </w:t>
      </w:r>
      <w:r>
        <w:fldChar w:fldCharType="begin"/>
      </w:r>
      <w:r w:rsidRPr="00B7244F">
        <w:rPr>
          <w:lang w:val="en-GB"/>
        </w:rPr>
        <w:instrText xml:space="preserve"> SEQ Figure \* ARABIC </w:instrText>
      </w:r>
      <w:r>
        <w:fldChar w:fldCharType="separate"/>
      </w:r>
      <w:r w:rsidRPr="00B7244F">
        <w:rPr>
          <w:noProof/>
          <w:lang w:val="en-GB"/>
        </w:rPr>
        <w:t>3</w:t>
      </w:r>
      <w:r>
        <w:fldChar w:fldCharType="end"/>
      </w:r>
      <w:r w:rsidRPr="00B7244F">
        <w:rPr>
          <w:lang w:val="en-GB"/>
        </w:rPr>
        <w:t>: Topic correlations</w:t>
      </w:r>
      <w:commentRangeEnd w:id="448"/>
      <w:r w:rsidR="002D304E">
        <w:rPr>
          <w:rStyle w:val="Kommentarzeichen"/>
          <w:i w:val="0"/>
          <w:iCs w:val="0"/>
          <w:color w:val="auto"/>
        </w:rPr>
        <w:commentReference w:id="448"/>
      </w:r>
      <w:commentRangeEnd w:id="449"/>
      <w:r w:rsidR="002D3111">
        <w:rPr>
          <w:rStyle w:val="Kommentarzeichen"/>
          <w:i w:val="0"/>
          <w:iCs w:val="0"/>
          <w:color w:val="auto"/>
        </w:rPr>
        <w:commentReference w:id="449"/>
      </w:r>
    </w:p>
    <w:p w14:paraId="7CA6B0EE" w14:textId="2BF77822" w:rsidR="001E7F7C" w:rsidRDefault="001E7F7C" w:rsidP="001E7F7C">
      <w:pPr>
        <w:rPr>
          <w:lang w:val="en-US"/>
        </w:rPr>
      </w:pPr>
      <w:r>
        <w:rPr>
          <w:lang w:val="en-US"/>
        </w:rPr>
        <w:t xml:space="preserve">It is further interesting to note the position and predominance of the topics that directly reference climate issues: </w:t>
      </w:r>
      <w:r w:rsidR="00706462">
        <w:rPr>
          <w:lang w:val="en-US"/>
        </w:rPr>
        <w:t>climate change mitigation (#</w:t>
      </w:r>
      <w:r>
        <w:rPr>
          <w:lang w:val="en-US"/>
        </w:rPr>
        <w:t>18</w:t>
      </w:r>
      <w:r w:rsidR="00706462">
        <w:rPr>
          <w:lang w:val="en-US"/>
        </w:rPr>
        <w:t>)</w:t>
      </w:r>
      <w:r>
        <w:rPr>
          <w:lang w:val="en-US"/>
        </w:rPr>
        <w:t xml:space="preserve"> and GHG emissions </w:t>
      </w:r>
      <w:r w:rsidR="00706462">
        <w:rPr>
          <w:lang w:val="en-US"/>
        </w:rPr>
        <w:t>(#</w:t>
      </w:r>
      <w:r>
        <w:rPr>
          <w:lang w:val="en-US"/>
        </w:rPr>
        <w:t>10</w:t>
      </w:r>
      <w:r w:rsidR="00706462">
        <w:rPr>
          <w:lang w:val="en-US"/>
        </w:rPr>
        <w:t>)</w:t>
      </w:r>
      <w:r>
        <w:rPr>
          <w:lang w:val="en-US"/>
        </w:rPr>
        <w:t>. The former is st</w:t>
      </w:r>
      <w:r w:rsidR="00706462">
        <w:rPr>
          <w:lang w:val="en-US"/>
        </w:rPr>
        <w:t>rongly connected to urban form (#</w:t>
      </w:r>
      <w:r>
        <w:rPr>
          <w:lang w:val="en-US"/>
        </w:rPr>
        <w:t>6</w:t>
      </w:r>
      <w:r w:rsidR="00706462">
        <w:rPr>
          <w:lang w:val="en-US"/>
        </w:rPr>
        <w:t>)</w:t>
      </w:r>
      <w:r>
        <w:rPr>
          <w:lang w:val="en-US"/>
        </w:rPr>
        <w:t>, planning and governance</w:t>
      </w:r>
      <w:r w:rsidR="00706462">
        <w:rPr>
          <w:lang w:val="en-US"/>
        </w:rPr>
        <w:t xml:space="preserve"> (#</w:t>
      </w:r>
      <w:r>
        <w:rPr>
          <w:lang w:val="en-US"/>
        </w:rPr>
        <w:t>1</w:t>
      </w:r>
      <w:r w:rsidR="00706462">
        <w:rPr>
          <w:lang w:val="en-US"/>
        </w:rPr>
        <w:t>), and policy instruments (#</w:t>
      </w:r>
      <w:r>
        <w:rPr>
          <w:lang w:val="en-US"/>
        </w:rPr>
        <w:t>17</w:t>
      </w:r>
      <w:r w:rsidR="00706462">
        <w:rPr>
          <w:lang w:val="en-US"/>
        </w:rPr>
        <w:t>)</w:t>
      </w:r>
      <w:r>
        <w:rPr>
          <w:lang w:val="en-US"/>
        </w:rPr>
        <w:t xml:space="preserve">, but remains relatively abstracted from specific transportation options, waste management, and the buildings literature (although the latter is indeed correlated with building energy performance). This likely reflects a range of competing discourses and priorities in these research areas: for instance, traffic congestion and cost-efficiency in the case of transportation, public health concerns in the case of active travel </w:t>
      </w:r>
      <w:r w:rsidR="00706462">
        <w:rPr>
          <w:lang w:val="en-US"/>
        </w:rPr>
        <w:t>(#</w:t>
      </w:r>
      <w:r>
        <w:rPr>
          <w:lang w:val="en-US"/>
        </w:rPr>
        <w:t>8</w:t>
      </w:r>
      <w:r w:rsidR="00706462">
        <w:rPr>
          <w:lang w:val="en-US"/>
        </w:rPr>
        <w:t>)</w:t>
      </w:r>
      <w:r>
        <w:rPr>
          <w:lang w:val="en-US"/>
        </w:rPr>
        <w:t>, or thermal comfort in the case of buildings.</w:t>
      </w:r>
    </w:p>
    <w:p w14:paraId="29311ECC" w14:textId="5A6CD079" w:rsidR="00C1790B" w:rsidRDefault="007A7422" w:rsidP="00C1790B">
      <w:pPr>
        <w:rPr>
          <w:lang w:val="en-US"/>
        </w:rPr>
      </w:pPr>
      <w:r>
        <w:rPr>
          <w:lang w:val="en-US"/>
        </w:rPr>
        <w:t xml:space="preserve">Using a compiled set of references from the IPCC AR5 Working Group III Report, we are able to assess its coverage of </w:t>
      </w:r>
      <w:r w:rsidR="0058564E">
        <w:rPr>
          <w:lang w:val="en-US"/>
        </w:rPr>
        <w:t xml:space="preserve">the </w:t>
      </w:r>
      <w:r>
        <w:rPr>
          <w:lang w:val="en-US"/>
        </w:rPr>
        <w:t>urban mitigation literature identified here. This</w:t>
      </w:r>
      <w:r w:rsidR="0037617C">
        <w:rPr>
          <w:lang w:val="en-US"/>
        </w:rPr>
        <w:t xml:space="preserve"> coverage</w:t>
      </w:r>
      <w:r>
        <w:rPr>
          <w:lang w:val="en-US"/>
        </w:rPr>
        <w:t xml:space="preserve"> extends to a total of 111 direct citations, out of 9,328 references in the report</w:t>
      </w:r>
      <w:del w:id="450" w:author="minx" w:date="2017-06-15T23:42:00Z">
        <w:r w:rsidR="001E7F7C" w:rsidDel="002D3111">
          <w:rPr>
            <w:lang w:val="en-US"/>
          </w:rPr>
          <w:delText xml:space="preserve"> – a surprisingly low number</w:delText>
        </w:r>
      </w:del>
      <w:r>
        <w:rPr>
          <w:lang w:val="en-US"/>
        </w:rPr>
        <w:t xml:space="preserve">. </w:t>
      </w:r>
      <w:ins w:id="451" w:author="minx" w:date="2017-06-15T23:42:00Z">
        <w:r w:rsidR="002D3111">
          <w:rPr>
            <w:lang w:val="en-US"/>
          </w:rPr>
          <w:t xml:space="preserve">While this might be considered a surprisingly low number, it is important to understand that the scope of the relevant chapter </w:t>
        </w:r>
      </w:ins>
      <w:ins w:id="452" w:author="minx" w:date="2017-06-15T23:44:00Z">
        <w:r w:rsidR="002D3111">
          <w:rPr>
            <w:lang w:val="en-US"/>
          </w:rPr>
          <w:t xml:space="preserve">with its </w:t>
        </w:r>
        <w:commentRangeStart w:id="453"/>
        <w:del w:id="454" w:author="Max Callaghan" w:date="2017-06-16T13:44:00Z">
          <w:r w:rsidR="002D3111" w:rsidDel="00AD0FC8">
            <w:rPr>
              <w:lang w:val="en-US"/>
            </w:rPr>
            <w:delText>XXX</w:delText>
          </w:r>
          <w:commentRangeEnd w:id="453"/>
          <w:r w:rsidR="002D3111" w:rsidDel="00AD0FC8">
            <w:rPr>
              <w:rStyle w:val="Kommentarzeichen"/>
            </w:rPr>
            <w:commentReference w:id="453"/>
          </w:r>
        </w:del>
      </w:ins>
      <w:ins w:id="455" w:author="Max Callaghan" w:date="2017-06-16T13:44:00Z">
        <w:r w:rsidR="00AD0FC8">
          <w:rPr>
            <w:lang w:val="en-US"/>
          </w:rPr>
          <w:t>354</w:t>
        </w:r>
      </w:ins>
      <w:ins w:id="456" w:author="minx" w:date="2017-06-15T23:44:00Z">
        <w:r w:rsidR="002D3111">
          <w:rPr>
            <w:lang w:val="en-US"/>
          </w:rPr>
          <w:t xml:space="preserve"> references </w:t>
        </w:r>
      </w:ins>
      <w:ins w:id="457" w:author="minx" w:date="2017-06-15T23:42:00Z">
        <w:r w:rsidR="002D3111">
          <w:rPr>
            <w:lang w:val="en-US"/>
          </w:rPr>
          <w:t>was much b</w:t>
        </w:r>
        <w:del w:id="458" w:author="Max Callaghan" w:date="2017-06-16T13:31:00Z">
          <w:r w:rsidR="002D3111" w:rsidDel="004308BF">
            <w:rPr>
              <w:lang w:val="en-US"/>
            </w:rPr>
            <w:delText>o</w:delText>
          </w:r>
        </w:del>
        <w:r w:rsidR="002D3111">
          <w:rPr>
            <w:lang w:val="en-US"/>
          </w:rPr>
          <w:t>r</w:t>
        </w:r>
      </w:ins>
      <w:ins w:id="459" w:author="Max Callaghan" w:date="2017-06-16T13:31:00Z">
        <w:r w:rsidR="004308BF">
          <w:rPr>
            <w:lang w:val="en-US"/>
          </w:rPr>
          <w:t>o</w:t>
        </w:r>
      </w:ins>
      <w:ins w:id="460" w:author="minx" w:date="2017-06-15T23:42:00Z">
        <w:r w:rsidR="002D3111">
          <w:rPr>
            <w:lang w:val="en-US"/>
          </w:rPr>
          <w:t xml:space="preserve">ader and included many issues that were not queried </w:t>
        </w:r>
        <w:commentRangeStart w:id="461"/>
        <w:r w:rsidR="002D3111">
          <w:rPr>
            <w:lang w:val="en-US"/>
          </w:rPr>
          <w:t>here</w:t>
        </w:r>
      </w:ins>
      <w:commentRangeEnd w:id="461"/>
      <w:r w:rsidR="00AD0FC8">
        <w:rPr>
          <w:rStyle w:val="Kommentarzeichen"/>
        </w:rPr>
        <w:commentReference w:id="461"/>
      </w:r>
      <w:ins w:id="462" w:author="minx" w:date="2017-06-15T23:42:00Z">
        <w:r w:rsidR="002D3111">
          <w:rPr>
            <w:lang w:val="en-US"/>
          </w:rPr>
          <w:t xml:space="preserve">. </w:t>
        </w:r>
      </w:ins>
      <w:del w:id="463" w:author="minx" w:date="2017-06-15T23:45:00Z">
        <w:r w:rsidDel="002D3111">
          <w:rPr>
            <w:lang w:val="en-US"/>
          </w:rPr>
          <w:delText>While our set of urban mitigation documents is by no means comprehensive</w:delText>
        </w:r>
        <w:r w:rsidR="00124A69" w:rsidDel="002D3111">
          <w:rPr>
            <w:lang w:val="en-US"/>
          </w:rPr>
          <w:delText>, t</w:delText>
        </w:r>
      </w:del>
      <w:ins w:id="464" w:author="minx" w:date="2017-06-15T23:45:00Z">
        <w:r w:rsidR="002D3111">
          <w:rPr>
            <w:lang w:val="en-US"/>
          </w:rPr>
          <w:t>T</w:t>
        </w:r>
      </w:ins>
      <w:r w:rsidR="00124A69">
        <w:rPr>
          <w:lang w:val="en-US"/>
        </w:rPr>
        <w:t xml:space="preserve">his analysis does suggest a predominant focus </w:t>
      </w:r>
      <w:r w:rsidR="001E7F7C">
        <w:rPr>
          <w:lang w:val="en-US"/>
        </w:rPr>
        <w:t xml:space="preserve">of the AR5 chapters </w:t>
      </w:r>
      <w:r w:rsidR="00124A69">
        <w:rPr>
          <w:lang w:val="en-US"/>
        </w:rPr>
        <w:t xml:space="preserve">on documents that are clearly </w:t>
      </w:r>
      <w:r w:rsidR="0037617C">
        <w:rPr>
          <w:lang w:val="en-US"/>
        </w:rPr>
        <w:t xml:space="preserve">designated as </w:t>
      </w:r>
      <w:r w:rsidR="00124A69">
        <w:rPr>
          <w:lang w:val="en-US"/>
        </w:rPr>
        <w:t>mitigation</w:t>
      </w:r>
      <w:r w:rsidR="0037617C">
        <w:rPr>
          <w:lang w:val="en-US"/>
        </w:rPr>
        <w:t xml:space="preserve"> focused</w:t>
      </w:r>
      <w:r w:rsidR="00124A69">
        <w:rPr>
          <w:lang w:val="en-US"/>
        </w:rPr>
        <w:t xml:space="preserve">, </w:t>
      </w:r>
      <w:r w:rsidR="001E7F7C">
        <w:rPr>
          <w:lang w:val="en-US"/>
        </w:rPr>
        <w:t xml:space="preserve">related </w:t>
      </w:r>
      <w:r w:rsidR="00124A69">
        <w:rPr>
          <w:lang w:val="en-US"/>
        </w:rPr>
        <w:t>to urban form, building energy consumption, public transportation</w:t>
      </w:r>
      <w:r w:rsidR="0037617C">
        <w:rPr>
          <w:lang w:val="en-US"/>
        </w:rPr>
        <w:t>,</w:t>
      </w:r>
      <w:r w:rsidR="00124A69">
        <w:rPr>
          <w:lang w:val="en-US"/>
        </w:rPr>
        <w:t xml:space="preserve"> </w:t>
      </w:r>
      <w:r w:rsidR="0037617C">
        <w:rPr>
          <w:lang w:val="en-US"/>
        </w:rPr>
        <w:t xml:space="preserve">or </w:t>
      </w:r>
      <w:r w:rsidR="00124A69">
        <w:rPr>
          <w:lang w:val="en-US"/>
        </w:rPr>
        <w:t>active travel (</w:t>
      </w:r>
      <w:r w:rsidR="003B146E">
        <w:rPr>
          <w:lang w:val="en-US"/>
        </w:rPr>
        <w:t>SI text</w:t>
      </w:r>
      <w:r w:rsidR="00124A69" w:rsidRPr="003B146E">
        <w:rPr>
          <w:lang w:val="en-US"/>
        </w:rPr>
        <w:t xml:space="preserve"> Fig 2</w:t>
      </w:r>
      <w:r w:rsidR="00124A69">
        <w:rPr>
          <w:lang w:val="en-US"/>
        </w:rPr>
        <w:t>). Waste</w:t>
      </w:r>
      <w:r w:rsidR="00FA0755">
        <w:rPr>
          <w:lang w:val="en-US"/>
        </w:rPr>
        <w:t xml:space="preserve"> management and congestion charges are relatively minor topics</w:t>
      </w:r>
      <w:r w:rsidR="0037617C">
        <w:rPr>
          <w:lang w:val="en-US"/>
        </w:rPr>
        <w:t xml:space="preserve"> in the IPCC reference set</w:t>
      </w:r>
      <w:r w:rsidR="00FA0755">
        <w:rPr>
          <w:lang w:val="en-US"/>
        </w:rPr>
        <w:t>, while car parking is entirely absent.</w:t>
      </w:r>
    </w:p>
    <w:p w14:paraId="22BB7D81" w14:textId="28CC2BBF" w:rsidR="003B146E" w:rsidRDefault="001E7F7C" w:rsidP="00FC7BCF">
      <w:pPr>
        <w:rPr>
          <w:lang w:val="en-US"/>
        </w:rPr>
      </w:pPr>
      <w:r>
        <w:rPr>
          <w:lang w:val="en-US"/>
        </w:rPr>
        <w:t xml:space="preserve">Finally, and related to the timescale discussion raised </w:t>
      </w:r>
      <w:r w:rsidR="002214FE">
        <w:rPr>
          <w:lang w:val="en-US"/>
        </w:rPr>
        <w:t>early in</w:t>
      </w:r>
      <w:r>
        <w:rPr>
          <w:lang w:val="en-US"/>
        </w:rPr>
        <w:t xml:space="preserve"> this article (Figure 1), we perform a simple search on the document abstracts to identify years that are associated with projections or scenarios (</w:t>
      </w:r>
      <w:ins w:id="465" w:author="Max Callaghan" w:date="2017-06-16T13:47:00Z">
        <w:r w:rsidR="00AD0FC8">
          <w:rPr>
            <w:lang w:val="en-US"/>
          </w:rPr>
          <w:t xml:space="preserve">extracting any 4 digit integer </w:t>
        </w:r>
      </w:ins>
      <w:r w:rsidR="003B146E">
        <w:rPr>
          <w:lang w:val="en-US"/>
        </w:rPr>
        <w:t>with</w:t>
      </w:r>
      <w:r>
        <w:rPr>
          <w:lang w:val="en-US"/>
        </w:rPr>
        <w:t>in the range 2020-2100).</w:t>
      </w:r>
      <w:r w:rsidR="003319DF">
        <w:rPr>
          <w:lang w:val="en-US"/>
        </w:rPr>
        <w:t xml:space="preserve"> </w:t>
      </w:r>
      <w:r w:rsidR="003B146E">
        <w:rPr>
          <w:lang w:val="en-US"/>
        </w:rPr>
        <w:t>Where sufficient data is available, t</w:t>
      </w:r>
      <w:r w:rsidR="003319DF">
        <w:rPr>
          <w:lang w:val="en-US"/>
        </w:rPr>
        <w:t xml:space="preserve">he average timescales ranged between 2020 and 2040, </w:t>
      </w:r>
      <w:r w:rsidR="003B146E">
        <w:rPr>
          <w:lang w:val="en-US"/>
        </w:rPr>
        <w:t xml:space="preserve">increasing to the upper end of this range for the topic cluster on urban form and planning and governance, and decreasing towards 2020 for waste management, building energy performance, and e-Vehicles. The sparse timescales </w:t>
      </w:r>
      <w:r w:rsidR="003B146E">
        <w:rPr>
          <w:lang w:val="en-US"/>
        </w:rPr>
        <w:lastRenderedPageBreak/>
        <w:t>beyond 2050 suggest little in the way of medium and long-term planning relevant for 1.5°C mitigation pathways.</w:t>
      </w:r>
    </w:p>
    <w:p w14:paraId="3676AFCC" w14:textId="06216D9B" w:rsidR="00706462" w:rsidRPr="0094493F" w:rsidDel="003B146E" w:rsidRDefault="00706462" w:rsidP="00706462">
      <w:pPr>
        <w:rPr>
          <w:del w:id="466" w:author="William Lamb" w:date="2017-06-15T14:40:00Z"/>
          <w:moveTo w:id="467" w:author="William Lamb" w:date="2017-06-15T10:42:00Z"/>
          <w:lang w:val="en-US"/>
        </w:rPr>
      </w:pPr>
      <w:moveToRangeStart w:id="468" w:author="William Lamb" w:date="2017-06-15T10:42:00Z" w:name="move485286664"/>
      <w:moveTo w:id="469" w:author="William Lamb" w:date="2017-06-15T10:42:00Z">
        <w:del w:id="470" w:author="William Lamb" w:date="2017-06-15T14:40:00Z">
          <w:r w:rsidDel="003B146E">
            <w:rPr>
              <w:lang w:val="en-US"/>
            </w:rPr>
            <w:delText xml:space="preserve">[1 paragraph on time scales of topics referring back to Figure 2]  We also investigated the time scales reported in the abstract of the documents, automatically extract 4-digit numbers between 2015 and 2100. There are 234 such 4-digit numbers in 186 documents, clustering strongly between 2020 and 2040 (see SI). We find that travel mode choice and congestion/price issues peak around 2020. In contrast, the topic clusters on infrastructures, urban/land, and house/passive report more often medium-term futures (2050, 2040, 2035 respectively as median – with low number count: 5,12, and 3 respectively). These results suggests that literature in principle investigates mitigation solutions along the relevant time scales (Figure 2). However, the sparse numbers indicate that much more systematic research focusing on the relevant medium and long-term timescales for urban mitigation is required. </w:delText>
          </w:r>
        </w:del>
      </w:moveTo>
    </w:p>
    <w:moveToRangeEnd w:id="468"/>
    <w:p w14:paraId="3C8B5F0B" w14:textId="77777777" w:rsidR="0037617C" w:rsidRDefault="0037617C" w:rsidP="00D50AD7">
      <w:pPr>
        <w:rPr>
          <w:ins w:id="471" w:author="William Lamb" w:date="2017-06-15T14:39:00Z"/>
          <w:lang w:val="en-US"/>
        </w:rPr>
      </w:pPr>
    </w:p>
    <w:p w14:paraId="7C79849E" w14:textId="77777777" w:rsidR="003B146E" w:rsidRDefault="003B146E" w:rsidP="00D50AD7">
      <w:pPr>
        <w:rPr>
          <w:lang w:val="en-US"/>
        </w:rPr>
      </w:pPr>
    </w:p>
    <w:p w14:paraId="69343C1D" w14:textId="081311C4" w:rsidR="00522F79" w:rsidRDefault="001E7F7C" w:rsidP="00D50AD7">
      <w:pPr>
        <w:rPr>
          <w:lang w:val="en-US"/>
        </w:rPr>
      </w:pPr>
      <w:commentRangeStart w:id="472"/>
      <w:r>
        <w:rPr>
          <w:lang w:val="en-US"/>
        </w:rPr>
        <w:t xml:space="preserve"> </w:t>
      </w:r>
      <w:r w:rsidR="00522F79">
        <w:rPr>
          <w:lang w:val="en-US"/>
        </w:rPr>
        <w:t>[1 Paragraph on the boundaries to sustainability via the infrastructure nexus, in particular water]</w:t>
      </w:r>
      <w:commentRangeEnd w:id="472"/>
      <w:r w:rsidR="0037617C">
        <w:rPr>
          <w:rStyle w:val="Kommentarzeichen"/>
        </w:rPr>
        <w:commentReference w:id="472"/>
      </w:r>
    </w:p>
    <w:p w14:paraId="16A11C62" w14:textId="77777777" w:rsidR="00A905B9" w:rsidRDefault="00A905B9" w:rsidP="00D50AD7">
      <w:pPr>
        <w:rPr>
          <w:lang w:val="en-US"/>
        </w:rPr>
      </w:pPr>
    </w:p>
    <w:p w14:paraId="39C8B895" w14:textId="645E0C1C" w:rsidR="00DB4EC9" w:rsidRPr="00DB4EC9" w:rsidRDefault="00DB4EC9" w:rsidP="00D50AD7">
      <w:pPr>
        <w:rPr>
          <w:b/>
          <w:bCs/>
          <w:lang w:val="en-US"/>
        </w:rPr>
      </w:pPr>
      <w:r w:rsidRPr="00DB4EC9">
        <w:rPr>
          <w:b/>
          <w:bCs/>
          <w:lang w:val="en-US"/>
        </w:rPr>
        <w:t>Discussion and conclusion</w:t>
      </w:r>
    </w:p>
    <w:p w14:paraId="3556A0AC" w14:textId="15B01F97" w:rsidR="00F361F5" w:rsidRDefault="00F2291F" w:rsidP="001D4B2B">
      <w:pPr>
        <w:pStyle w:val="Listenabsatz"/>
        <w:numPr>
          <w:ilvl w:val="0"/>
          <w:numId w:val="10"/>
        </w:numPr>
        <w:rPr>
          <w:lang w:val="en-US"/>
        </w:rPr>
      </w:pPr>
      <w:r w:rsidRPr="00F2291F">
        <w:rPr>
          <w:lang w:val="en-US"/>
        </w:rPr>
        <w:t xml:space="preserve">In this paper we </w:t>
      </w:r>
      <w:r w:rsidR="005247A6" w:rsidRPr="00F2291F">
        <w:rPr>
          <w:lang w:val="en-US"/>
        </w:rPr>
        <w:t>move beyond the ‘traditional’ focus of climate change mitigation to identify additional relevant</w:t>
      </w:r>
      <w:r w:rsidRPr="00F2291F">
        <w:rPr>
          <w:lang w:val="en-US"/>
        </w:rPr>
        <w:t xml:space="preserve"> policy</w:t>
      </w:r>
      <w:r w:rsidR="005247A6" w:rsidRPr="00F2291F">
        <w:rPr>
          <w:lang w:val="en-US"/>
        </w:rPr>
        <w:t xml:space="preserve"> options that would be needed for 1.5</w:t>
      </w:r>
      <w:r w:rsidRPr="00F2291F">
        <w:rPr>
          <w:lang w:val="en-US"/>
        </w:rPr>
        <w:t>°C. These options are</w:t>
      </w:r>
      <w:r w:rsidR="005247A6" w:rsidRPr="00F2291F">
        <w:rPr>
          <w:lang w:val="en-US"/>
        </w:rPr>
        <w:t xml:space="preserve"> particularly </w:t>
      </w:r>
      <w:r w:rsidRPr="00F2291F">
        <w:rPr>
          <w:lang w:val="en-US"/>
        </w:rPr>
        <w:t xml:space="preserve">evident </w:t>
      </w:r>
      <w:r w:rsidR="005247A6" w:rsidRPr="00F2291F">
        <w:rPr>
          <w:lang w:val="en-US"/>
        </w:rPr>
        <w:t>in transport</w:t>
      </w:r>
      <w:r w:rsidRPr="00F2291F">
        <w:rPr>
          <w:lang w:val="en-US"/>
        </w:rPr>
        <w:t xml:space="preserve">ation management: </w:t>
      </w:r>
      <w:r w:rsidR="005247A6" w:rsidRPr="00F2291F">
        <w:rPr>
          <w:lang w:val="en-US"/>
        </w:rPr>
        <w:t>congestion</w:t>
      </w:r>
      <w:r w:rsidRPr="00F2291F">
        <w:rPr>
          <w:lang w:val="en-US"/>
        </w:rPr>
        <w:t xml:space="preserve"> charges</w:t>
      </w:r>
      <w:r w:rsidR="005247A6" w:rsidRPr="00F2291F">
        <w:rPr>
          <w:lang w:val="en-US"/>
        </w:rPr>
        <w:t>, parking</w:t>
      </w:r>
      <w:r w:rsidRPr="00F2291F">
        <w:rPr>
          <w:lang w:val="en-US"/>
        </w:rPr>
        <w:t xml:space="preserve"> prices and provisioning</w:t>
      </w:r>
      <w:r w:rsidR="005247A6" w:rsidRPr="00F2291F">
        <w:rPr>
          <w:lang w:val="en-US"/>
        </w:rPr>
        <w:t>, public transportation</w:t>
      </w:r>
      <w:r w:rsidRPr="00F2291F">
        <w:rPr>
          <w:lang w:val="en-US"/>
        </w:rPr>
        <w:t xml:space="preserve"> provisioning</w:t>
      </w:r>
      <w:r w:rsidR="005247A6" w:rsidRPr="00F2291F">
        <w:rPr>
          <w:lang w:val="en-US"/>
        </w:rPr>
        <w:t xml:space="preserve">, </w:t>
      </w:r>
      <w:r w:rsidRPr="00F2291F">
        <w:rPr>
          <w:lang w:val="en-US"/>
        </w:rPr>
        <w:t xml:space="preserve">and support for </w:t>
      </w:r>
      <w:r w:rsidR="005247A6" w:rsidRPr="00F2291F">
        <w:rPr>
          <w:lang w:val="en-US"/>
        </w:rPr>
        <w:t>active travel</w:t>
      </w:r>
      <w:r w:rsidRPr="00F2291F">
        <w:rPr>
          <w:lang w:val="en-US"/>
        </w:rPr>
        <w:t>.</w:t>
      </w:r>
      <w:r w:rsidR="005247A6" w:rsidRPr="00F2291F">
        <w:rPr>
          <w:lang w:val="en-US"/>
        </w:rPr>
        <w:t xml:space="preserve"> </w:t>
      </w:r>
      <w:commentRangeStart w:id="473"/>
      <w:r>
        <w:rPr>
          <w:lang w:val="en-US"/>
        </w:rPr>
        <w:t>Yet w</w:t>
      </w:r>
      <w:r w:rsidR="005247A6" w:rsidRPr="00F2291F">
        <w:rPr>
          <w:lang w:val="en-US"/>
        </w:rPr>
        <w:t xml:space="preserve">hile these </w:t>
      </w:r>
      <w:r>
        <w:rPr>
          <w:lang w:val="en-US"/>
        </w:rPr>
        <w:t xml:space="preserve">topics have formed </w:t>
      </w:r>
      <w:r w:rsidR="005247A6" w:rsidRPr="00F2291F">
        <w:rPr>
          <w:lang w:val="en-US"/>
        </w:rPr>
        <w:t xml:space="preserve">flourishing literatures in their own right, they remain only marginally connected to climate change and mitigation discourses, even in recent years. </w:t>
      </w:r>
      <w:r w:rsidRPr="00F2291F">
        <w:rPr>
          <w:lang w:val="en-US"/>
        </w:rPr>
        <w:t>(Check document list</w:t>
      </w:r>
      <w:r>
        <w:rPr>
          <w:lang w:val="en-US"/>
        </w:rPr>
        <w:t>…</w:t>
      </w:r>
      <w:r w:rsidRPr="00F2291F">
        <w:rPr>
          <w:lang w:val="en-US"/>
        </w:rPr>
        <w:t>)</w:t>
      </w:r>
      <w:commentRangeEnd w:id="473"/>
      <w:r w:rsidR="000F0B1C">
        <w:rPr>
          <w:rStyle w:val="Kommentarzeichen"/>
          <w:lang w:val="de-DE"/>
        </w:rPr>
        <w:commentReference w:id="473"/>
      </w:r>
    </w:p>
    <w:p w14:paraId="71665120" w14:textId="7FB182B9" w:rsidR="001D4B2B" w:rsidRDefault="001D4B2B" w:rsidP="001D4B2B">
      <w:pPr>
        <w:pStyle w:val="Listenabsatz"/>
        <w:numPr>
          <w:ilvl w:val="0"/>
          <w:numId w:val="10"/>
        </w:numPr>
      </w:pPr>
      <w:r>
        <w:t>T</w:t>
      </w:r>
      <w:r w:rsidR="0053492E">
        <w:t>he lack of a behavioral aspect to the buildings literature is unexpected, as a wide variety of individual options are available to reduce energy demand in buildings</w:t>
      </w:r>
      <w:r>
        <w:t xml:space="preserve"> </w:t>
      </w:r>
      <w:r>
        <w:fldChar w:fldCharType="begin" w:fldLock="1"/>
      </w:r>
      <w:r w:rsidR="00F52D0A">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"issued" : { "date-parts" : [ [ "2016" ] ] }, "page" : "173-198", "title" : "Beyond Technology: Demand-Side Solutions for Climate Change Mitigation.", "type" : "article-journal", "volume" : "41" }, "uris" : [ "http://www.mendeley.com/documents/?uuid=0b5eb0e0-2093-4478-82b4-0af0b078e079" ] }, { "id" : "ITEM-2", "itemData" : { "DOI" : "10.1016/j.rser.2015.03.002", "ISSN" : "13640321", "abstract" : "Most commentators expect improved energy efficiency and reduced energy demand to provide the dominant contribution to tackling global climate change. But at the global level, the correlation between increased wealth and increased energy consumption is very strong and the impact of policies to reduce energy demand is both limited and contested. Different academic disciplines approach energy demand reduction in different ways: emphasising some mechanisms and neglecting others, being more or less optimistic about the potential for reducing energy demand and providing insights that are more or less useful for policymakers. This article provides an overview of the main issues and challenges associated with energy demand reduction, summarises how this challenge is \u2018framed\u2019 by key academic disciplines, indicates how these can provide complementary insights for policymakers and argues that a \u2018sociotechnical\u2019 perspective can provide a deeper understanding of the nature of this challenge and the processes through which it can be achieved. The article integrates ideas from the natural sciences, economics, psychology, innovation studies and sociology but does not give equal weight to each. It argues that reducing energy demand will prove more difficult than is commonly assumed and current approaches will be insufficient to deliver the transformation required.", "author" : [ { "dropping-particle" : "", "family" : "Sorrell", "given" : "Steve", "non-dropping-particle" : "", "parse-names" : false, "suffix" : "" } ], "container-title" : "Renewable and Sustainable Energy Reviews", "id" : "ITEM-2", "issued" : { "date-parts" : [ [ "2015" ] ] }, "page" : "74-82", "publisher" : "Elsevier", "title" : "Reducing energy demand: A review of issues, challenges and approaches", "type" : "article-journal", "volume" : "47" }, "uris" : [ "http://www.mendeley.com/documents/?uuid=e2731d39-f66d-4f75-b03f-3b1ba7fcef45" ] } ], "mendeley" : { "formattedCitation" : "[15,16]", "plainTextFormattedCitation" : "[15,16]", "previouslyFormattedCitation" : "[14,15]" }, "properties" : { "noteIndex" : 0 }, "schema" : "https://github.com/citation-style-language/schema/raw/master/csl-citation.json" }</w:instrText>
      </w:r>
      <w:r>
        <w:fldChar w:fldCharType="separate"/>
      </w:r>
      <w:r w:rsidR="00F52D0A" w:rsidRPr="00F52D0A">
        <w:rPr>
          <w:noProof/>
        </w:rPr>
        <w:t>[15,16]</w:t>
      </w:r>
      <w:r>
        <w:fldChar w:fldCharType="end"/>
      </w:r>
      <w:r w:rsidR="0053492E">
        <w:t xml:space="preserve">, </w:t>
      </w:r>
      <w:commentRangeStart w:id="474"/>
      <w:r w:rsidR="0053492E">
        <w:t xml:space="preserve">although these are likely assessed </w:t>
      </w:r>
      <w:r>
        <w:t>independently</w:t>
      </w:r>
      <w:r w:rsidR="0053492E">
        <w:t xml:space="preserve"> of the building context and may not be captured by our query. </w:t>
      </w:r>
      <w:commentRangeEnd w:id="474"/>
      <w:r>
        <w:rPr>
          <w:rStyle w:val="Kommentarzeichen"/>
          <w:lang w:val="de-DE"/>
        </w:rPr>
        <w:commentReference w:id="474"/>
      </w:r>
    </w:p>
    <w:p w14:paraId="6B4C9AA3" w14:textId="1FD14E83" w:rsidR="0053492E" w:rsidRDefault="001D4B2B" w:rsidP="001D4B2B">
      <w:pPr>
        <w:pStyle w:val="Listenabsatz"/>
        <w:numPr>
          <w:ilvl w:val="0"/>
          <w:numId w:val="10"/>
        </w:numPr>
      </w:pPr>
      <w:r>
        <w:t xml:space="preserve">The lack of a strong policy theme in the buildings literature, as compared to transportation may be explained by </w:t>
      </w:r>
      <w:r w:rsidR="0053492E">
        <w:t xml:space="preserve">inconsistencies of scale </w:t>
      </w:r>
      <w:r>
        <w:t>in the actual mitigation options that would be deployed</w:t>
      </w:r>
      <w:r w:rsidR="0053492E">
        <w:t xml:space="preserve">: building and appliance codes are typically regulated at the national level, and experienced at an individual level; by contrast, transportation is planned and regulated at a municipal level, and experienced at a community level. The former is likely to comprise of a different set of </w:t>
      </w:r>
      <w:r w:rsidR="009063D2">
        <w:t>nationally articulated</w:t>
      </w:r>
      <w:r w:rsidR="0053492E">
        <w:t xml:space="preserve"> measures (standards, codes, certificates), whereas the latter is more firmly situated in the urban context of planning, zoning and targeted investment.</w:t>
      </w:r>
    </w:p>
    <w:p w14:paraId="6E16B706" w14:textId="269553A5" w:rsidR="001D4B2B" w:rsidRDefault="001D4B2B" w:rsidP="001D4B2B">
      <w:pPr>
        <w:pStyle w:val="Listenabsatz"/>
        <w:numPr>
          <w:ilvl w:val="0"/>
          <w:numId w:val="10"/>
        </w:numPr>
      </w:pPr>
      <w:commentRangeStart w:id="475"/>
      <w:r>
        <w:t>On the other hand, the embeddedness of building design and use within urban form and transportation systems has been largely overlooked. There are obvious links between these areas of literature that should be made, such as the trade-offs between urban density (which improves transportation and infrastructure efficiency</w:t>
      </w:r>
      <w:r w:rsidR="00F52D0A">
        <w:t xml:space="preserve">) and building size </w:t>
      </w:r>
      <w:r>
        <w:t>(</w:t>
      </w:r>
      <w:r w:rsidR="00F52D0A">
        <w:t xml:space="preserve">increasing height becomes more </w:t>
      </w:r>
      <w:r>
        <w:t>costly in terms of materials</w:t>
      </w:r>
      <w:r w:rsidR="00F52D0A">
        <w:t xml:space="preserve"> and energy flows).</w:t>
      </w:r>
      <w:commentRangeEnd w:id="475"/>
      <w:r w:rsidR="00F52D0A">
        <w:rPr>
          <w:rStyle w:val="Kommentarzeichen"/>
          <w:lang w:val="de-DE"/>
        </w:rPr>
        <w:commentReference w:id="475"/>
      </w:r>
    </w:p>
    <w:p w14:paraId="0899CCE6" w14:textId="49257FC0" w:rsidR="00F52D0A" w:rsidRDefault="00F52D0A" w:rsidP="00F52D0A">
      <w:pPr>
        <w:pStyle w:val="Listenabsatz"/>
        <w:numPr>
          <w:ilvl w:val="0"/>
          <w:numId w:val="10"/>
        </w:numPr>
        <w:rPr>
          <w:lang w:val="en-US"/>
        </w:rPr>
      </w:pPr>
      <w:r w:rsidRPr="00842290">
        <w:rPr>
          <w:lang w:val="en-US"/>
        </w:rPr>
        <w:t xml:space="preserve">Limitations: obviously isn’t a comprehensive list of urban publications, due to the restrictive search criteria. Also doesn’t include grey literature, non-WOS databases.  </w:t>
      </w:r>
    </w:p>
    <w:p w14:paraId="7C640967" w14:textId="78185289" w:rsidR="00A11B87" w:rsidRDefault="00A11B87" w:rsidP="00A11B87">
      <w:pPr>
        <w:pStyle w:val="Listenabsatz"/>
        <w:numPr>
          <w:ilvl w:val="0"/>
          <w:numId w:val="10"/>
        </w:numPr>
        <w:rPr>
          <w:lang w:val="en-US"/>
        </w:rPr>
      </w:pPr>
      <w:r>
        <w:rPr>
          <w:lang w:val="en-US"/>
        </w:rPr>
        <w:lastRenderedPageBreak/>
        <w:t>How many reviews do we find?</w:t>
      </w:r>
      <w:ins w:id="476" w:author="Max Callaghan" w:date="2017-06-16T13:51:00Z">
        <w:r w:rsidR="00AD0FC8">
          <w:rPr>
            <w:lang w:val="en-US"/>
          </w:rPr>
          <w:t xml:space="preserve"> 372, 7050 </w:t>
        </w:r>
        <w:commentRangeStart w:id="477"/>
        <w:r w:rsidR="00AD0FC8">
          <w:rPr>
            <w:lang w:val="en-US"/>
          </w:rPr>
          <w:t>articles</w:t>
        </w:r>
        <w:commentRangeEnd w:id="477"/>
        <w:r w:rsidR="00AD0FC8">
          <w:rPr>
            <w:rStyle w:val="Kommentarzeichen"/>
            <w:lang w:val="de-DE"/>
          </w:rPr>
          <w:commentReference w:id="477"/>
        </w:r>
      </w:ins>
    </w:p>
    <w:p w14:paraId="69B52DCE" w14:textId="7BCA3C02" w:rsidR="00A11B87" w:rsidRDefault="00A11B87" w:rsidP="00A11B87">
      <w:pPr>
        <w:pStyle w:val="Listenabsatz"/>
        <w:numPr>
          <w:ilvl w:val="0"/>
          <w:numId w:val="10"/>
        </w:numPr>
        <w:rPr>
          <w:ins w:id="478" w:author="minx" w:date="2017-06-15T21:35:00Z"/>
          <w:lang w:val="en-US"/>
        </w:rPr>
      </w:pPr>
      <w:r>
        <w:rPr>
          <w:lang w:val="en-US"/>
        </w:rPr>
        <w:t>Co-citation network</w:t>
      </w:r>
    </w:p>
    <w:p w14:paraId="343EB5D0" w14:textId="17A14437" w:rsidR="00C40641" w:rsidRPr="00A11B87" w:rsidRDefault="00C40641" w:rsidP="00A11B87">
      <w:pPr>
        <w:pStyle w:val="Listenabsatz"/>
        <w:numPr>
          <w:ilvl w:val="0"/>
          <w:numId w:val="10"/>
        </w:numPr>
        <w:rPr>
          <w:lang w:val="en-US"/>
        </w:rPr>
      </w:pPr>
      <w:ins w:id="479" w:author="minx" w:date="2017-06-15T21:35:00Z">
        <w:r>
          <w:rPr>
            <w:lang w:val="en-US"/>
          </w:rPr>
          <w:t xml:space="preserve">Grapple with challenge of knowledge accumulation </w:t>
        </w:r>
      </w:ins>
      <w:ins w:id="480" w:author="minx" w:date="2017-06-15T21:36:00Z">
        <w:r>
          <w:rPr>
            <w:lang w:val="en-US"/>
          </w:rPr>
          <w:t xml:space="preserve">on climate change solution </w:t>
        </w:r>
      </w:ins>
      <w:ins w:id="481" w:author="minx" w:date="2017-06-15T21:35:00Z">
        <w:r>
          <w:rPr>
            <w:lang w:val="en-US"/>
          </w:rPr>
          <w:t>in a field that is</w:t>
        </w:r>
      </w:ins>
      <w:ins w:id="482" w:author="minx" w:date="2017-06-15T21:36:00Z">
        <w:r>
          <w:rPr>
            <w:lang w:val="en-US"/>
          </w:rPr>
          <w:t xml:space="preserve"> still relatively in its infancy</w:t>
        </w:r>
      </w:ins>
    </w:p>
    <w:p w14:paraId="28C6A3C2" w14:textId="77777777" w:rsidR="00522F79" w:rsidRDefault="00522F79" w:rsidP="00D50AD7">
      <w:pPr>
        <w:rPr>
          <w:lang w:val="en-GB"/>
        </w:rPr>
      </w:pPr>
    </w:p>
    <w:p w14:paraId="74D55560" w14:textId="77777777" w:rsidR="0053492E" w:rsidRPr="0053492E" w:rsidRDefault="0053492E" w:rsidP="00D50AD7">
      <w:pPr>
        <w:rPr>
          <w:lang w:val="en-GB"/>
        </w:rPr>
      </w:pPr>
    </w:p>
    <w:p w14:paraId="4390C228" w14:textId="1CA4E9CE" w:rsidR="004B5010" w:rsidRPr="00261D3D" w:rsidRDefault="00F52D0A" w:rsidP="00261D3D">
      <w:pPr>
        <w:pStyle w:val="Listenabsatz"/>
        <w:numPr>
          <w:ilvl w:val="0"/>
          <w:numId w:val="3"/>
        </w:numPr>
        <w:rPr>
          <w:lang w:val="en-US"/>
        </w:rPr>
      </w:pPr>
      <w:r>
        <w:rPr>
          <w:lang w:val="en-US"/>
        </w:rPr>
        <w:t xml:space="preserve">Conclusion: is the </w:t>
      </w:r>
      <w:r w:rsidR="0032557C">
        <w:rPr>
          <w:lang w:val="en-US"/>
        </w:rPr>
        <w:t>city-mitigation literature ready to inform deep decarbonisation for 1.5 degrees?</w:t>
      </w:r>
    </w:p>
    <w:p w14:paraId="08033911" w14:textId="448263DE" w:rsidR="00AC338A" w:rsidRPr="00CB6E15" w:rsidRDefault="00CB6E15">
      <w:pPr>
        <w:pStyle w:val="Listenabsatz"/>
        <w:numPr>
          <w:ilvl w:val="0"/>
          <w:numId w:val="3"/>
        </w:numPr>
        <w:rPr>
          <w:lang w:val="en-US"/>
          <w:rPrChange w:id="483" w:author="minx" w:date="2017-06-15T23:29:00Z">
            <w:rPr/>
          </w:rPrChange>
        </w:rPr>
        <w:pPrChange w:id="484" w:author="minx" w:date="2017-06-15T23:29:00Z">
          <w:pPr/>
        </w:pPrChange>
      </w:pPr>
      <w:moveToRangeStart w:id="485" w:author="minx" w:date="2017-06-15T23:28:00Z" w:name="move485332641"/>
      <w:moveTo w:id="486" w:author="minx" w:date="2017-06-15T23:28:00Z">
        <w:r w:rsidRPr="00CB6E15">
          <w:rPr>
            <w:lang w:val="en-US"/>
            <w:rPrChange w:id="487" w:author="minx" w:date="2017-06-15T23:29:00Z">
              <w:rPr/>
            </w:rPrChange>
          </w:rPr>
          <w:t xml:space="preserve">A diverging emphasis </w:t>
        </w:r>
        <w:del w:id="488" w:author="minx" w:date="2017-06-15T23:28:00Z">
          <w:r w:rsidRPr="00CB6E15" w:rsidDel="00CB6E15">
            <w:rPr>
              <w:lang w:val="en-US"/>
              <w:rPrChange w:id="489" w:author="minx" w:date="2017-06-15T23:29:00Z">
                <w:rPr/>
              </w:rPrChange>
            </w:rPr>
            <w:delText>is</w:delText>
          </w:r>
        </w:del>
      </w:moveTo>
      <w:ins w:id="490" w:author="minx" w:date="2017-06-15T23:28:00Z">
        <w:r w:rsidRPr="00CB6E15">
          <w:rPr>
            <w:lang w:val="en-US"/>
            <w:rPrChange w:id="491" w:author="minx" w:date="2017-06-15T23:29:00Z">
              <w:rPr/>
            </w:rPrChange>
          </w:rPr>
          <w:t>could have been</w:t>
        </w:r>
      </w:ins>
      <w:moveTo w:id="492" w:author="minx" w:date="2017-06-15T23:28:00Z">
        <w:r w:rsidRPr="00CB6E15">
          <w:rPr>
            <w:lang w:val="en-US"/>
            <w:rPrChange w:id="493" w:author="minx" w:date="2017-06-15T23:29:00Z">
              <w:rPr/>
            </w:rPrChange>
          </w:rPr>
          <w:t xml:space="preserve"> possible (e.g. infrastructure access, sustainability)</w:t>
        </w:r>
        <w:del w:id="494" w:author="minx" w:date="2017-06-15T23:28:00Z">
          <w:r w:rsidRPr="00CB6E15" w:rsidDel="00CB6E15">
            <w:rPr>
              <w:lang w:val="en-US"/>
              <w:rPrChange w:id="495" w:author="minx" w:date="2017-06-15T23:29:00Z">
                <w:rPr/>
              </w:rPrChange>
            </w:rPr>
            <w:delText>, but not considered here</w:delText>
          </w:r>
        </w:del>
      </w:moveTo>
      <w:moveToRangeEnd w:id="485"/>
      <w:ins w:id="496" w:author="minx" w:date="2017-06-15T23:28:00Z">
        <w:r w:rsidRPr="00CB6E15">
          <w:rPr>
            <w:lang w:val="en-US"/>
            <w:rPrChange w:id="497" w:author="minx" w:date="2017-06-15T23:29:00Z">
              <w:rPr/>
            </w:rPrChange>
          </w:rPr>
          <w:t>… discuss!</w:t>
        </w:r>
      </w:ins>
    </w:p>
    <w:p w14:paraId="6C22A8D8" w14:textId="08B4458E" w:rsidR="00F52D0A" w:rsidRDefault="00F52D0A">
      <w:pPr>
        <w:rPr>
          <w:lang w:val="en-US"/>
        </w:rPr>
      </w:pPr>
      <w:r>
        <w:rPr>
          <w:lang w:val="en-US"/>
        </w:rPr>
        <w:br w:type="page"/>
      </w:r>
    </w:p>
    <w:p w14:paraId="4750E6E6" w14:textId="6FBA203F"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498" w:author="minx" w:date="2017-06-15T20:52:00Z">
            <w:rPr>
              <w:rFonts w:ascii="Calibri" w:hAnsi="Calibri" w:cs="Times New Roman"/>
              <w:noProof/>
              <w:szCs w:val="24"/>
            </w:rPr>
          </w:rPrChange>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Pr="00961E05">
        <w:rPr>
          <w:rFonts w:ascii="Calibri" w:hAnsi="Calibri" w:cs="Times New Roman"/>
          <w:noProof/>
          <w:szCs w:val="24"/>
          <w:lang w:val="en-US"/>
          <w:rPrChange w:id="499" w:author="minx" w:date="2017-06-15T20:52:00Z">
            <w:rPr>
              <w:rFonts w:ascii="Calibri" w:hAnsi="Calibri" w:cs="Times New Roman"/>
              <w:noProof/>
              <w:szCs w:val="24"/>
            </w:rPr>
          </w:rPrChange>
        </w:rPr>
        <w:t xml:space="preserve">1. </w:t>
      </w:r>
      <w:r w:rsidRPr="00961E05">
        <w:rPr>
          <w:rFonts w:ascii="Calibri" w:hAnsi="Calibri" w:cs="Times New Roman"/>
          <w:noProof/>
          <w:szCs w:val="24"/>
          <w:lang w:val="en-US"/>
          <w:rPrChange w:id="500" w:author="minx" w:date="2017-06-15T20:52:00Z">
            <w:rPr>
              <w:rFonts w:ascii="Calibri" w:hAnsi="Calibri" w:cs="Times New Roman"/>
              <w:noProof/>
              <w:szCs w:val="24"/>
            </w:rPr>
          </w:rPrChange>
        </w:rPr>
        <w:tab/>
        <w:t xml:space="preserve">Rogelj J, Luderer G, Pietzcker RC, Kriegler E, Schaeffer M, Krey V, Riahi K: </w:t>
      </w:r>
      <w:r w:rsidRPr="00961E05">
        <w:rPr>
          <w:rFonts w:ascii="Calibri" w:hAnsi="Calibri" w:cs="Times New Roman"/>
          <w:b/>
          <w:bCs/>
          <w:noProof/>
          <w:szCs w:val="24"/>
          <w:lang w:val="en-US"/>
          <w:rPrChange w:id="501" w:author="minx" w:date="2017-06-15T20:52:00Z">
            <w:rPr>
              <w:rFonts w:ascii="Calibri" w:hAnsi="Calibri" w:cs="Times New Roman"/>
              <w:b/>
              <w:bCs/>
              <w:noProof/>
              <w:szCs w:val="24"/>
            </w:rPr>
          </w:rPrChange>
        </w:rPr>
        <w:t>Energy system transformations for limiting end-of-century warming to below 1.5 °C [Internet]</w:t>
      </w:r>
      <w:r w:rsidRPr="00961E05">
        <w:rPr>
          <w:rFonts w:ascii="Calibri" w:hAnsi="Calibri" w:cs="Times New Roman"/>
          <w:noProof/>
          <w:szCs w:val="24"/>
          <w:lang w:val="en-US"/>
          <w:rPrChange w:id="502"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03" w:author="minx" w:date="2017-06-15T20:52:00Z">
            <w:rPr>
              <w:rFonts w:ascii="Calibri" w:hAnsi="Calibri" w:cs="Times New Roman"/>
              <w:i/>
              <w:iCs/>
              <w:noProof/>
              <w:szCs w:val="24"/>
            </w:rPr>
          </w:rPrChange>
        </w:rPr>
        <w:t>Nat. Clim. Chang.</w:t>
      </w:r>
      <w:r w:rsidRPr="00961E05">
        <w:rPr>
          <w:rFonts w:ascii="Calibri" w:hAnsi="Calibri" w:cs="Times New Roman"/>
          <w:noProof/>
          <w:szCs w:val="24"/>
          <w:lang w:val="en-US"/>
          <w:rPrChange w:id="504" w:author="minx" w:date="2017-06-15T20:52:00Z">
            <w:rPr>
              <w:rFonts w:ascii="Calibri" w:hAnsi="Calibri" w:cs="Times New Roman"/>
              <w:noProof/>
              <w:szCs w:val="24"/>
            </w:rPr>
          </w:rPrChange>
        </w:rPr>
        <w:t xml:space="preserve"> 2015, </w:t>
      </w:r>
      <w:r w:rsidRPr="00961E05">
        <w:rPr>
          <w:rFonts w:ascii="Calibri" w:hAnsi="Calibri" w:cs="Times New Roman"/>
          <w:b/>
          <w:bCs/>
          <w:noProof/>
          <w:szCs w:val="24"/>
          <w:lang w:val="en-US"/>
          <w:rPrChange w:id="505" w:author="minx" w:date="2017-06-15T20:52:00Z">
            <w:rPr>
              <w:rFonts w:ascii="Calibri" w:hAnsi="Calibri" w:cs="Times New Roman"/>
              <w:b/>
              <w:bCs/>
              <w:noProof/>
              <w:szCs w:val="24"/>
            </w:rPr>
          </w:rPrChange>
        </w:rPr>
        <w:t>5</w:t>
      </w:r>
      <w:r w:rsidRPr="00961E05">
        <w:rPr>
          <w:rFonts w:ascii="Calibri" w:hAnsi="Calibri" w:cs="Times New Roman"/>
          <w:noProof/>
          <w:szCs w:val="24"/>
          <w:lang w:val="en-US"/>
          <w:rPrChange w:id="506" w:author="minx" w:date="2017-06-15T20:52:00Z">
            <w:rPr>
              <w:rFonts w:ascii="Calibri" w:hAnsi="Calibri" w:cs="Times New Roman"/>
              <w:noProof/>
              <w:szCs w:val="24"/>
            </w:rPr>
          </w:rPrChange>
        </w:rPr>
        <w:t>:519–527.</w:t>
      </w:r>
    </w:p>
    <w:p w14:paraId="05B6DE5A"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07" w:author="minx" w:date="2017-06-15T20:52:00Z">
            <w:rPr>
              <w:rFonts w:ascii="Calibri" w:hAnsi="Calibri" w:cs="Times New Roman"/>
              <w:noProof/>
              <w:szCs w:val="24"/>
            </w:rPr>
          </w:rPrChange>
        </w:rPr>
      </w:pPr>
      <w:r w:rsidRPr="00961E05">
        <w:rPr>
          <w:rFonts w:ascii="Calibri" w:hAnsi="Calibri" w:cs="Times New Roman"/>
          <w:noProof/>
          <w:szCs w:val="24"/>
          <w:lang w:val="en-US"/>
          <w:rPrChange w:id="508" w:author="minx" w:date="2017-06-15T20:52:00Z">
            <w:rPr>
              <w:rFonts w:ascii="Calibri" w:hAnsi="Calibri" w:cs="Times New Roman"/>
              <w:noProof/>
              <w:szCs w:val="24"/>
            </w:rPr>
          </w:rPrChange>
        </w:rPr>
        <w:t xml:space="preserve">2. </w:t>
      </w:r>
      <w:r w:rsidRPr="00961E05">
        <w:rPr>
          <w:rFonts w:ascii="Calibri" w:hAnsi="Calibri" w:cs="Times New Roman"/>
          <w:noProof/>
          <w:szCs w:val="24"/>
          <w:lang w:val="en-US"/>
          <w:rPrChange w:id="509" w:author="minx" w:date="2017-06-15T20:52:00Z">
            <w:rPr>
              <w:rFonts w:ascii="Calibri" w:hAnsi="Calibri" w:cs="Times New Roman"/>
              <w:noProof/>
              <w:szCs w:val="24"/>
            </w:rPr>
          </w:rPrChange>
        </w:rPr>
        <w:tab/>
        <w:t xml:space="preserve">Luderer G, Pietzcker RC, Bertram C, Kriegler E, Meinshausen M, Edenhofer O: </w:t>
      </w:r>
      <w:r w:rsidRPr="00961E05">
        <w:rPr>
          <w:rFonts w:ascii="Calibri" w:hAnsi="Calibri" w:cs="Times New Roman"/>
          <w:b/>
          <w:bCs/>
          <w:noProof/>
          <w:szCs w:val="24"/>
          <w:lang w:val="en-US"/>
          <w:rPrChange w:id="510" w:author="minx" w:date="2017-06-15T20:52:00Z">
            <w:rPr>
              <w:rFonts w:ascii="Calibri" w:hAnsi="Calibri" w:cs="Times New Roman"/>
              <w:b/>
              <w:bCs/>
              <w:noProof/>
              <w:szCs w:val="24"/>
            </w:rPr>
          </w:rPrChange>
        </w:rPr>
        <w:t>Economic mitigation challenges: how further delay closes the door for achieving climate targets [Internet]</w:t>
      </w:r>
      <w:r w:rsidRPr="00961E05">
        <w:rPr>
          <w:rFonts w:ascii="Calibri" w:hAnsi="Calibri" w:cs="Times New Roman"/>
          <w:noProof/>
          <w:szCs w:val="24"/>
          <w:lang w:val="en-US"/>
          <w:rPrChange w:id="511"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12" w:author="minx" w:date="2017-06-15T20:52:00Z">
            <w:rPr>
              <w:rFonts w:ascii="Calibri" w:hAnsi="Calibri" w:cs="Times New Roman"/>
              <w:i/>
              <w:iCs/>
              <w:noProof/>
              <w:szCs w:val="24"/>
            </w:rPr>
          </w:rPrChange>
        </w:rPr>
        <w:t>Environ. Res. Lett.</w:t>
      </w:r>
      <w:r w:rsidRPr="00961E05">
        <w:rPr>
          <w:rFonts w:ascii="Calibri" w:hAnsi="Calibri" w:cs="Times New Roman"/>
          <w:noProof/>
          <w:szCs w:val="24"/>
          <w:lang w:val="en-US"/>
          <w:rPrChange w:id="513" w:author="minx" w:date="2017-06-15T20:52:00Z">
            <w:rPr>
              <w:rFonts w:ascii="Calibri" w:hAnsi="Calibri" w:cs="Times New Roman"/>
              <w:noProof/>
              <w:szCs w:val="24"/>
            </w:rPr>
          </w:rPrChange>
        </w:rPr>
        <w:t xml:space="preserve"> 2013, </w:t>
      </w:r>
      <w:r w:rsidRPr="00961E05">
        <w:rPr>
          <w:rFonts w:ascii="Calibri" w:hAnsi="Calibri" w:cs="Times New Roman"/>
          <w:b/>
          <w:bCs/>
          <w:noProof/>
          <w:szCs w:val="24"/>
          <w:lang w:val="en-US"/>
          <w:rPrChange w:id="514" w:author="minx" w:date="2017-06-15T20:52:00Z">
            <w:rPr>
              <w:rFonts w:ascii="Calibri" w:hAnsi="Calibri" w:cs="Times New Roman"/>
              <w:b/>
              <w:bCs/>
              <w:noProof/>
              <w:szCs w:val="24"/>
            </w:rPr>
          </w:rPrChange>
        </w:rPr>
        <w:t>8</w:t>
      </w:r>
      <w:r w:rsidRPr="00961E05">
        <w:rPr>
          <w:rFonts w:ascii="Calibri" w:hAnsi="Calibri" w:cs="Times New Roman"/>
          <w:noProof/>
          <w:szCs w:val="24"/>
          <w:lang w:val="en-US"/>
          <w:rPrChange w:id="515" w:author="minx" w:date="2017-06-15T20:52:00Z">
            <w:rPr>
              <w:rFonts w:ascii="Calibri" w:hAnsi="Calibri" w:cs="Times New Roman"/>
              <w:noProof/>
              <w:szCs w:val="24"/>
            </w:rPr>
          </w:rPrChange>
        </w:rPr>
        <w:t>:34033.</w:t>
      </w:r>
    </w:p>
    <w:p w14:paraId="537CC78F"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16" w:author="minx" w:date="2017-06-15T20:52:00Z">
            <w:rPr>
              <w:rFonts w:ascii="Calibri" w:hAnsi="Calibri" w:cs="Times New Roman"/>
              <w:noProof/>
              <w:szCs w:val="24"/>
            </w:rPr>
          </w:rPrChange>
        </w:rPr>
      </w:pPr>
      <w:r w:rsidRPr="00961E05">
        <w:rPr>
          <w:rFonts w:ascii="Calibri" w:hAnsi="Calibri" w:cs="Times New Roman"/>
          <w:noProof/>
          <w:szCs w:val="24"/>
          <w:lang w:val="en-US"/>
          <w:rPrChange w:id="517" w:author="minx" w:date="2017-06-15T20:52:00Z">
            <w:rPr>
              <w:rFonts w:ascii="Calibri" w:hAnsi="Calibri" w:cs="Times New Roman"/>
              <w:noProof/>
              <w:szCs w:val="24"/>
            </w:rPr>
          </w:rPrChange>
        </w:rPr>
        <w:t xml:space="preserve">3. </w:t>
      </w:r>
      <w:r w:rsidRPr="00961E05">
        <w:rPr>
          <w:rFonts w:ascii="Calibri" w:hAnsi="Calibri" w:cs="Times New Roman"/>
          <w:noProof/>
          <w:szCs w:val="24"/>
          <w:lang w:val="en-US"/>
          <w:rPrChange w:id="518" w:author="minx" w:date="2017-06-15T20:52:00Z">
            <w:rPr>
              <w:rFonts w:ascii="Calibri" w:hAnsi="Calibri" w:cs="Times New Roman"/>
              <w:noProof/>
              <w:szCs w:val="24"/>
            </w:rPr>
          </w:rPrChange>
        </w:rPr>
        <w:tab/>
        <w:t xml:space="preserve">Clarke L, Jiang K, Akimoto K, Babiker M, Blanford G, Fisher-Vanden K, Hourcade JC, Krey V, Kriegler E, Loschel A, et al.: </w:t>
      </w:r>
      <w:r w:rsidRPr="00961E05">
        <w:rPr>
          <w:rFonts w:ascii="Calibri" w:hAnsi="Calibri" w:cs="Times New Roman"/>
          <w:b/>
          <w:bCs/>
          <w:noProof/>
          <w:szCs w:val="24"/>
          <w:lang w:val="en-US"/>
          <w:rPrChange w:id="519" w:author="minx" w:date="2017-06-15T20:52:00Z">
            <w:rPr>
              <w:rFonts w:ascii="Calibri" w:hAnsi="Calibri" w:cs="Times New Roman"/>
              <w:b/>
              <w:bCs/>
              <w:noProof/>
              <w:szCs w:val="24"/>
            </w:rPr>
          </w:rPrChange>
        </w:rPr>
        <w:t>Assessing transformation pathways [Internet]</w:t>
      </w:r>
      <w:r w:rsidRPr="00961E05">
        <w:rPr>
          <w:rFonts w:ascii="Calibri" w:hAnsi="Calibri" w:cs="Times New Roman"/>
          <w:noProof/>
          <w:szCs w:val="24"/>
          <w:lang w:val="en-US"/>
          <w:rPrChange w:id="520" w:author="minx" w:date="2017-06-15T20:52:00Z">
            <w:rPr>
              <w:rFonts w:ascii="Calibri" w:hAnsi="Calibri" w:cs="Times New Roman"/>
              <w:noProof/>
              <w:szCs w:val="24"/>
            </w:rPr>
          </w:rPrChange>
        </w:rPr>
        <w:t xml:space="preserve">. In </w:t>
      </w:r>
      <w:r w:rsidRPr="00961E05">
        <w:rPr>
          <w:rFonts w:ascii="Calibri" w:hAnsi="Calibri" w:cs="Times New Roman"/>
          <w:i/>
          <w:iCs/>
          <w:noProof/>
          <w:szCs w:val="24"/>
          <w:lang w:val="en-US"/>
          <w:rPrChange w:id="521" w:author="minx" w:date="2017-06-15T20:52:00Z">
            <w:rPr>
              <w:rFonts w:ascii="Calibri" w:hAnsi="Calibri" w:cs="Times New Roman"/>
              <w:i/>
              <w:iCs/>
              <w:noProof/>
              <w:szCs w:val="24"/>
            </w:rPr>
          </w:rPrChange>
        </w:rPr>
        <w:t>Climate Change 2014: Mitigation of Climate Change. Contribution of Working Group III to the Fifth Assessment Report of the Intergovernmental Panel on Climate Change</w:t>
      </w:r>
      <w:r w:rsidRPr="00961E05">
        <w:rPr>
          <w:rFonts w:ascii="Calibri" w:hAnsi="Calibri" w:cs="Times New Roman"/>
          <w:noProof/>
          <w:szCs w:val="24"/>
          <w:lang w:val="en-US"/>
          <w:rPrChange w:id="522" w:author="minx" w:date="2017-06-15T20:52:00Z">
            <w:rPr>
              <w:rFonts w:ascii="Calibri" w:hAnsi="Calibri" w:cs="Times New Roman"/>
              <w:noProof/>
              <w:szCs w:val="24"/>
            </w:rPr>
          </w:rPrChange>
        </w:rPr>
        <w:t>. Edited by Edenhofer O, Pichs-Madruga R, Sokona Y, Farahani E, Kadner S, Seyboth A, Adler A, Baum I, Brunner S, Eickemeier P, et al. Cambridge University Press; 2014.</w:t>
      </w:r>
    </w:p>
    <w:p w14:paraId="7500A0DF"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23" w:author="minx" w:date="2017-06-15T20:52:00Z">
            <w:rPr>
              <w:rFonts w:ascii="Calibri" w:hAnsi="Calibri" w:cs="Times New Roman"/>
              <w:noProof/>
              <w:szCs w:val="24"/>
            </w:rPr>
          </w:rPrChange>
        </w:rPr>
      </w:pPr>
      <w:r w:rsidRPr="00961E05">
        <w:rPr>
          <w:rFonts w:ascii="Calibri" w:hAnsi="Calibri" w:cs="Times New Roman"/>
          <w:noProof/>
          <w:szCs w:val="24"/>
          <w:lang w:val="en-US"/>
          <w:rPrChange w:id="524" w:author="minx" w:date="2017-06-15T20:52:00Z">
            <w:rPr>
              <w:rFonts w:ascii="Calibri" w:hAnsi="Calibri" w:cs="Times New Roman"/>
              <w:noProof/>
              <w:szCs w:val="24"/>
            </w:rPr>
          </w:rPrChange>
        </w:rPr>
        <w:t xml:space="preserve">4. </w:t>
      </w:r>
      <w:r w:rsidRPr="00961E05">
        <w:rPr>
          <w:rFonts w:ascii="Calibri" w:hAnsi="Calibri" w:cs="Times New Roman"/>
          <w:noProof/>
          <w:szCs w:val="24"/>
          <w:lang w:val="en-US"/>
          <w:rPrChange w:id="525" w:author="minx" w:date="2017-06-15T20:52:00Z">
            <w:rPr>
              <w:rFonts w:ascii="Calibri" w:hAnsi="Calibri" w:cs="Times New Roman"/>
              <w:noProof/>
              <w:szCs w:val="24"/>
            </w:rPr>
          </w:rPrChange>
        </w:rPr>
        <w:tab/>
        <w:t xml:space="preserve">IPCC: </w:t>
      </w:r>
      <w:r w:rsidRPr="00961E05">
        <w:rPr>
          <w:rFonts w:ascii="Calibri" w:hAnsi="Calibri" w:cs="Times New Roman"/>
          <w:b/>
          <w:bCs/>
          <w:noProof/>
          <w:szCs w:val="24"/>
          <w:lang w:val="en-US"/>
          <w:rPrChange w:id="526" w:author="minx" w:date="2017-06-15T20:52:00Z">
            <w:rPr>
              <w:rFonts w:ascii="Calibri" w:hAnsi="Calibri" w:cs="Times New Roman"/>
              <w:b/>
              <w:bCs/>
              <w:noProof/>
              <w:szCs w:val="24"/>
            </w:rPr>
          </w:rPrChange>
        </w:rPr>
        <w:t>Summary for Policymakers</w:t>
      </w:r>
      <w:r w:rsidRPr="00961E05">
        <w:rPr>
          <w:rFonts w:ascii="Calibri" w:hAnsi="Calibri" w:cs="Times New Roman"/>
          <w:noProof/>
          <w:szCs w:val="24"/>
          <w:lang w:val="en-US"/>
          <w:rPrChange w:id="527" w:author="minx" w:date="2017-06-15T20:52:00Z">
            <w:rPr>
              <w:rFonts w:ascii="Calibri" w:hAnsi="Calibri" w:cs="Times New Roman"/>
              <w:noProof/>
              <w:szCs w:val="24"/>
            </w:rPr>
          </w:rPrChange>
        </w:rPr>
        <w:t xml:space="preserve">. In </w:t>
      </w:r>
      <w:r w:rsidRPr="00961E05">
        <w:rPr>
          <w:rFonts w:ascii="Calibri" w:hAnsi="Calibri" w:cs="Times New Roman"/>
          <w:i/>
          <w:iCs/>
          <w:noProof/>
          <w:szCs w:val="24"/>
          <w:lang w:val="en-US"/>
          <w:rPrChange w:id="528" w:author="minx" w:date="2017-06-15T20:52:00Z">
            <w:rPr>
              <w:rFonts w:ascii="Calibri" w:hAnsi="Calibri" w:cs="Times New Roman"/>
              <w:i/>
              <w:iCs/>
              <w:noProof/>
              <w:szCs w:val="24"/>
            </w:rPr>
          </w:rPrChange>
        </w:rPr>
        <w:t>Climate Change 2014: Mitigation of Climate Change. Contribution of Working Group III to the Fifth Assessment Report of the Intergovernmental Panel on Climate Change</w:t>
      </w:r>
      <w:r w:rsidRPr="00961E05">
        <w:rPr>
          <w:rFonts w:ascii="Calibri" w:hAnsi="Calibri" w:cs="Times New Roman"/>
          <w:noProof/>
          <w:szCs w:val="24"/>
          <w:lang w:val="en-US"/>
          <w:rPrChange w:id="529" w:author="minx" w:date="2017-06-15T20:52:00Z">
            <w:rPr>
              <w:rFonts w:ascii="Calibri" w:hAnsi="Calibri" w:cs="Times New Roman"/>
              <w:noProof/>
              <w:szCs w:val="24"/>
            </w:rPr>
          </w:rPrChange>
        </w:rPr>
        <w:t>. Edited by Edenhofer O, Pichs-Madruga R, Sokona Y, Farahani E, Kadner S, Seyboth K, Adler A, Baum I, Brunner S, Eickemeier P, et al. Cambridge University Press; 2014:1–33.</w:t>
      </w:r>
    </w:p>
    <w:p w14:paraId="342888BE"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30" w:author="minx" w:date="2017-06-15T20:52:00Z">
            <w:rPr>
              <w:rFonts w:ascii="Calibri" w:hAnsi="Calibri" w:cs="Times New Roman"/>
              <w:noProof/>
              <w:szCs w:val="24"/>
            </w:rPr>
          </w:rPrChange>
        </w:rPr>
      </w:pPr>
      <w:r w:rsidRPr="00961E05">
        <w:rPr>
          <w:rFonts w:ascii="Calibri" w:hAnsi="Calibri" w:cs="Times New Roman"/>
          <w:noProof/>
          <w:szCs w:val="24"/>
          <w:lang w:val="en-US"/>
          <w:rPrChange w:id="531" w:author="minx" w:date="2017-06-15T20:52:00Z">
            <w:rPr>
              <w:rFonts w:ascii="Calibri" w:hAnsi="Calibri" w:cs="Times New Roman"/>
              <w:noProof/>
              <w:szCs w:val="24"/>
            </w:rPr>
          </w:rPrChange>
        </w:rPr>
        <w:t xml:space="preserve">5. </w:t>
      </w:r>
      <w:r w:rsidRPr="00961E05">
        <w:rPr>
          <w:rFonts w:ascii="Calibri" w:hAnsi="Calibri" w:cs="Times New Roman"/>
          <w:noProof/>
          <w:szCs w:val="24"/>
          <w:lang w:val="en-US"/>
          <w:rPrChange w:id="532" w:author="minx" w:date="2017-06-15T20:52:00Z">
            <w:rPr>
              <w:rFonts w:ascii="Calibri" w:hAnsi="Calibri" w:cs="Times New Roman"/>
              <w:noProof/>
              <w:szCs w:val="24"/>
            </w:rPr>
          </w:rPrChange>
        </w:rPr>
        <w:tab/>
        <w:t xml:space="preserve">Karen C. S, Dhakal S, Bigio A, Blanco H, Delgado GC, Dewar D, Huang L, Inaba A, Kansal A, Lwasa S, et al.: </w:t>
      </w:r>
      <w:r w:rsidRPr="00961E05">
        <w:rPr>
          <w:rFonts w:ascii="Calibri" w:hAnsi="Calibri" w:cs="Times New Roman"/>
          <w:b/>
          <w:bCs/>
          <w:noProof/>
          <w:szCs w:val="24"/>
          <w:lang w:val="en-US"/>
          <w:rPrChange w:id="533" w:author="minx" w:date="2017-06-15T20:52:00Z">
            <w:rPr>
              <w:rFonts w:ascii="Calibri" w:hAnsi="Calibri" w:cs="Times New Roman"/>
              <w:b/>
              <w:bCs/>
              <w:noProof/>
              <w:szCs w:val="24"/>
            </w:rPr>
          </w:rPrChange>
        </w:rPr>
        <w:t>Human Settlements, Infrastructure, and Spatial Planning</w:t>
      </w:r>
      <w:r w:rsidRPr="00961E05">
        <w:rPr>
          <w:rFonts w:ascii="Calibri" w:hAnsi="Calibri" w:cs="Times New Roman"/>
          <w:noProof/>
          <w:szCs w:val="24"/>
          <w:lang w:val="en-US"/>
          <w:rPrChange w:id="534" w:author="minx" w:date="2017-06-15T20:52:00Z">
            <w:rPr>
              <w:rFonts w:ascii="Calibri" w:hAnsi="Calibri" w:cs="Times New Roman"/>
              <w:noProof/>
              <w:szCs w:val="24"/>
            </w:rPr>
          </w:rPrChange>
        </w:rPr>
        <w:t xml:space="preserve">. In </w:t>
      </w:r>
      <w:r w:rsidRPr="00961E05">
        <w:rPr>
          <w:rFonts w:ascii="Calibri" w:hAnsi="Calibri" w:cs="Times New Roman"/>
          <w:i/>
          <w:iCs/>
          <w:noProof/>
          <w:szCs w:val="24"/>
          <w:lang w:val="en-US"/>
          <w:rPrChange w:id="535" w:author="minx" w:date="2017-06-15T20:52:00Z">
            <w:rPr>
              <w:rFonts w:ascii="Calibri" w:hAnsi="Calibri" w:cs="Times New Roman"/>
              <w:i/>
              <w:iCs/>
              <w:noProof/>
              <w:szCs w:val="24"/>
            </w:rPr>
          </w:rPrChange>
        </w:rPr>
        <w:t>Climate Change 2014: Mitigation of Climate Change. Contribution of Working Group III to the Fifth Assessment Report of the Intergovernmental Panel on Climate Change</w:t>
      </w:r>
      <w:r w:rsidRPr="00961E05">
        <w:rPr>
          <w:rFonts w:ascii="Calibri" w:hAnsi="Calibri" w:cs="Times New Roman"/>
          <w:noProof/>
          <w:szCs w:val="24"/>
          <w:lang w:val="en-US"/>
          <w:rPrChange w:id="536" w:author="minx" w:date="2017-06-15T20:52:00Z">
            <w:rPr>
              <w:rFonts w:ascii="Calibri" w:hAnsi="Calibri" w:cs="Times New Roman"/>
              <w:noProof/>
              <w:szCs w:val="24"/>
            </w:rPr>
          </w:rPrChange>
        </w:rPr>
        <w:t>. . Cambridge University Press; 2014:923–1000.</w:t>
      </w:r>
    </w:p>
    <w:p w14:paraId="1212B313"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37" w:author="minx" w:date="2017-06-15T20:52:00Z">
            <w:rPr>
              <w:rFonts w:ascii="Calibri" w:hAnsi="Calibri" w:cs="Times New Roman"/>
              <w:noProof/>
              <w:szCs w:val="24"/>
            </w:rPr>
          </w:rPrChange>
        </w:rPr>
      </w:pPr>
      <w:r w:rsidRPr="00961E05">
        <w:rPr>
          <w:rFonts w:ascii="Calibri" w:hAnsi="Calibri" w:cs="Times New Roman"/>
          <w:noProof/>
          <w:szCs w:val="24"/>
          <w:lang w:val="en-US"/>
          <w:rPrChange w:id="538" w:author="minx" w:date="2017-06-15T20:52:00Z">
            <w:rPr>
              <w:rFonts w:ascii="Calibri" w:hAnsi="Calibri" w:cs="Times New Roman"/>
              <w:noProof/>
              <w:szCs w:val="24"/>
            </w:rPr>
          </w:rPrChange>
        </w:rPr>
        <w:t xml:space="preserve">6. </w:t>
      </w:r>
      <w:r w:rsidRPr="00961E05">
        <w:rPr>
          <w:rFonts w:ascii="Calibri" w:hAnsi="Calibri" w:cs="Times New Roman"/>
          <w:noProof/>
          <w:szCs w:val="24"/>
          <w:lang w:val="en-US"/>
          <w:rPrChange w:id="539" w:author="minx" w:date="2017-06-15T20:52:00Z">
            <w:rPr>
              <w:rFonts w:ascii="Calibri" w:hAnsi="Calibri" w:cs="Times New Roman"/>
              <w:noProof/>
              <w:szCs w:val="24"/>
            </w:rPr>
          </w:rPrChange>
        </w:rPr>
        <w:tab/>
        <w:t xml:space="preserve">Minx JC, Callaghan MW, Lamb WF, Garard J, Edenhofer O: </w:t>
      </w:r>
      <w:r w:rsidRPr="00961E05">
        <w:rPr>
          <w:rFonts w:ascii="Calibri" w:hAnsi="Calibri" w:cs="Times New Roman"/>
          <w:b/>
          <w:bCs/>
          <w:noProof/>
          <w:szCs w:val="24"/>
          <w:lang w:val="en-US"/>
          <w:rPrChange w:id="540" w:author="minx" w:date="2017-06-15T20:52:00Z">
            <w:rPr>
              <w:rFonts w:ascii="Calibri" w:hAnsi="Calibri" w:cs="Times New Roman"/>
              <w:b/>
              <w:bCs/>
              <w:noProof/>
              <w:szCs w:val="24"/>
            </w:rPr>
          </w:rPrChange>
        </w:rPr>
        <w:t>Learning about climate change solutions in the IPCC and beyond</w:t>
      </w:r>
      <w:r w:rsidRPr="00961E05">
        <w:rPr>
          <w:rFonts w:ascii="Calibri" w:hAnsi="Calibri" w:cs="Times New Roman"/>
          <w:noProof/>
          <w:szCs w:val="24"/>
          <w:lang w:val="en-US"/>
          <w:rPrChange w:id="541"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42" w:author="minx" w:date="2017-06-15T20:52:00Z">
            <w:rPr>
              <w:rFonts w:ascii="Calibri" w:hAnsi="Calibri" w:cs="Times New Roman"/>
              <w:i/>
              <w:iCs/>
              <w:noProof/>
              <w:szCs w:val="24"/>
            </w:rPr>
          </w:rPrChange>
        </w:rPr>
        <w:t>Environ. Sci. Policy</w:t>
      </w:r>
      <w:r w:rsidRPr="00961E05">
        <w:rPr>
          <w:rFonts w:ascii="Calibri" w:hAnsi="Calibri" w:cs="Times New Roman"/>
          <w:noProof/>
          <w:szCs w:val="24"/>
          <w:lang w:val="en-US"/>
          <w:rPrChange w:id="543" w:author="minx" w:date="2017-06-15T20:52:00Z">
            <w:rPr>
              <w:rFonts w:ascii="Calibri" w:hAnsi="Calibri" w:cs="Times New Roman"/>
              <w:noProof/>
              <w:szCs w:val="24"/>
            </w:rPr>
          </w:rPrChange>
        </w:rPr>
        <w:t xml:space="preserve"> 2017, [no volume].</w:t>
      </w:r>
    </w:p>
    <w:p w14:paraId="726C8F67"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44" w:author="minx" w:date="2017-06-15T20:52:00Z">
            <w:rPr>
              <w:rFonts w:ascii="Calibri" w:hAnsi="Calibri" w:cs="Times New Roman"/>
              <w:noProof/>
              <w:szCs w:val="24"/>
            </w:rPr>
          </w:rPrChange>
        </w:rPr>
      </w:pPr>
      <w:r w:rsidRPr="00961E05">
        <w:rPr>
          <w:rFonts w:ascii="Calibri" w:hAnsi="Calibri" w:cs="Times New Roman"/>
          <w:noProof/>
          <w:szCs w:val="24"/>
          <w:lang w:val="en-US"/>
          <w:rPrChange w:id="545" w:author="minx" w:date="2017-06-15T20:52:00Z">
            <w:rPr>
              <w:rFonts w:ascii="Calibri" w:hAnsi="Calibri" w:cs="Times New Roman"/>
              <w:noProof/>
              <w:szCs w:val="24"/>
            </w:rPr>
          </w:rPrChange>
        </w:rPr>
        <w:t xml:space="preserve">7. </w:t>
      </w:r>
      <w:r w:rsidRPr="00961E05">
        <w:rPr>
          <w:rFonts w:ascii="Calibri" w:hAnsi="Calibri" w:cs="Times New Roman"/>
          <w:noProof/>
          <w:szCs w:val="24"/>
          <w:lang w:val="en-US"/>
          <w:rPrChange w:id="546" w:author="minx" w:date="2017-06-15T20:52:00Z">
            <w:rPr>
              <w:rFonts w:ascii="Calibri" w:hAnsi="Calibri" w:cs="Times New Roman"/>
              <w:noProof/>
              <w:szCs w:val="24"/>
            </w:rPr>
          </w:rPrChange>
        </w:rPr>
        <w:tab/>
        <w:t xml:space="preserve">Blei DM: </w:t>
      </w:r>
      <w:r w:rsidRPr="00961E05">
        <w:rPr>
          <w:rFonts w:ascii="Calibri" w:hAnsi="Calibri" w:cs="Times New Roman"/>
          <w:b/>
          <w:bCs/>
          <w:noProof/>
          <w:szCs w:val="24"/>
          <w:lang w:val="en-US"/>
          <w:rPrChange w:id="547" w:author="minx" w:date="2017-06-15T20:52:00Z">
            <w:rPr>
              <w:rFonts w:ascii="Calibri" w:hAnsi="Calibri" w:cs="Times New Roman"/>
              <w:b/>
              <w:bCs/>
              <w:noProof/>
              <w:szCs w:val="24"/>
            </w:rPr>
          </w:rPrChange>
        </w:rPr>
        <w:t>Probabilistic Topic Models</w:t>
      </w:r>
      <w:r w:rsidRPr="00961E05">
        <w:rPr>
          <w:rFonts w:ascii="Calibri" w:hAnsi="Calibri" w:cs="Times New Roman"/>
          <w:noProof/>
          <w:szCs w:val="24"/>
          <w:lang w:val="en-US"/>
          <w:rPrChange w:id="548"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49" w:author="minx" w:date="2017-06-15T20:52:00Z">
            <w:rPr>
              <w:rFonts w:ascii="Calibri" w:hAnsi="Calibri" w:cs="Times New Roman"/>
              <w:i/>
              <w:iCs/>
              <w:noProof/>
              <w:szCs w:val="24"/>
            </w:rPr>
          </w:rPrChange>
        </w:rPr>
        <w:t>Commun. ACM</w:t>
      </w:r>
      <w:r w:rsidRPr="00961E05">
        <w:rPr>
          <w:rFonts w:ascii="Calibri" w:hAnsi="Calibri" w:cs="Times New Roman"/>
          <w:noProof/>
          <w:szCs w:val="24"/>
          <w:lang w:val="en-US"/>
          <w:rPrChange w:id="550" w:author="minx" w:date="2017-06-15T20:52:00Z">
            <w:rPr>
              <w:rFonts w:ascii="Calibri" w:hAnsi="Calibri" w:cs="Times New Roman"/>
              <w:noProof/>
              <w:szCs w:val="24"/>
            </w:rPr>
          </w:rPrChange>
        </w:rPr>
        <w:t xml:space="preserve"> 2012, </w:t>
      </w:r>
      <w:r w:rsidRPr="00961E05">
        <w:rPr>
          <w:rFonts w:ascii="Calibri" w:hAnsi="Calibri" w:cs="Times New Roman"/>
          <w:b/>
          <w:bCs/>
          <w:noProof/>
          <w:szCs w:val="24"/>
          <w:lang w:val="en-US"/>
          <w:rPrChange w:id="551" w:author="minx" w:date="2017-06-15T20:52:00Z">
            <w:rPr>
              <w:rFonts w:ascii="Calibri" w:hAnsi="Calibri" w:cs="Times New Roman"/>
              <w:b/>
              <w:bCs/>
              <w:noProof/>
              <w:szCs w:val="24"/>
            </w:rPr>
          </w:rPrChange>
        </w:rPr>
        <w:t>55</w:t>
      </w:r>
      <w:r w:rsidRPr="00961E05">
        <w:rPr>
          <w:rFonts w:ascii="Calibri" w:hAnsi="Calibri" w:cs="Times New Roman"/>
          <w:noProof/>
          <w:szCs w:val="24"/>
          <w:lang w:val="en-US"/>
          <w:rPrChange w:id="552" w:author="minx" w:date="2017-06-15T20:52:00Z">
            <w:rPr>
              <w:rFonts w:ascii="Calibri" w:hAnsi="Calibri" w:cs="Times New Roman"/>
              <w:noProof/>
              <w:szCs w:val="24"/>
            </w:rPr>
          </w:rPrChange>
        </w:rPr>
        <w:t>:77–84.</w:t>
      </w:r>
    </w:p>
    <w:p w14:paraId="49C668C4"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53" w:author="minx" w:date="2017-06-15T20:52:00Z">
            <w:rPr>
              <w:rFonts w:ascii="Calibri" w:hAnsi="Calibri" w:cs="Times New Roman"/>
              <w:noProof/>
              <w:szCs w:val="24"/>
            </w:rPr>
          </w:rPrChange>
        </w:rPr>
      </w:pPr>
      <w:r w:rsidRPr="00961E05">
        <w:rPr>
          <w:rFonts w:ascii="Calibri" w:hAnsi="Calibri" w:cs="Times New Roman"/>
          <w:noProof/>
          <w:szCs w:val="24"/>
          <w:lang w:val="en-US"/>
          <w:rPrChange w:id="554" w:author="minx" w:date="2017-06-15T20:52:00Z">
            <w:rPr>
              <w:rFonts w:ascii="Calibri" w:hAnsi="Calibri" w:cs="Times New Roman"/>
              <w:noProof/>
              <w:szCs w:val="24"/>
            </w:rPr>
          </w:rPrChange>
        </w:rPr>
        <w:t xml:space="preserve">8. </w:t>
      </w:r>
      <w:r w:rsidRPr="00961E05">
        <w:rPr>
          <w:rFonts w:ascii="Calibri" w:hAnsi="Calibri" w:cs="Times New Roman"/>
          <w:noProof/>
          <w:szCs w:val="24"/>
          <w:lang w:val="en-US"/>
          <w:rPrChange w:id="555" w:author="minx" w:date="2017-06-15T20:52:00Z">
            <w:rPr>
              <w:rFonts w:ascii="Calibri" w:hAnsi="Calibri" w:cs="Times New Roman"/>
              <w:noProof/>
              <w:szCs w:val="24"/>
            </w:rPr>
          </w:rPrChange>
        </w:rPr>
        <w:tab/>
        <w:t xml:space="preserve">Salon D, Boarnet MG, Handy S, Spears S, Tal G: </w:t>
      </w:r>
      <w:r w:rsidRPr="00961E05">
        <w:rPr>
          <w:rFonts w:ascii="Calibri" w:hAnsi="Calibri" w:cs="Times New Roman"/>
          <w:b/>
          <w:bCs/>
          <w:noProof/>
          <w:szCs w:val="24"/>
          <w:lang w:val="en-US"/>
          <w:rPrChange w:id="556" w:author="minx" w:date="2017-06-15T20:52:00Z">
            <w:rPr>
              <w:rFonts w:ascii="Calibri" w:hAnsi="Calibri" w:cs="Times New Roman"/>
              <w:b/>
              <w:bCs/>
              <w:noProof/>
              <w:szCs w:val="24"/>
            </w:rPr>
          </w:rPrChange>
        </w:rPr>
        <w:t>How do local actions affect VMT? A critical review of the empirical evidence</w:t>
      </w:r>
      <w:r w:rsidRPr="00961E05">
        <w:rPr>
          <w:rFonts w:ascii="Calibri" w:hAnsi="Calibri" w:cs="Times New Roman"/>
          <w:noProof/>
          <w:szCs w:val="24"/>
          <w:lang w:val="en-US"/>
          <w:rPrChange w:id="557"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58" w:author="minx" w:date="2017-06-15T20:52:00Z">
            <w:rPr>
              <w:rFonts w:ascii="Calibri" w:hAnsi="Calibri" w:cs="Times New Roman"/>
              <w:i/>
              <w:iCs/>
              <w:noProof/>
              <w:szCs w:val="24"/>
            </w:rPr>
          </w:rPrChange>
        </w:rPr>
        <w:t>Transp. Res. Part D Transp. Environ.</w:t>
      </w:r>
      <w:r w:rsidRPr="00961E05">
        <w:rPr>
          <w:rFonts w:ascii="Calibri" w:hAnsi="Calibri" w:cs="Times New Roman"/>
          <w:noProof/>
          <w:szCs w:val="24"/>
          <w:lang w:val="en-US"/>
          <w:rPrChange w:id="559" w:author="minx" w:date="2017-06-15T20:52:00Z">
            <w:rPr>
              <w:rFonts w:ascii="Calibri" w:hAnsi="Calibri" w:cs="Times New Roman"/>
              <w:noProof/>
              <w:szCs w:val="24"/>
            </w:rPr>
          </w:rPrChange>
        </w:rPr>
        <w:t xml:space="preserve"> 2012, </w:t>
      </w:r>
      <w:r w:rsidRPr="00961E05">
        <w:rPr>
          <w:rFonts w:ascii="Calibri" w:hAnsi="Calibri" w:cs="Times New Roman"/>
          <w:b/>
          <w:bCs/>
          <w:noProof/>
          <w:szCs w:val="24"/>
          <w:lang w:val="en-US"/>
          <w:rPrChange w:id="560" w:author="minx" w:date="2017-06-15T20:52:00Z">
            <w:rPr>
              <w:rFonts w:ascii="Calibri" w:hAnsi="Calibri" w:cs="Times New Roman"/>
              <w:b/>
              <w:bCs/>
              <w:noProof/>
              <w:szCs w:val="24"/>
            </w:rPr>
          </w:rPrChange>
        </w:rPr>
        <w:t>17</w:t>
      </w:r>
      <w:r w:rsidRPr="00961E05">
        <w:rPr>
          <w:rFonts w:ascii="Calibri" w:hAnsi="Calibri" w:cs="Times New Roman"/>
          <w:noProof/>
          <w:szCs w:val="24"/>
          <w:lang w:val="en-US"/>
          <w:rPrChange w:id="561" w:author="minx" w:date="2017-06-15T20:52:00Z">
            <w:rPr>
              <w:rFonts w:ascii="Calibri" w:hAnsi="Calibri" w:cs="Times New Roman"/>
              <w:noProof/>
              <w:szCs w:val="24"/>
            </w:rPr>
          </w:rPrChange>
        </w:rPr>
        <w:t>:495–508.</w:t>
      </w:r>
    </w:p>
    <w:p w14:paraId="5BADF4E7"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62" w:author="minx" w:date="2017-06-15T20:52:00Z">
            <w:rPr>
              <w:rFonts w:ascii="Calibri" w:hAnsi="Calibri" w:cs="Times New Roman"/>
              <w:noProof/>
              <w:szCs w:val="24"/>
            </w:rPr>
          </w:rPrChange>
        </w:rPr>
      </w:pPr>
      <w:r w:rsidRPr="00961E05">
        <w:rPr>
          <w:rFonts w:ascii="Calibri" w:hAnsi="Calibri" w:cs="Times New Roman"/>
          <w:noProof/>
          <w:szCs w:val="24"/>
          <w:lang w:val="en-US"/>
          <w:rPrChange w:id="563" w:author="minx" w:date="2017-06-15T20:52:00Z">
            <w:rPr>
              <w:rFonts w:ascii="Calibri" w:hAnsi="Calibri" w:cs="Times New Roman"/>
              <w:noProof/>
              <w:szCs w:val="24"/>
            </w:rPr>
          </w:rPrChange>
        </w:rPr>
        <w:t xml:space="preserve">9. </w:t>
      </w:r>
      <w:r w:rsidRPr="00961E05">
        <w:rPr>
          <w:rFonts w:ascii="Calibri" w:hAnsi="Calibri" w:cs="Times New Roman"/>
          <w:noProof/>
          <w:szCs w:val="24"/>
          <w:lang w:val="en-US"/>
          <w:rPrChange w:id="564" w:author="minx" w:date="2017-06-15T20:52:00Z">
            <w:rPr>
              <w:rFonts w:ascii="Calibri" w:hAnsi="Calibri" w:cs="Times New Roman"/>
              <w:noProof/>
              <w:szCs w:val="24"/>
            </w:rPr>
          </w:rPrChange>
        </w:rPr>
        <w:tab/>
        <w:t xml:space="preserve">Creutzig F: </w:t>
      </w:r>
      <w:r w:rsidRPr="00961E05">
        <w:rPr>
          <w:rFonts w:ascii="Calibri" w:hAnsi="Calibri" w:cs="Times New Roman"/>
          <w:b/>
          <w:bCs/>
          <w:noProof/>
          <w:szCs w:val="24"/>
          <w:lang w:val="en-US"/>
          <w:rPrChange w:id="565" w:author="minx" w:date="2017-06-15T20:52:00Z">
            <w:rPr>
              <w:rFonts w:ascii="Calibri" w:hAnsi="Calibri" w:cs="Times New Roman"/>
              <w:b/>
              <w:bCs/>
              <w:noProof/>
              <w:szCs w:val="24"/>
            </w:rPr>
          </w:rPrChange>
        </w:rPr>
        <w:t>Evolving Narratives of Low-Carbon Futures in Transportation</w:t>
      </w:r>
      <w:r w:rsidRPr="00961E05">
        <w:rPr>
          <w:rFonts w:ascii="Calibri" w:hAnsi="Calibri" w:cs="Times New Roman"/>
          <w:noProof/>
          <w:szCs w:val="24"/>
          <w:lang w:val="en-US"/>
          <w:rPrChange w:id="566"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67" w:author="minx" w:date="2017-06-15T20:52:00Z">
            <w:rPr>
              <w:rFonts w:ascii="Calibri" w:hAnsi="Calibri" w:cs="Times New Roman"/>
              <w:i/>
              <w:iCs/>
              <w:noProof/>
              <w:szCs w:val="24"/>
            </w:rPr>
          </w:rPrChange>
        </w:rPr>
        <w:t>Transp. Rev.</w:t>
      </w:r>
      <w:r w:rsidRPr="00961E05">
        <w:rPr>
          <w:rFonts w:ascii="Calibri" w:hAnsi="Calibri" w:cs="Times New Roman"/>
          <w:noProof/>
          <w:szCs w:val="24"/>
          <w:lang w:val="en-US"/>
          <w:rPrChange w:id="568" w:author="minx" w:date="2017-06-15T20:52:00Z">
            <w:rPr>
              <w:rFonts w:ascii="Calibri" w:hAnsi="Calibri" w:cs="Times New Roman"/>
              <w:noProof/>
              <w:szCs w:val="24"/>
            </w:rPr>
          </w:rPrChange>
        </w:rPr>
        <w:t xml:space="preserve"> 2016, </w:t>
      </w:r>
      <w:r w:rsidRPr="00961E05">
        <w:rPr>
          <w:rFonts w:ascii="Calibri" w:hAnsi="Calibri" w:cs="Times New Roman"/>
          <w:b/>
          <w:bCs/>
          <w:noProof/>
          <w:szCs w:val="24"/>
          <w:lang w:val="en-US"/>
          <w:rPrChange w:id="569" w:author="minx" w:date="2017-06-15T20:52:00Z">
            <w:rPr>
              <w:rFonts w:ascii="Calibri" w:hAnsi="Calibri" w:cs="Times New Roman"/>
              <w:b/>
              <w:bCs/>
              <w:noProof/>
              <w:szCs w:val="24"/>
            </w:rPr>
          </w:rPrChange>
        </w:rPr>
        <w:t>36</w:t>
      </w:r>
      <w:r w:rsidRPr="00961E05">
        <w:rPr>
          <w:rFonts w:ascii="Calibri" w:hAnsi="Calibri" w:cs="Times New Roman"/>
          <w:noProof/>
          <w:szCs w:val="24"/>
          <w:lang w:val="en-US"/>
          <w:rPrChange w:id="570" w:author="minx" w:date="2017-06-15T20:52:00Z">
            <w:rPr>
              <w:rFonts w:ascii="Calibri" w:hAnsi="Calibri" w:cs="Times New Roman"/>
              <w:noProof/>
              <w:szCs w:val="24"/>
            </w:rPr>
          </w:rPrChange>
        </w:rPr>
        <w:t>:341–360.</w:t>
      </w:r>
    </w:p>
    <w:p w14:paraId="3B99299F"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71" w:author="minx" w:date="2017-06-15T20:52:00Z">
            <w:rPr>
              <w:rFonts w:ascii="Calibri" w:hAnsi="Calibri" w:cs="Times New Roman"/>
              <w:noProof/>
              <w:szCs w:val="24"/>
            </w:rPr>
          </w:rPrChange>
        </w:rPr>
      </w:pPr>
      <w:r w:rsidRPr="00961E05">
        <w:rPr>
          <w:rFonts w:ascii="Calibri" w:hAnsi="Calibri" w:cs="Times New Roman"/>
          <w:noProof/>
          <w:szCs w:val="24"/>
          <w:lang w:val="en-US"/>
          <w:rPrChange w:id="572" w:author="minx" w:date="2017-06-15T20:52:00Z">
            <w:rPr>
              <w:rFonts w:ascii="Calibri" w:hAnsi="Calibri" w:cs="Times New Roman"/>
              <w:noProof/>
              <w:szCs w:val="24"/>
            </w:rPr>
          </w:rPrChange>
        </w:rPr>
        <w:t xml:space="preserve">10. </w:t>
      </w:r>
      <w:r w:rsidRPr="00961E05">
        <w:rPr>
          <w:rFonts w:ascii="Calibri" w:hAnsi="Calibri" w:cs="Times New Roman"/>
          <w:noProof/>
          <w:szCs w:val="24"/>
          <w:lang w:val="en-US"/>
          <w:rPrChange w:id="573" w:author="minx" w:date="2017-06-15T20:52:00Z">
            <w:rPr>
              <w:rFonts w:ascii="Calibri" w:hAnsi="Calibri" w:cs="Times New Roman"/>
              <w:noProof/>
              <w:szCs w:val="24"/>
            </w:rPr>
          </w:rPrChange>
        </w:rPr>
        <w:tab/>
        <w:t xml:space="preserve">Ürge-Vorsatz D, Novikova A: </w:t>
      </w:r>
      <w:r w:rsidRPr="00961E05">
        <w:rPr>
          <w:rFonts w:ascii="Calibri" w:hAnsi="Calibri" w:cs="Times New Roman"/>
          <w:b/>
          <w:bCs/>
          <w:noProof/>
          <w:szCs w:val="24"/>
          <w:lang w:val="en-US"/>
          <w:rPrChange w:id="574" w:author="minx" w:date="2017-06-15T20:52:00Z">
            <w:rPr>
              <w:rFonts w:ascii="Calibri" w:hAnsi="Calibri" w:cs="Times New Roman"/>
              <w:b/>
              <w:bCs/>
              <w:noProof/>
              <w:szCs w:val="24"/>
            </w:rPr>
          </w:rPrChange>
        </w:rPr>
        <w:t>Potentials and costs of carbon dioxide mitigation in the world’s buildings</w:t>
      </w:r>
      <w:r w:rsidRPr="00961E05">
        <w:rPr>
          <w:rFonts w:ascii="Calibri" w:hAnsi="Calibri" w:cs="Times New Roman"/>
          <w:noProof/>
          <w:szCs w:val="24"/>
          <w:lang w:val="en-US"/>
          <w:rPrChange w:id="575"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76" w:author="minx" w:date="2017-06-15T20:52:00Z">
            <w:rPr>
              <w:rFonts w:ascii="Calibri" w:hAnsi="Calibri" w:cs="Times New Roman"/>
              <w:i/>
              <w:iCs/>
              <w:noProof/>
              <w:szCs w:val="24"/>
            </w:rPr>
          </w:rPrChange>
        </w:rPr>
        <w:t>Energy Policy</w:t>
      </w:r>
      <w:r w:rsidRPr="00961E05">
        <w:rPr>
          <w:rFonts w:ascii="Calibri" w:hAnsi="Calibri" w:cs="Times New Roman"/>
          <w:noProof/>
          <w:szCs w:val="24"/>
          <w:lang w:val="en-US"/>
          <w:rPrChange w:id="577" w:author="minx" w:date="2017-06-15T20:52:00Z">
            <w:rPr>
              <w:rFonts w:ascii="Calibri" w:hAnsi="Calibri" w:cs="Times New Roman"/>
              <w:noProof/>
              <w:szCs w:val="24"/>
            </w:rPr>
          </w:rPrChange>
        </w:rPr>
        <w:t xml:space="preserve"> 2008, </w:t>
      </w:r>
      <w:r w:rsidRPr="00961E05">
        <w:rPr>
          <w:rFonts w:ascii="Calibri" w:hAnsi="Calibri" w:cs="Times New Roman"/>
          <w:b/>
          <w:bCs/>
          <w:noProof/>
          <w:szCs w:val="24"/>
          <w:lang w:val="en-US"/>
          <w:rPrChange w:id="578" w:author="minx" w:date="2017-06-15T20:52:00Z">
            <w:rPr>
              <w:rFonts w:ascii="Calibri" w:hAnsi="Calibri" w:cs="Times New Roman"/>
              <w:b/>
              <w:bCs/>
              <w:noProof/>
              <w:szCs w:val="24"/>
            </w:rPr>
          </w:rPrChange>
        </w:rPr>
        <w:t>36</w:t>
      </w:r>
      <w:r w:rsidRPr="00961E05">
        <w:rPr>
          <w:rFonts w:ascii="Calibri" w:hAnsi="Calibri" w:cs="Times New Roman"/>
          <w:noProof/>
          <w:szCs w:val="24"/>
          <w:lang w:val="en-US"/>
          <w:rPrChange w:id="579" w:author="minx" w:date="2017-06-15T20:52:00Z">
            <w:rPr>
              <w:rFonts w:ascii="Calibri" w:hAnsi="Calibri" w:cs="Times New Roman"/>
              <w:noProof/>
              <w:szCs w:val="24"/>
            </w:rPr>
          </w:rPrChange>
        </w:rPr>
        <w:t>:642–661.</w:t>
      </w:r>
    </w:p>
    <w:p w14:paraId="7DDE7B38"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80" w:author="minx" w:date="2017-06-15T20:52:00Z">
            <w:rPr>
              <w:rFonts w:ascii="Calibri" w:hAnsi="Calibri" w:cs="Times New Roman"/>
              <w:noProof/>
              <w:szCs w:val="24"/>
            </w:rPr>
          </w:rPrChange>
        </w:rPr>
      </w:pPr>
      <w:r w:rsidRPr="00961E05">
        <w:rPr>
          <w:rFonts w:ascii="Calibri" w:hAnsi="Calibri" w:cs="Times New Roman"/>
          <w:noProof/>
          <w:szCs w:val="24"/>
          <w:lang w:val="en-US"/>
          <w:rPrChange w:id="581" w:author="minx" w:date="2017-06-15T20:52:00Z">
            <w:rPr>
              <w:rFonts w:ascii="Calibri" w:hAnsi="Calibri" w:cs="Times New Roman"/>
              <w:noProof/>
              <w:szCs w:val="24"/>
            </w:rPr>
          </w:rPrChange>
        </w:rPr>
        <w:t xml:space="preserve">11. </w:t>
      </w:r>
      <w:r w:rsidRPr="00961E05">
        <w:rPr>
          <w:rFonts w:ascii="Calibri" w:hAnsi="Calibri" w:cs="Times New Roman"/>
          <w:noProof/>
          <w:szCs w:val="24"/>
          <w:lang w:val="en-US"/>
          <w:rPrChange w:id="582" w:author="minx" w:date="2017-06-15T20:52:00Z">
            <w:rPr>
              <w:rFonts w:ascii="Calibri" w:hAnsi="Calibri" w:cs="Times New Roman"/>
              <w:noProof/>
              <w:szCs w:val="24"/>
            </w:rPr>
          </w:rPrChange>
        </w:rPr>
        <w:tab/>
        <w:t xml:space="preserve">Lucon O, Ürge-Vorsatz D, Zain Ahmed A, Akbari H, Bertoldi P, Cabeza LF, Eyre N, Gadgil A, Harvey LDD, Jiang Y, et al.: </w:t>
      </w:r>
      <w:r w:rsidRPr="00961E05">
        <w:rPr>
          <w:rFonts w:ascii="Calibri" w:hAnsi="Calibri" w:cs="Times New Roman"/>
          <w:b/>
          <w:bCs/>
          <w:noProof/>
          <w:szCs w:val="24"/>
          <w:lang w:val="en-US"/>
          <w:rPrChange w:id="583" w:author="minx" w:date="2017-06-15T20:52:00Z">
            <w:rPr>
              <w:rFonts w:ascii="Calibri" w:hAnsi="Calibri" w:cs="Times New Roman"/>
              <w:b/>
              <w:bCs/>
              <w:noProof/>
              <w:szCs w:val="24"/>
            </w:rPr>
          </w:rPrChange>
        </w:rPr>
        <w:t>Buildings</w:t>
      </w:r>
      <w:r w:rsidRPr="00961E05">
        <w:rPr>
          <w:rFonts w:ascii="Calibri" w:hAnsi="Calibri" w:cs="Times New Roman"/>
          <w:noProof/>
          <w:szCs w:val="24"/>
          <w:lang w:val="en-US"/>
          <w:rPrChange w:id="584" w:author="minx" w:date="2017-06-15T20:52:00Z">
            <w:rPr>
              <w:rFonts w:ascii="Calibri" w:hAnsi="Calibri" w:cs="Times New Roman"/>
              <w:noProof/>
              <w:szCs w:val="24"/>
            </w:rPr>
          </w:rPrChange>
        </w:rPr>
        <w:t xml:space="preserve">. In </w:t>
      </w:r>
      <w:r w:rsidRPr="00961E05">
        <w:rPr>
          <w:rFonts w:ascii="Calibri" w:hAnsi="Calibri" w:cs="Times New Roman"/>
          <w:i/>
          <w:iCs/>
          <w:noProof/>
          <w:szCs w:val="24"/>
          <w:lang w:val="en-US"/>
          <w:rPrChange w:id="585" w:author="minx" w:date="2017-06-15T20:52:00Z">
            <w:rPr>
              <w:rFonts w:ascii="Calibri" w:hAnsi="Calibri" w:cs="Times New Roman"/>
              <w:i/>
              <w:iCs/>
              <w:noProof/>
              <w:szCs w:val="24"/>
            </w:rPr>
          </w:rPrChange>
        </w:rPr>
        <w:t>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Schlömer, C. von Stechow, T. Zwickel and J.C. Minx (eds.)]. Cambridge University Press, Cambridge, United Kingdom and New York, NY, USA.</w:t>
      </w:r>
      <w:r w:rsidRPr="00961E05">
        <w:rPr>
          <w:rFonts w:ascii="Calibri" w:hAnsi="Calibri" w:cs="Times New Roman"/>
          <w:noProof/>
          <w:szCs w:val="24"/>
          <w:lang w:val="en-US"/>
          <w:rPrChange w:id="586" w:author="minx" w:date="2017-06-15T20:52:00Z">
            <w:rPr>
              <w:rFonts w:ascii="Calibri" w:hAnsi="Calibri" w:cs="Times New Roman"/>
              <w:noProof/>
              <w:szCs w:val="24"/>
            </w:rPr>
          </w:rPrChange>
        </w:rPr>
        <w:t xml:space="preserve"> . 2014.</w:t>
      </w:r>
    </w:p>
    <w:p w14:paraId="5B2A17F7"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87" w:author="minx" w:date="2017-06-15T20:52:00Z">
            <w:rPr>
              <w:rFonts w:ascii="Calibri" w:hAnsi="Calibri" w:cs="Times New Roman"/>
              <w:noProof/>
              <w:szCs w:val="24"/>
            </w:rPr>
          </w:rPrChange>
        </w:rPr>
      </w:pPr>
      <w:r w:rsidRPr="00961E05">
        <w:rPr>
          <w:rFonts w:ascii="Calibri" w:hAnsi="Calibri" w:cs="Times New Roman"/>
          <w:noProof/>
          <w:szCs w:val="24"/>
          <w:lang w:val="en-US"/>
          <w:rPrChange w:id="588" w:author="minx" w:date="2017-06-15T20:52:00Z">
            <w:rPr>
              <w:rFonts w:ascii="Calibri" w:hAnsi="Calibri" w:cs="Times New Roman"/>
              <w:noProof/>
              <w:szCs w:val="24"/>
            </w:rPr>
          </w:rPrChange>
        </w:rPr>
        <w:t xml:space="preserve">12. </w:t>
      </w:r>
      <w:r w:rsidRPr="00961E05">
        <w:rPr>
          <w:rFonts w:ascii="Calibri" w:hAnsi="Calibri" w:cs="Times New Roman"/>
          <w:noProof/>
          <w:szCs w:val="24"/>
          <w:lang w:val="en-US"/>
          <w:rPrChange w:id="589" w:author="minx" w:date="2017-06-15T20:52:00Z">
            <w:rPr>
              <w:rFonts w:ascii="Calibri" w:hAnsi="Calibri" w:cs="Times New Roman"/>
              <w:noProof/>
              <w:szCs w:val="24"/>
            </w:rPr>
          </w:rPrChange>
        </w:rPr>
        <w:tab/>
        <w:t xml:space="preserve">Bajželj B, Richards KS, Allwood JM, Smith P, Dennis JS, Curmi E, Gilligan CA: </w:t>
      </w:r>
      <w:r w:rsidRPr="00961E05">
        <w:rPr>
          <w:rFonts w:ascii="Calibri" w:hAnsi="Calibri" w:cs="Times New Roman"/>
          <w:b/>
          <w:bCs/>
          <w:noProof/>
          <w:szCs w:val="24"/>
          <w:lang w:val="en-US"/>
          <w:rPrChange w:id="590" w:author="minx" w:date="2017-06-15T20:52:00Z">
            <w:rPr>
              <w:rFonts w:ascii="Calibri" w:hAnsi="Calibri" w:cs="Times New Roman"/>
              <w:b/>
              <w:bCs/>
              <w:noProof/>
              <w:szCs w:val="24"/>
            </w:rPr>
          </w:rPrChange>
        </w:rPr>
        <w:t>Importance of food-demand management for climate mitigation</w:t>
      </w:r>
      <w:r w:rsidRPr="00961E05">
        <w:rPr>
          <w:rFonts w:ascii="Calibri" w:hAnsi="Calibri" w:cs="Times New Roman"/>
          <w:noProof/>
          <w:szCs w:val="24"/>
          <w:lang w:val="en-US"/>
          <w:rPrChange w:id="591"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92" w:author="minx" w:date="2017-06-15T20:52:00Z">
            <w:rPr>
              <w:rFonts w:ascii="Calibri" w:hAnsi="Calibri" w:cs="Times New Roman"/>
              <w:i/>
              <w:iCs/>
              <w:noProof/>
              <w:szCs w:val="24"/>
            </w:rPr>
          </w:rPrChange>
        </w:rPr>
        <w:t>Nat. Clim. Chang.</w:t>
      </w:r>
      <w:r w:rsidRPr="00961E05">
        <w:rPr>
          <w:rFonts w:ascii="Calibri" w:hAnsi="Calibri" w:cs="Times New Roman"/>
          <w:noProof/>
          <w:szCs w:val="24"/>
          <w:lang w:val="en-US"/>
          <w:rPrChange w:id="593" w:author="minx" w:date="2017-06-15T20:52:00Z">
            <w:rPr>
              <w:rFonts w:ascii="Calibri" w:hAnsi="Calibri" w:cs="Times New Roman"/>
              <w:noProof/>
              <w:szCs w:val="24"/>
            </w:rPr>
          </w:rPrChange>
        </w:rPr>
        <w:t xml:space="preserve"> 2014, </w:t>
      </w:r>
      <w:r w:rsidRPr="00961E05">
        <w:rPr>
          <w:rFonts w:ascii="Calibri" w:hAnsi="Calibri" w:cs="Times New Roman"/>
          <w:b/>
          <w:bCs/>
          <w:noProof/>
          <w:szCs w:val="24"/>
          <w:lang w:val="en-US"/>
          <w:rPrChange w:id="594" w:author="minx" w:date="2017-06-15T20:52:00Z">
            <w:rPr>
              <w:rFonts w:ascii="Calibri" w:hAnsi="Calibri" w:cs="Times New Roman"/>
              <w:b/>
              <w:bCs/>
              <w:noProof/>
              <w:szCs w:val="24"/>
            </w:rPr>
          </w:rPrChange>
        </w:rPr>
        <w:t>4</w:t>
      </w:r>
      <w:r w:rsidRPr="00961E05">
        <w:rPr>
          <w:rFonts w:ascii="Calibri" w:hAnsi="Calibri" w:cs="Times New Roman"/>
          <w:noProof/>
          <w:szCs w:val="24"/>
          <w:lang w:val="en-US"/>
          <w:rPrChange w:id="595" w:author="minx" w:date="2017-06-15T20:52:00Z">
            <w:rPr>
              <w:rFonts w:ascii="Calibri" w:hAnsi="Calibri" w:cs="Times New Roman"/>
              <w:noProof/>
              <w:szCs w:val="24"/>
            </w:rPr>
          </w:rPrChange>
        </w:rPr>
        <w:t>:924–929.</w:t>
      </w:r>
    </w:p>
    <w:p w14:paraId="78E64C0C"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96" w:author="minx" w:date="2017-06-15T20:52:00Z">
            <w:rPr>
              <w:rFonts w:ascii="Calibri" w:hAnsi="Calibri" w:cs="Times New Roman"/>
              <w:noProof/>
              <w:szCs w:val="24"/>
            </w:rPr>
          </w:rPrChange>
        </w:rPr>
      </w:pPr>
      <w:r w:rsidRPr="00961E05">
        <w:rPr>
          <w:rFonts w:ascii="Calibri" w:hAnsi="Calibri" w:cs="Times New Roman"/>
          <w:noProof/>
          <w:szCs w:val="24"/>
          <w:lang w:val="en-US"/>
          <w:rPrChange w:id="597" w:author="minx" w:date="2017-06-15T20:52:00Z">
            <w:rPr>
              <w:rFonts w:ascii="Calibri" w:hAnsi="Calibri" w:cs="Times New Roman"/>
              <w:noProof/>
              <w:szCs w:val="24"/>
            </w:rPr>
          </w:rPrChange>
        </w:rPr>
        <w:t xml:space="preserve">13. </w:t>
      </w:r>
      <w:r w:rsidRPr="00961E05">
        <w:rPr>
          <w:rFonts w:ascii="Calibri" w:hAnsi="Calibri" w:cs="Times New Roman"/>
          <w:noProof/>
          <w:szCs w:val="24"/>
          <w:lang w:val="en-US"/>
          <w:rPrChange w:id="598" w:author="minx" w:date="2017-06-15T20:52:00Z">
            <w:rPr>
              <w:rFonts w:ascii="Calibri" w:hAnsi="Calibri" w:cs="Times New Roman"/>
              <w:noProof/>
              <w:szCs w:val="24"/>
            </w:rPr>
          </w:rPrChange>
        </w:rPr>
        <w:tab/>
        <w:t xml:space="preserve">Creutzig F, Fernandez B, Haberl H, Khosla R, Mulugetta Y, Seto KC: </w:t>
      </w:r>
      <w:r w:rsidRPr="00961E05">
        <w:rPr>
          <w:rFonts w:ascii="Calibri" w:hAnsi="Calibri" w:cs="Times New Roman"/>
          <w:b/>
          <w:bCs/>
          <w:noProof/>
          <w:szCs w:val="24"/>
          <w:lang w:val="en-US"/>
          <w:rPrChange w:id="599" w:author="minx" w:date="2017-06-15T20:52:00Z">
            <w:rPr>
              <w:rFonts w:ascii="Calibri" w:hAnsi="Calibri" w:cs="Times New Roman"/>
              <w:b/>
              <w:bCs/>
              <w:noProof/>
              <w:szCs w:val="24"/>
            </w:rPr>
          </w:rPrChange>
        </w:rPr>
        <w:t>Beyond Technology: Demand-Side Solutions to Climate Change Mitigation</w:t>
      </w:r>
      <w:r w:rsidRPr="00961E05">
        <w:rPr>
          <w:rFonts w:ascii="Calibri" w:hAnsi="Calibri" w:cs="Times New Roman"/>
          <w:noProof/>
          <w:szCs w:val="24"/>
          <w:lang w:val="en-US"/>
          <w:rPrChange w:id="600"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601" w:author="minx" w:date="2017-06-15T20:52:00Z">
            <w:rPr>
              <w:rFonts w:ascii="Calibri" w:hAnsi="Calibri" w:cs="Times New Roman"/>
              <w:i/>
              <w:iCs/>
              <w:noProof/>
              <w:szCs w:val="24"/>
            </w:rPr>
          </w:rPrChange>
        </w:rPr>
        <w:t>Annu. Rev. Environ. Resour.</w:t>
      </w:r>
      <w:r w:rsidRPr="00961E05">
        <w:rPr>
          <w:rFonts w:ascii="Calibri" w:hAnsi="Calibri" w:cs="Times New Roman"/>
          <w:noProof/>
          <w:szCs w:val="24"/>
          <w:lang w:val="en-US"/>
          <w:rPrChange w:id="602" w:author="minx" w:date="2017-06-15T20:52:00Z">
            <w:rPr>
              <w:rFonts w:ascii="Calibri" w:hAnsi="Calibri" w:cs="Times New Roman"/>
              <w:noProof/>
              <w:szCs w:val="24"/>
            </w:rPr>
          </w:rPrChange>
        </w:rPr>
        <w:t xml:space="preserve"> 2016, </w:t>
      </w:r>
      <w:r w:rsidRPr="00961E05">
        <w:rPr>
          <w:rFonts w:ascii="Calibri" w:hAnsi="Calibri" w:cs="Times New Roman"/>
          <w:b/>
          <w:bCs/>
          <w:noProof/>
          <w:szCs w:val="24"/>
          <w:lang w:val="en-US"/>
          <w:rPrChange w:id="603" w:author="minx" w:date="2017-06-15T20:52:00Z">
            <w:rPr>
              <w:rFonts w:ascii="Calibri" w:hAnsi="Calibri" w:cs="Times New Roman"/>
              <w:b/>
              <w:bCs/>
              <w:noProof/>
              <w:szCs w:val="24"/>
            </w:rPr>
          </w:rPrChange>
        </w:rPr>
        <w:t>41</w:t>
      </w:r>
      <w:r w:rsidRPr="00961E05">
        <w:rPr>
          <w:rFonts w:ascii="Calibri" w:hAnsi="Calibri" w:cs="Times New Roman"/>
          <w:noProof/>
          <w:szCs w:val="24"/>
          <w:lang w:val="en-US"/>
          <w:rPrChange w:id="604" w:author="minx" w:date="2017-06-15T20:52:00Z">
            <w:rPr>
              <w:rFonts w:ascii="Calibri" w:hAnsi="Calibri" w:cs="Times New Roman"/>
              <w:noProof/>
              <w:szCs w:val="24"/>
            </w:rPr>
          </w:rPrChange>
        </w:rPr>
        <w:t>:null.</w:t>
      </w:r>
    </w:p>
    <w:p w14:paraId="36006916"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605" w:author="minx" w:date="2017-06-15T20:52:00Z">
            <w:rPr>
              <w:rFonts w:ascii="Calibri" w:hAnsi="Calibri" w:cs="Times New Roman"/>
              <w:noProof/>
              <w:szCs w:val="24"/>
            </w:rPr>
          </w:rPrChange>
        </w:rPr>
      </w:pPr>
      <w:r w:rsidRPr="00961E05">
        <w:rPr>
          <w:rFonts w:ascii="Calibri" w:hAnsi="Calibri" w:cs="Times New Roman"/>
          <w:noProof/>
          <w:szCs w:val="24"/>
          <w:lang w:val="en-US"/>
          <w:rPrChange w:id="606" w:author="minx" w:date="2017-06-15T20:52:00Z">
            <w:rPr>
              <w:rFonts w:ascii="Calibri" w:hAnsi="Calibri" w:cs="Times New Roman"/>
              <w:noProof/>
              <w:szCs w:val="24"/>
            </w:rPr>
          </w:rPrChange>
        </w:rPr>
        <w:lastRenderedPageBreak/>
        <w:t xml:space="preserve">14. </w:t>
      </w:r>
      <w:r w:rsidRPr="00961E05">
        <w:rPr>
          <w:rFonts w:ascii="Calibri" w:hAnsi="Calibri" w:cs="Times New Roman"/>
          <w:noProof/>
          <w:szCs w:val="24"/>
          <w:lang w:val="en-US"/>
          <w:rPrChange w:id="607" w:author="minx" w:date="2017-06-15T20:52:00Z">
            <w:rPr>
              <w:rFonts w:ascii="Calibri" w:hAnsi="Calibri" w:cs="Times New Roman"/>
              <w:noProof/>
              <w:szCs w:val="24"/>
            </w:rPr>
          </w:rPrChange>
        </w:rPr>
        <w:tab/>
        <w:t xml:space="preserve">Lecocq F, Shalizi Z: </w:t>
      </w:r>
      <w:r w:rsidRPr="00961E05">
        <w:rPr>
          <w:rFonts w:ascii="Calibri" w:hAnsi="Calibri" w:cs="Times New Roman"/>
          <w:b/>
          <w:bCs/>
          <w:noProof/>
          <w:szCs w:val="24"/>
          <w:lang w:val="en-US"/>
          <w:rPrChange w:id="608" w:author="minx" w:date="2017-06-15T20:52:00Z">
            <w:rPr>
              <w:rFonts w:ascii="Calibri" w:hAnsi="Calibri" w:cs="Times New Roman"/>
              <w:b/>
              <w:bCs/>
              <w:noProof/>
              <w:szCs w:val="24"/>
            </w:rPr>
          </w:rPrChange>
        </w:rPr>
        <w:t>The economics of targeted mitigation in infrastructure</w:t>
      </w:r>
      <w:r w:rsidRPr="00961E05">
        <w:rPr>
          <w:rFonts w:ascii="Calibri" w:hAnsi="Calibri" w:cs="Times New Roman"/>
          <w:noProof/>
          <w:szCs w:val="24"/>
          <w:lang w:val="en-US"/>
          <w:rPrChange w:id="609"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610" w:author="minx" w:date="2017-06-15T20:52:00Z">
            <w:rPr>
              <w:rFonts w:ascii="Calibri" w:hAnsi="Calibri" w:cs="Times New Roman"/>
              <w:i/>
              <w:iCs/>
              <w:noProof/>
              <w:szCs w:val="24"/>
            </w:rPr>
          </w:rPrChange>
        </w:rPr>
        <w:t>Clim. Policy</w:t>
      </w:r>
      <w:r w:rsidRPr="00961E05">
        <w:rPr>
          <w:rFonts w:ascii="Calibri" w:hAnsi="Calibri" w:cs="Times New Roman"/>
          <w:noProof/>
          <w:szCs w:val="24"/>
          <w:lang w:val="en-US"/>
          <w:rPrChange w:id="611" w:author="minx" w:date="2017-06-15T20:52:00Z">
            <w:rPr>
              <w:rFonts w:ascii="Calibri" w:hAnsi="Calibri" w:cs="Times New Roman"/>
              <w:noProof/>
              <w:szCs w:val="24"/>
            </w:rPr>
          </w:rPrChange>
        </w:rPr>
        <w:t xml:space="preserve"> 2014, </w:t>
      </w:r>
      <w:r w:rsidRPr="00961E05">
        <w:rPr>
          <w:rFonts w:ascii="Calibri" w:hAnsi="Calibri" w:cs="Times New Roman"/>
          <w:b/>
          <w:bCs/>
          <w:noProof/>
          <w:szCs w:val="24"/>
          <w:lang w:val="en-US"/>
          <w:rPrChange w:id="612" w:author="minx" w:date="2017-06-15T20:52:00Z">
            <w:rPr>
              <w:rFonts w:ascii="Calibri" w:hAnsi="Calibri" w:cs="Times New Roman"/>
              <w:b/>
              <w:bCs/>
              <w:noProof/>
              <w:szCs w:val="24"/>
            </w:rPr>
          </w:rPrChange>
        </w:rPr>
        <w:t>14</w:t>
      </w:r>
      <w:r w:rsidRPr="00961E05">
        <w:rPr>
          <w:rFonts w:ascii="Calibri" w:hAnsi="Calibri" w:cs="Times New Roman"/>
          <w:noProof/>
          <w:szCs w:val="24"/>
          <w:lang w:val="en-US"/>
          <w:rPrChange w:id="613" w:author="minx" w:date="2017-06-15T20:52:00Z">
            <w:rPr>
              <w:rFonts w:ascii="Calibri" w:hAnsi="Calibri" w:cs="Times New Roman"/>
              <w:noProof/>
              <w:szCs w:val="24"/>
            </w:rPr>
          </w:rPrChange>
        </w:rPr>
        <w:t>:187–208.</w:t>
      </w:r>
    </w:p>
    <w:p w14:paraId="48CC4D3B"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614" w:author="minx" w:date="2017-06-15T20:52:00Z">
            <w:rPr>
              <w:rFonts w:ascii="Calibri" w:hAnsi="Calibri" w:cs="Times New Roman"/>
              <w:noProof/>
              <w:szCs w:val="24"/>
            </w:rPr>
          </w:rPrChange>
        </w:rPr>
      </w:pPr>
      <w:r w:rsidRPr="00961E05">
        <w:rPr>
          <w:rFonts w:ascii="Calibri" w:hAnsi="Calibri" w:cs="Times New Roman"/>
          <w:noProof/>
          <w:szCs w:val="24"/>
          <w:lang w:val="en-US"/>
          <w:rPrChange w:id="615" w:author="minx" w:date="2017-06-15T20:52:00Z">
            <w:rPr>
              <w:rFonts w:ascii="Calibri" w:hAnsi="Calibri" w:cs="Times New Roman"/>
              <w:noProof/>
              <w:szCs w:val="24"/>
            </w:rPr>
          </w:rPrChange>
        </w:rPr>
        <w:t xml:space="preserve">15. </w:t>
      </w:r>
      <w:r w:rsidRPr="00961E05">
        <w:rPr>
          <w:rFonts w:ascii="Calibri" w:hAnsi="Calibri" w:cs="Times New Roman"/>
          <w:noProof/>
          <w:szCs w:val="24"/>
          <w:lang w:val="en-US"/>
          <w:rPrChange w:id="616" w:author="minx" w:date="2017-06-15T20:52:00Z">
            <w:rPr>
              <w:rFonts w:ascii="Calibri" w:hAnsi="Calibri" w:cs="Times New Roman"/>
              <w:noProof/>
              <w:szCs w:val="24"/>
            </w:rPr>
          </w:rPrChange>
        </w:rPr>
        <w:tab/>
        <w:t xml:space="preserve">Creutzig F, Fernandez B, Haberl H, Khosla R, Mulugetta Y, Seto KC: </w:t>
      </w:r>
      <w:r w:rsidRPr="00961E05">
        <w:rPr>
          <w:rFonts w:ascii="Calibri" w:hAnsi="Calibri" w:cs="Times New Roman"/>
          <w:b/>
          <w:bCs/>
          <w:noProof/>
          <w:szCs w:val="24"/>
          <w:lang w:val="en-US"/>
          <w:rPrChange w:id="617" w:author="minx" w:date="2017-06-15T20:52:00Z">
            <w:rPr>
              <w:rFonts w:ascii="Calibri" w:hAnsi="Calibri" w:cs="Times New Roman"/>
              <w:b/>
              <w:bCs/>
              <w:noProof/>
              <w:szCs w:val="24"/>
            </w:rPr>
          </w:rPrChange>
        </w:rPr>
        <w:t>Beyond Technology: Demand-Side Solutions for Climate Change Mitigation. [Internet]</w:t>
      </w:r>
      <w:r w:rsidRPr="00961E05">
        <w:rPr>
          <w:rFonts w:ascii="Calibri" w:hAnsi="Calibri" w:cs="Times New Roman"/>
          <w:noProof/>
          <w:szCs w:val="24"/>
          <w:lang w:val="en-US"/>
          <w:rPrChange w:id="618"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619" w:author="minx" w:date="2017-06-15T20:52:00Z">
            <w:rPr>
              <w:rFonts w:ascii="Calibri" w:hAnsi="Calibri" w:cs="Times New Roman"/>
              <w:i/>
              <w:iCs/>
              <w:noProof/>
              <w:szCs w:val="24"/>
            </w:rPr>
          </w:rPrChange>
        </w:rPr>
        <w:t>Annu. Rev. Environ. Resour.</w:t>
      </w:r>
      <w:r w:rsidRPr="00961E05">
        <w:rPr>
          <w:rFonts w:ascii="Calibri" w:hAnsi="Calibri" w:cs="Times New Roman"/>
          <w:noProof/>
          <w:szCs w:val="24"/>
          <w:lang w:val="en-US"/>
          <w:rPrChange w:id="620" w:author="minx" w:date="2017-06-15T20:52:00Z">
            <w:rPr>
              <w:rFonts w:ascii="Calibri" w:hAnsi="Calibri" w:cs="Times New Roman"/>
              <w:noProof/>
              <w:szCs w:val="24"/>
            </w:rPr>
          </w:rPrChange>
        </w:rPr>
        <w:t xml:space="preserve"> 2016, </w:t>
      </w:r>
      <w:r w:rsidRPr="00961E05">
        <w:rPr>
          <w:rFonts w:ascii="Calibri" w:hAnsi="Calibri" w:cs="Times New Roman"/>
          <w:b/>
          <w:bCs/>
          <w:noProof/>
          <w:szCs w:val="24"/>
          <w:lang w:val="en-US"/>
          <w:rPrChange w:id="621" w:author="minx" w:date="2017-06-15T20:52:00Z">
            <w:rPr>
              <w:rFonts w:ascii="Calibri" w:hAnsi="Calibri" w:cs="Times New Roman"/>
              <w:b/>
              <w:bCs/>
              <w:noProof/>
              <w:szCs w:val="24"/>
            </w:rPr>
          </w:rPrChange>
        </w:rPr>
        <w:t>41</w:t>
      </w:r>
      <w:r w:rsidRPr="00961E05">
        <w:rPr>
          <w:rFonts w:ascii="Calibri" w:hAnsi="Calibri" w:cs="Times New Roman"/>
          <w:noProof/>
          <w:szCs w:val="24"/>
          <w:lang w:val="en-US"/>
          <w:rPrChange w:id="622" w:author="minx" w:date="2017-06-15T20:52:00Z">
            <w:rPr>
              <w:rFonts w:ascii="Calibri" w:hAnsi="Calibri" w:cs="Times New Roman"/>
              <w:noProof/>
              <w:szCs w:val="24"/>
            </w:rPr>
          </w:rPrChange>
        </w:rPr>
        <w:t>:173–198.</w:t>
      </w:r>
    </w:p>
    <w:p w14:paraId="60BB9AE9"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623" w:author="minx" w:date="2017-06-15T20:52:00Z">
            <w:rPr>
              <w:rFonts w:ascii="Calibri" w:hAnsi="Calibri" w:cs="Times New Roman"/>
              <w:noProof/>
              <w:szCs w:val="24"/>
            </w:rPr>
          </w:rPrChange>
        </w:rPr>
      </w:pPr>
      <w:r w:rsidRPr="00961E05">
        <w:rPr>
          <w:rFonts w:ascii="Calibri" w:hAnsi="Calibri" w:cs="Times New Roman"/>
          <w:noProof/>
          <w:szCs w:val="24"/>
          <w:lang w:val="en-US"/>
          <w:rPrChange w:id="624" w:author="minx" w:date="2017-06-15T20:52:00Z">
            <w:rPr>
              <w:rFonts w:ascii="Calibri" w:hAnsi="Calibri" w:cs="Times New Roman"/>
              <w:noProof/>
              <w:szCs w:val="24"/>
            </w:rPr>
          </w:rPrChange>
        </w:rPr>
        <w:t xml:space="preserve">16. </w:t>
      </w:r>
      <w:r w:rsidRPr="00961E05">
        <w:rPr>
          <w:rFonts w:ascii="Calibri" w:hAnsi="Calibri" w:cs="Times New Roman"/>
          <w:noProof/>
          <w:szCs w:val="24"/>
          <w:lang w:val="en-US"/>
          <w:rPrChange w:id="625" w:author="minx" w:date="2017-06-15T20:52:00Z">
            <w:rPr>
              <w:rFonts w:ascii="Calibri" w:hAnsi="Calibri" w:cs="Times New Roman"/>
              <w:noProof/>
              <w:szCs w:val="24"/>
            </w:rPr>
          </w:rPrChange>
        </w:rPr>
        <w:tab/>
        <w:t xml:space="preserve">Sorrell S: </w:t>
      </w:r>
      <w:r w:rsidRPr="00961E05">
        <w:rPr>
          <w:rFonts w:ascii="Calibri" w:hAnsi="Calibri" w:cs="Times New Roman"/>
          <w:b/>
          <w:bCs/>
          <w:noProof/>
          <w:szCs w:val="24"/>
          <w:lang w:val="en-US"/>
          <w:rPrChange w:id="626" w:author="minx" w:date="2017-06-15T20:52:00Z">
            <w:rPr>
              <w:rFonts w:ascii="Calibri" w:hAnsi="Calibri" w:cs="Times New Roman"/>
              <w:b/>
              <w:bCs/>
              <w:noProof/>
              <w:szCs w:val="24"/>
            </w:rPr>
          </w:rPrChange>
        </w:rPr>
        <w:t>Reducing energy demand: A review of issues, challenges and approaches [Internet]</w:t>
      </w:r>
      <w:r w:rsidRPr="00961E05">
        <w:rPr>
          <w:rFonts w:ascii="Calibri" w:hAnsi="Calibri" w:cs="Times New Roman"/>
          <w:noProof/>
          <w:szCs w:val="24"/>
          <w:lang w:val="en-US"/>
          <w:rPrChange w:id="627"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628" w:author="minx" w:date="2017-06-15T20:52:00Z">
            <w:rPr>
              <w:rFonts w:ascii="Calibri" w:hAnsi="Calibri" w:cs="Times New Roman"/>
              <w:i/>
              <w:iCs/>
              <w:noProof/>
              <w:szCs w:val="24"/>
            </w:rPr>
          </w:rPrChange>
        </w:rPr>
        <w:t>Renew. Sustain. Energy Rev.</w:t>
      </w:r>
      <w:r w:rsidRPr="00961E05">
        <w:rPr>
          <w:rFonts w:ascii="Calibri" w:hAnsi="Calibri" w:cs="Times New Roman"/>
          <w:noProof/>
          <w:szCs w:val="24"/>
          <w:lang w:val="en-US"/>
          <w:rPrChange w:id="629" w:author="minx" w:date="2017-06-15T20:52:00Z">
            <w:rPr>
              <w:rFonts w:ascii="Calibri" w:hAnsi="Calibri" w:cs="Times New Roman"/>
              <w:noProof/>
              <w:szCs w:val="24"/>
            </w:rPr>
          </w:rPrChange>
        </w:rPr>
        <w:t xml:space="preserve"> 2015, </w:t>
      </w:r>
      <w:r w:rsidRPr="00961E05">
        <w:rPr>
          <w:rFonts w:ascii="Calibri" w:hAnsi="Calibri" w:cs="Times New Roman"/>
          <w:b/>
          <w:bCs/>
          <w:noProof/>
          <w:szCs w:val="24"/>
          <w:lang w:val="en-US"/>
          <w:rPrChange w:id="630" w:author="minx" w:date="2017-06-15T20:52:00Z">
            <w:rPr>
              <w:rFonts w:ascii="Calibri" w:hAnsi="Calibri" w:cs="Times New Roman"/>
              <w:b/>
              <w:bCs/>
              <w:noProof/>
              <w:szCs w:val="24"/>
            </w:rPr>
          </w:rPrChange>
        </w:rPr>
        <w:t>47</w:t>
      </w:r>
      <w:r w:rsidRPr="00961E05">
        <w:rPr>
          <w:rFonts w:ascii="Calibri" w:hAnsi="Calibri" w:cs="Times New Roman"/>
          <w:noProof/>
          <w:szCs w:val="24"/>
          <w:lang w:val="en-US"/>
          <w:rPrChange w:id="631" w:author="minx" w:date="2017-06-15T20:52:00Z">
            <w:rPr>
              <w:rFonts w:ascii="Calibri" w:hAnsi="Calibri" w:cs="Times New Roman"/>
              <w:noProof/>
              <w:szCs w:val="24"/>
            </w:rPr>
          </w:rPrChange>
        </w:rPr>
        <w:t>:74–82.</w:t>
      </w:r>
    </w:p>
    <w:p w14:paraId="1832CB9E" w14:textId="77777777" w:rsidR="00F52D0A" w:rsidRPr="00F52D0A" w:rsidRDefault="00F52D0A" w:rsidP="00F52D0A">
      <w:pPr>
        <w:widowControl w:val="0"/>
        <w:autoSpaceDE w:val="0"/>
        <w:autoSpaceDN w:val="0"/>
        <w:adjustRightInd w:val="0"/>
        <w:spacing w:line="240" w:lineRule="auto"/>
        <w:ind w:left="640" w:hanging="640"/>
        <w:rPr>
          <w:rFonts w:ascii="Calibri" w:hAnsi="Calibri"/>
          <w:noProof/>
        </w:rPr>
      </w:pPr>
      <w:r w:rsidRPr="00961E05">
        <w:rPr>
          <w:rFonts w:ascii="Calibri" w:hAnsi="Calibri" w:cs="Times New Roman"/>
          <w:noProof/>
          <w:szCs w:val="24"/>
          <w:lang w:val="en-US"/>
          <w:rPrChange w:id="632" w:author="minx" w:date="2017-06-15T20:52:00Z">
            <w:rPr>
              <w:rFonts w:ascii="Calibri" w:hAnsi="Calibri" w:cs="Times New Roman"/>
              <w:noProof/>
              <w:szCs w:val="24"/>
            </w:rPr>
          </w:rPrChange>
        </w:rPr>
        <w:t xml:space="preserve">17. </w:t>
      </w:r>
      <w:r w:rsidRPr="00961E05">
        <w:rPr>
          <w:rFonts w:ascii="Calibri" w:hAnsi="Calibri" w:cs="Times New Roman"/>
          <w:noProof/>
          <w:szCs w:val="24"/>
          <w:lang w:val="en-US"/>
          <w:rPrChange w:id="633" w:author="minx" w:date="2017-06-15T20:52:00Z">
            <w:rPr>
              <w:rFonts w:ascii="Calibri" w:hAnsi="Calibri" w:cs="Times New Roman"/>
              <w:noProof/>
              <w:szCs w:val="24"/>
            </w:rPr>
          </w:rPrChange>
        </w:rPr>
        <w:tab/>
        <w:t xml:space="preserve">Fuss S, Canadell JG, Peters GP, Tavoni M, Andrew RM, Ciais P, Jackson RB, Jones CD, Kraxner F, Nakicenovic N, et al.: </w:t>
      </w:r>
      <w:r w:rsidRPr="00961E05">
        <w:rPr>
          <w:rFonts w:ascii="Calibri" w:hAnsi="Calibri" w:cs="Times New Roman"/>
          <w:b/>
          <w:bCs/>
          <w:noProof/>
          <w:szCs w:val="24"/>
          <w:lang w:val="en-US"/>
          <w:rPrChange w:id="634" w:author="minx" w:date="2017-06-15T20:52:00Z">
            <w:rPr>
              <w:rFonts w:ascii="Calibri" w:hAnsi="Calibri" w:cs="Times New Roman"/>
              <w:b/>
              <w:bCs/>
              <w:noProof/>
              <w:szCs w:val="24"/>
            </w:rPr>
          </w:rPrChange>
        </w:rPr>
        <w:t>Betting on negative emissions [Internet]</w:t>
      </w:r>
      <w:r w:rsidRPr="00961E05">
        <w:rPr>
          <w:rFonts w:ascii="Calibri" w:hAnsi="Calibri" w:cs="Times New Roman"/>
          <w:noProof/>
          <w:szCs w:val="24"/>
          <w:lang w:val="en-US"/>
          <w:rPrChange w:id="635" w:author="minx" w:date="2017-06-15T20:52:00Z">
            <w:rPr>
              <w:rFonts w:ascii="Calibri" w:hAnsi="Calibri" w:cs="Times New Roman"/>
              <w:noProof/>
              <w:szCs w:val="24"/>
            </w:rPr>
          </w:rPrChange>
        </w:rPr>
        <w:t xml:space="preserve">. </w:t>
      </w:r>
      <w:r w:rsidRPr="00F52D0A">
        <w:rPr>
          <w:rFonts w:ascii="Calibri" w:hAnsi="Calibri" w:cs="Times New Roman"/>
          <w:i/>
          <w:iCs/>
          <w:noProof/>
          <w:szCs w:val="24"/>
        </w:rPr>
        <w:t>Nat. Clim. Chang.</w:t>
      </w:r>
      <w:r w:rsidRPr="00F52D0A">
        <w:rPr>
          <w:rFonts w:ascii="Calibri" w:hAnsi="Calibri" w:cs="Times New Roman"/>
          <w:noProof/>
          <w:szCs w:val="24"/>
        </w:rPr>
        <w:t xml:space="preserve"> 2014, doi:10.1038/nclimate2392.</w:t>
      </w:r>
    </w:p>
    <w:p w14:paraId="06DD1F66" w14:textId="5B2BC509" w:rsidR="00F52D0A" w:rsidRDefault="00F52D0A" w:rsidP="00D50AD7">
      <w:pPr>
        <w:rPr>
          <w:lang w:val="en-US"/>
        </w:rPr>
      </w:pPr>
      <w:r>
        <w:rPr>
          <w:lang w:val="en-US"/>
        </w:rPr>
        <w:fldChar w:fldCharType="end"/>
      </w:r>
    </w:p>
    <w:sectPr w:rsidR="00F52D0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nx" w:date="2017-06-16T15:26:00Z" w:initials="m">
    <w:p w14:paraId="1FF7EB9D" w14:textId="59BC6F5E" w:rsidR="00766988" w:rsidRPr="00766988" w:rsidRDefault="00766988">
      <w:pPr>
        <w:pStyle w:val="Kommentartext"/>
        <w:rPr>
          <w:lang w:val="en-US"/>
        </w:rPr>
      </w:pPr>
      <w:r>
        <w:rPr>
          <w:rStyle w:val="Kommentarzeichen"/>
        </w:rPr>
        <w:annotationRef/>
      </w:r>
      <w:r w:rsidRPr="00766988">
        <w:rPr>
          <w:lang w:val="en-US"/>
        </w:rPr>
        <w:t>Guys, we need to make the point that cities</w:t>
      </w:r>
      <w:r>
        <w:rPr>
          <w:lang w:val="en-US"/>
        </w:rPr>
        <w:t xml:space="preserve"> are mentioned in the outline only in the context of response options… this really motivates our query… </w:t>
      </w:r>
      <w:r w:rsidRPr="00766988">
        <w:rPr>
          <w:lang w:val="en-US"/>
        </w:rPr>
        <w:t>http://www.ipcc.ch/meetings/session44/l2_adopted_outline_sr15.pdf</w:t>
      </w:r>
    </w:p>
  </w:comment>
  <w:comment w:id="4" w:author="minx" w:date="2017-06-16T15:26:00Z" w:initials="m">
    <w:p w14:paraId="3F60F295" w14:textId="62FF9A93" w:rsidR="002214FE" w:rsidRPr="0055477A" w:rsidRDefault="002214FE">
      <w:pPr>
        <w:pStyle w:val="Kommentartext"/>
        <w:rPr>
          <w:lang w:val="en-US"/>
        </w:rPr>
      </w:pPr>
      <w:r>
        <w:rPr>
          <w:rStyle w:val="Kommentarzeichen"/>
        </w:rPr>
        <w:annotationRef/>
      </w:r>
      <w:r>
        <w:rPr>
          <w:lang w:val="en-US"/>
        </w:rPr>
        <w:t>Also the new SSP 1.5 paper – will send it to you… still under review</w:t>
      </w:r>
    </w:p>
  </w:comment>
  <w:comment w:id="6" w:author="minx" w:date="2017-06-16T15:26:00Z" w:initials="m">
    <w:p w14:paraId="3EE2462C" w14:textId="77777777" w:rsidR="002214FE" w:rsidRPr="00787C57" w:rsidRDefault="002214FE" w:rsidP="00667FB4">
      <w:pPr>
        <w:pStyle w:val="Kommentartext"/>
        <w:rPr>
          <w:lang w:val="en-US"/>
        </w:rPr>
      </w:pPr>
      <w:r>
        <w:rPr>
          <w:rStyle w:val="Kommentarzeichen"/>
        </w:rPr>
        <w:annotationRef/>
      </w:r>
      <w:r w:rsidRPr="00787C57">
        <w:rPr>
          <w:lang w:val="en-US"/>
        </w:rPr>
        <w:t>We could provide ranges for 1.5 and 2°C scenarios here...</w:t>
      </w:r>
    </w:p>
  </w:comment>
  <w:comment w:id="7" w:author="minx" w:date="2017-06-16T15:26:00Z" w:initials="m">
    <w:p w14:paraId="20C6B86E" w14:textId="4D06F0F7" w:rsidR="002D304E" w:rsidRPr="002D304E" w:rsidRDefault="002D304E">
      <w:pPr>
        <w:pStyle w:val="Kommentartext"/>
        <w:rPr>
          <w:lang w:val="en-US"/>
        </w:rPr>
      </w:pPr>
      <w:r>
        <w:rPr>
          <w:rStyle w:val="Kommentarzeichen"/>
        </w:rPr>
        <w:annotationRef/>
      </w:r>
      <w:r w:rsidRPr="002D304E">
        <w:rPr>
          <w:lang w:val="en-US"/>
        </w:rPr>
        <w:t xml:space="preserve">@Felix: have a look – maybe this argument is too „indirect“... </w:t>
      </w:r>
      <w:r>
        <w:rPr>
          <w:lang w:val="en-US"/>
        </w:rPr>
        <w:t>what do you think.</w:t>
      </w:r>
    </w:p>
  </w:comment>
  <w:comment w:id="26" w:author="minx" w:date="2017-06-16T15:26:00Z" w:initials="m">
    <w:p w14:paraId="344EDA56" w14:textId="049B0878" w:rsidR="00766988" w:rsidRDefault="00766988">
      <w:pPr>
        <w:pStyle w:val="Kommentartext"/>
        <w:rPr>
          <w:lang w:val="en-US"/>
        </w:rPr>
      </w:pPr>
      <w:r>
        <w:rPr>
          <w:rStyle w:val="Kommentarzeichen"/>
        </w:rPr>
        <w:annotationRef/>
      </w:r>
      <w:r w:rsidRPr="00766988">
        <w:rPr>
          <w:lang w:val="en-US"/>
        </w:rPr>
        <w:t>http://www.ipcc.ch/meetings/session44/l2_adopted_outline_sr15.pdf</w:t>
      </w:r>
    </w:p>
    <w:p w14:paraId="4AA0A395" w14:textId="77777777" w:rsidR="00766988" w:rsidRPr="00766988" w:rsidRDefault="00766988">
      <w:pPr>
        <w:pStyle w:val="Kommentartext"/>
        <w:rPr>
          <w:lang w:val="en-US"/>
        </w:rPr>
      </w:pPr>
    </w:p>
  </w:comment>
  <w:comment w:id="32" w:author="minx" w:date="2017-06-16T15:26:00Z" w:initials="m">
    <w:p w14:paraId="685AAB0D" w14:textId="1816EF85" w:rsidR="00C40641" w:rsidRPr="000D7948" w:rsidRDefault="00C40641">
      <w:pPr>
        <w:pStyle w:val="Kommentartext"/>
        <w:rPr>
          <w:lang w:val="en-GB"/>
        </w:rPr>
      </w:pPr>
      <w:r>
        <w:rPr>
          <w:rStyle w:val="Kommentarzeichen"/>
        </w:rPr>
        <w:annotationRef/>
      </w:r>
      <w:r w:rsidRPr="000D7948">
        <w:rPr>
          <w:lang w:val="en-GB"/>
        </w:rPr>
        <w:t>clarke et al. 2014</w:t>
      </w:r>
    </w:p>
  </w:comment>
  <w:comment w:id="33" w:author="minx" w:date="2017-06-16T15:26:00Z" w:initials="m">
    <w:p w14:paraId="01FB8E4B" w14:textId="4CF10ABF" w:rsidR="002D304E" w:rsidRPr="002D304E" w:rsidRDefault="002D304E">
      <w:pPr>
        <w:pStyle w:val="Kommentartext"/>
        <w:rPr>
          <w:lang w:val="en-US"/>
        </w:rPr>
      </w:pPr>
      <w:r>
        <w:rPr>
          <w:rStyle w:val="Kommentarzeichen"/>
        </w:rPr>
        <w:annotationRef/>
      </w:r>
      <w:r w:rsidRPr="002D304E">
        <w:rPr>
          <w:lang w:val="en-US"/>
        </w:rPr>
        <w:t>@Felix: any critical reference on the absence of cities and urban infrastructures in global IAMs?</w:t>
      </w:r>
    </w:p>
  </w:comment>
  <w:comment w:id="34" w:author="William Lamb" w:date="2017-06-16T15:26:00Z" w:initials="WL">
    <w:p w14:paraId="3789C207" w14:textId="0E0B31A1" w:rsidR="002214FE" w:rsidRDefault="002214FE">
      <w:pPr>
        <w:pStyle w:val="Kommentartext"/>
        <w:rPr>
          <w:lang w:val="en-GB"/>
        </w:rPr>
      </w:pPr>
      <w:r>
        <w:rPr>
          <w:rStyle w:val="Kommentarzeichen"/>
        </w:rPr>
        <w:annotationRef/>
      </w:r>
      <w:r w:rsidRPr="00AB2E3C">
        <w:rPr>
          <w:lang w:val="en-GB"/>
        </w:rPr>
        <w:t>What are these refs?</w:t>
      </w:r>
    </w:p>
    <w:p w14:paraId="7B42052E" w14:textId="77777777" w:rsidR="00961E05" w:rsidRDefault="00961E05">
      <w:pPr>
        <w:pStyle w:val="Kommentartext"/>
        <w:rPr>
          <w:lang w:val="en-GB"/>
        </w:rPr>
      </w:pPr>
    </w:p>
    <w:p w14:paraId="2ECDC02E" w14:textId="179EA0A4" w:rsidR="00961E05" w:rsidRPr="00AB2E3C" w:rsidRDefault="00961E05">
      <w:pPr>
        <w:pStyle w:val="Kommentartext"/>
        <w:rPr>
          <w:lang w:val="en-GB"/>
        </w:rPr>
      </w:pPr>
      <w:r>
        <w:rPr>
          <w:lang w:val="en-GB"/>
        </w:rPr>
        <w:t>There was a paper by Hallegatte he wrote fpr the OECD; then I think there is some SSP stuff… but I need to check… I need to dig… @Felix: anything at hand?</w:t>
      </w:r>
    </w:p>
  </w:comment>
  <w:comment w:id="83" w:author="minx" w:date="2017-06-16T15:26:00Z" w:initials="m">
    <w:p w14:paraId="5EAE233C" w14:textId="77777777" w:rsidR="003D5BF4" w:rsidRPr="003D5BF4" w:rsidRDefault="003D5BF4" w:rsidP="003D5BF4">
      <w:pPr>
        <w:spacing w:after="0" w:line="240" w:lineRule="auto"/>
        <w:ind w:left="720" w:hanging="720"/>
        <w:rPr>
          <w:rFonts w:ascii="Calibri" w:hAnsi="Calibri"/>
          <w:noProof/>
          <w:lang w:val="en-US"/>
        </w:rPr>
      </w:pPr>
      <w:bookmarkStart w:id="86" w:name="_ENREF_1"/>
      <w:r w:rsidRPr="000D7948">
        <w:rPr>
          <w:rFonts w:ascii="Calibri" w:hAnsi="Calibri"/>
          <w:noProof/>
          <w:lang w:val="en-GB"/>
        </w:rPr>
        <w:t xml:space="preserve">Grubler, A., X. Bai, T. Buettner, S. Dhakal, D. J. Fisk, T. Ichinose, J. E. Keirstead, G. Sammer, D. Satterthwaite, N. B. Schulz, N. Shah, J. Steinberger, and H. Weisz. </w:t>
      </w:r>
      <w:r w:rsidRPr="003D5BF4">
        <w:rPr>
          <w:rFonts w:ascii="Calibri" w:hAnsi="Calibri"/>
          <w:noProof/>
          <w:lang w:val="en-US"/>
        </w:rPr>
        <w:t xml:space="preserve">2012. Chapter 18 - Urban Energy Systems. In </w:t>
      </w:r>
      <w:r w:rsidRPr="003D5BF4">
        <w:rPr>
          <w:rFonts w:ascii="Calibri" w:hAnsi="Calibri"/>
          <w:i/>
          <w:noProof/>
          <w:lang w:val="en-US"/>
        </w:rPr>
        <w:t>Global Energy Assessment - Toward a Sustainable Future</w:t>
      </w:r>
      <w:r w:rsidRPr="003D5BF4">
        <w:rPr>
          <w:rFonts w:ascii="Calibri" w:hAnsi="Calibri"/>
          <w:noProof/>
          <w:lang w:val="en-US"/>
        </w:rPr>
        <w:t>. Cambridge University Press, Cambridge, UK and New York, NY, USA and the International Institute for Applied Systems Analysis, Laxenburg, Austria.</w:t>
      </w:r>
      <w:bookmarkEnd w:id="86"/>
    </w:p>
    <w:p w14:paraId="738A935F" w14:textId="598A9993" w:rsidR="003D5BF4" w:rsidRPr="003D5BF4" w:rsidRDefault="003D5BF4" w:rsidP="003D5BF4">
      <w:pPr>
        <w:pStyle w:val="Kommentartext"/>
        <w:rPr>
          <w:lang w:val="en-US"/>
        </w:rPr>
      </w:pPr>
      <w:bookmarkStart w:id="87" w:name="_ENREF_2"/>
      <w:r w:rsidRPr="003D5BF4">
        <w:rPr>
          <w:rFonts w:ascii="Calibri" w:hAnsi="Calibri"/>
          <w:noProof/>
          <w:lang w:val="en-US"/>
        </w:rPr>
        <w:t xml:space="preserve">Marcotullio, P. J., A. Sarzynski, J. Albrecht, N. Schulz, and J. Garcia. 2013. The geography of global urban greenhouse gas emissions: an exploratory analysis. </w:t>
      </w:r>
      <w:r w:rsidRPr="003D5BF4">
        <w:rPr>
          <w:rFonts w:ascii="Calibri" w:hAnsi="Calibri"/>
          <w:i/>
          <w:noProof/>
          <w:lang w:val="en-US"/>
        </w:rPr>
        <w:t>Climatic Change</w:t>
      </w:r>
      <w:r w:rsidRPr="003D5BF4">
        <w:rPr>
          <w:rFonts w:ascii="Calibri" w:hAnsi="Calibri"/>
          <w:noProof/>
          <w:lang w:val="en-US"/>
        </w:rPr>
        <w:t xml:space="preserve"> 121(4): 621-634.</w:t>
      </w:r>
      <w:bookmarkEnd w:id="87"/>
      <w:r>
        <w:rPr>
          <w:rStyle w:val="Kommentarzeichen"/>
        </w:rPr>
        <w:annotationRef/>
      </w:r>
    </w:p>
  </w:comment>
  <w:comment w:id="84" w:author="minx" w:date="2017-06-16T15:26:00Z" w:initials="m">
    <w:p w14:paraId="1B7B54EF" w14:textId="65762465" w:rsidR="003D5BF4" w:rsidRPr="003D5BF4" w:rsidRDefault="003D5BF4">
      <w:pPr>
        <w:pStyle w:val="Kommentartext"/>
        <w:rPr>
          <w:lang w:val="en-US"/>
        </w:rPr>
      </w:pPr>
      <w:r>
        <w:rPr>
          <w:rStyle w:val="Kommentarzeichen"/>
        </w:rPr>
        <w:annotationRef/>
      </w:r>
    </w:p>
  </w:comment>
  <w:comment w:id="91" w:author="minx" w:date="2017-06-16T15:26:00Z" w:initials="m">
    <w:p w14:paraId="50C14411" w14:textId="77777777" w:rsidR="003D5BF4" w:rsidRPr="003D5BF4" w:rsidRDefault="003D5BF4" w:rsidP="003D5BF4">
      <w:pPr>
        <w:spacing w:after="0" w:line="240" w:lineRule="auto"/>
        <w:ind w:left="720" w:hanging="720"/>
        <w:rPr>
          <w:rFonts w:ascii="Calibri" w:hAnsi="Calibri"/>
          <w:noProof/>
          <w:lang w:val="en-US"/>
        </w:rPr>
      </w:pPr>
      <w:r>
        <w:rPr>
          <w:rStyle w:val="Kommentarzeichen"/>
        </w:rPr>
        <w:annotationRef/>
      </w:r>
      <w:bookmarkStart w:id="93" w:name="_ENREF_3"/>
      <w:r w:rsidRPr="003D5BF4">
        <w:rPr>
          <w:rFonts w:ascii="Calibri" w:hAnsi="Calibri"/>
          <w:noProof/>
          <w:lang w:val="en-US"/>
        </w:rPr>
        <w:t xml:space="preserve">Markolf, S. A., H. S. Matthews, I. M. L. Azevedo, and C. Hendrickson. 2017. An integrated approach for estimating greenhouse gas emissions from 100 U.S. metropolitan areas. </w:t>
      </w:r>
      <w:r w:rsidRPr="003D5BF4">
        <w:rPr>
          <w:rFonts w:ascii="Calibri" w:hAnsi="Calibri"/>
          <w:i/>
          <w:noProof/>
          <w:lang w:val="en-US"/>
        </w:rPr>
        <w:t>Environmental Research Letters</w:t>
      </w:r>
      <w:r w:rsidRPr="003D5BF4">
        <w:rPr>
          <w:rFonts w:ascii="Calibri" w:hAnsi="Calibri"/>
          <w:noProof/>
          <w:lang w:val="en-US"/>
        </w:rPr>
        <w:t xml:space="preserve"> 12(2): 024003.</w:t>
      </w:r>
      <w:bookmarkEnd w:id="93"/>
    </w:p>
    <w:p w14:paraId="215D173C" w14:textId="77777777" w:rsidR="003D5BF4" w:rsidRPr="003D5BF4" w:rsidRDefault="003D5BF4" w:rsidP="003D5BF4">
      <w:pPr>
        <w:spacing w:after="0" w:line="240" w:lineRule="auto"/>
        <w:ind w:left="720" w:hanging="720"/>
        <w:rPr>
          <w:rFonts w:ascii="Calibri" w:hAnsi="Calibri"/>
          <w:noProof/>
          <w:lang w:val="en-US"/>
        </w:rPr>
      </w:pPr>
      <w:bookmarkStart w:id="94" w:name="_ENREF_4"/>
      <w:r w:rsidRPr="003D5BF4">
        <w:rPr>
          <w:rFonts w:ascii="Calibri" w:hAnsi="Calibri"/>
          <w:noProof/>
          <w:lang w:val="en-US"/>
        </w:rPr>
        <w:t xml:space="preserve">Minx, J. C. 2017. Better data for assessing local climate policies. </w:t>
      </w:r>
      <w:r w:rsidRPr="003D5BF4">
        <w:rPr>
          <w:rFonts w:ascii="Calibri" w:hAnsi="Calibri"/>
          <w:i/>
          <w:noProof/>
          <w:lang w:val="en-US"/>
        </w:rPr>
        <w:t>Environmental Research Letters</w:t>
      </w:r>
      <w:r w:rsidRPr="003D5BF4">
        <w:rPr>
          <w:rFonts w:ascii="Calibri" w:hAnsi="Calibri"/>
          <w:noProof/>
          <w:lang w:val="en-US"/>
        </w:rPr>
        <w:t xml:space="preserve"> 12(5): 051001.</w:t>
      </w:r>
      <w:bookmarkEnd w:id="94"/>
    </w:p>
    <w:p w14:paraId="69991FC4" w14:textId="0B5125E7" w:rsidR="003D5BF4" w:rsidRPr="000D7948" w:rsidRDefault="003D5BF4" w:rsidP="003D5BF4">
      <w:pPr>
        <w:pStyle w:val="Kommentartext"/>
        <w:rPr>
          <w:lang w:val="en-GB"/>
        </w:rPr>
      </w:pPr>
      <w:bookmarkStart w:id="95" w:name="_ENREF_5"/>
      <w:r w:rsidRPr="003D5BF4">
        <w:rPr>
          <w:rFonts w:ascii="Calibri" w:hAnsi="Calibri"/>
          <w:noProof/>
          <w:lang w:val="en-US"/>
        </w:rPr>
        <w:t xml:space="preserve">Minx, J. C., G. Baiocchi, T. Wiedmann, J. Barrett, F. Creutzig, K. Feng, M. Förster, P.-P. Pichler, H. Weisz, and K. Hubacek. 2013. Carbon footprints of cities and other human settlements in the UK. </w:t>
      </w:r>
      <w:r w:rsidRPr="000D7948">
        <w:rPr>
          <w:rFonts w:ascii="Calibri" w:hAnsi="Calibri"/>
          <w:i/>
          <w:noProof/>
          <w:lang w:val="en-GB"/>
        </w:rPr>
        <w:t>Environmental Research Letters</w:t>
      </w:r>
      <w:r w:rsidRPr="000D7948">
        <w:rPr>
          <w:rFonts w:ascii="Calibri" w:hAnsi="Calibri"/>
          <w:noProof/>
          <w:lang w:val="en-GB"/>
        </w:rPr>
        <w:t xml:space="preserve"> 8(3): 035039.</w:t>
      </w:r>
      <w:bookmarkEnd w:id="95"/>
    </w:p>
  </w:comment>
  <w:comment w:id="153" w:author="William Lamb" w:date="2017-06-16T15:26:00Z" w:initials="WL">
    <w:p w14:paraId="6F8F0785" w14:textId="7F8352F7" w:rsidR="002214FE" w:rsidRPr="00AB2E3C" w:rsidRDefault="002214FE">
      <w:pPr>
        <w:pStyle w:val="Kommentartext"/>
        <w:rPr>
          <w:lang w:val="en-GB"/>
        </w:rPr>
      </w:pPr>
      <w:r>
        <w:rPr>
          <w:rStyle w:val="Kommentarzeichen"/>
        </w:rPr>
        <w:annotationRef/>
      </w:r>
      <w:r>
        <w:rPr>
          <w:lang w:val="en-GB"/>
        </w:rPr>
        <w:t>Too much introduction at this point.</w:t>
      </w:r>
    </w:p>
  </w:comment>
  <w:comment w:id="186" w:author="Max Callaghan" w:date="2017-06-16T15:26:00Z" w:initials="MC">
    <w:p w14:paraId="2F60AAAE" w14:textId="77777777" w:rsidR="00941DC7" w:rsidRPr="00941DC7" w:rsidRDefault="00941DC7" w:rsidP="00941DC7">
      <w:pPr>
        <w:ind w:hanging="480"/>
        <w:rPr>
          <w:rFonts w:ascii="Times New Roman" w:eastAsia="Times New Roman" w:hAnsi="Times New Roman" w:cs="Times New Roman"/>
          <w:sz w:val="24"/>
          <w:szCs w:val="24"/>
          <w:lang w:val="en-GB" w:eastAsia="en-GB"/>
        </w:rPr>
      </w:pPr>
      <w:r>
        <w:rPr>
          <w:rStyle w:val="Kommentarzeichen"/>
        </w:rPr>
        <w:annotationRef/>
      </w:r>
      <w:r w:rsidRPr="00941DC7">
        <w:rPr>
          <w:rFonts w:ascii="Times New Roman" w:eastAsia="Times New Roman" w:hAnsi="Times New Roman" w:cs="Times New Roman"/>
          <w:sz w:val="24"/>
          <w:szCs w:val="24"/>
          <w:lang w:eastAsia="en-GB"/>
        </w:rPr>
        <w:t xml:space="preserve">Rogelj, Joeri, Gunnar Luderer, Robert C. Pietzcker, Elmar Kriegler, Michiel Schaeffer, Volker Krey, and Keywan Riahi. </w:t>
      </w:r>
      <w:r w:rsidRPr="00941DC7">
        <w:rPr>
          <w:rFonts w:ascii="Times New Roman" w:eastAsia="Times New Roman" w:hAnsi="Times New Roman" w:cs="Times New Roman"/>
          <w:sz w:val="24"/>
          <w:szCs w:val="24"/>
          <w:lang w:val="en-GB" w:eastAsia="en-GB"/>
        </w:rPr>
        <w:t xml:space="preserve">“Energy System Transformations for Limiting End-of-Century Warming to below 1.5 °C.” </w:t>
      </w:r>
      <w:r w:rsidRPr="00941DC7">
        <w:rPr>
          <w:rFonts w:ascii="Times New Roman" w:eastAsia="Times New Roman" w:hAnsi="Times New Roman" w:cs="Times New Roman"/>
          <w:i/>
          <w:iCs/>
          <w:sz w:val="24"/>
          <w:szCs w:val="24"/>
          <w:lang w:val="en-GB" w:eastAsia="en-GB"/>
        </w:rPr>
        <w:t>Nature Climate Change</w:t>
      </w:r>
      <w:r w:rsidRPr="00941DC7">
        <w:rPr>
          <w:rFonts w:ascii="Times New Roman" w:eastAsia="Times New Roman" w:hAnsi="Times New Roman" w:cs="Times New Roman"/>
          <w:sz w:val="24"/>
          <w:szCs w:val="24"/>
          <w:lang w:val="en-GB" w:eastAsia="en-GB"/>
        </w:rPr>
        <w:t xml:space="preserve"> 5, no. 6 (June 2015): 519–27. doi:10.1038/nclimate2572.</w:t>
      </w:r>
    </w:p>
    <w:p w14:paraId="1BCCD98C" w14:textId="1CC28CA1" w:rsidR="00941DC7" w:rsidRDefault="00941DC7">
      <w:pPr>
        <w:pStyle w:val="Kommentartext"/>
      </w:pPr>
    </w:p>
  </w:comment>
  <w:comment w:id="226" w:author="minx" w:date="2017-06-16T15:26:00Z" w:initials="m">
    <w:p w14:paraId="452836C5" w14:textId="32CA0A72" w:rsidR="00B36DFC" w:rsidRPr="000D7948" w:rsidRDefault="00B36DFC">
      <w:pPr>
        <w:pStyle w:val="Kommentartext"/>
        <w:rPr>
          <w:lang w:val="en-GB"/>
        </w:rPr>
      </w:pPr>
      <w:r>
        <w:rPr>
          <w:rStyle w:val="Kommentarzeichen"/>
        </w:rPr>
        <w:annotationRef/>
      </w:r>
      <w:r w:rsidR="00D52F16" w:rsidRPr="000D7948">
        <w:rPr>
          <w:lang w:val="en-GB"/>
        </w:rPr>
        <w:t>felix - you are the better person here...</w:t>
      </w:r>
    </w:p>
  </w:comment>
  <w:comment w:id="231" w:author="minx" w:date="2017-06-16T15:26:00Z" w:initials="m">
    <w:p w14:paraId="2FEB8E8C" w14:textId="352A3A0B" w:rsidR="00B36DFC" w:rsidRPr="00B36DFC" w:rsidRDefault="00B36DFC">
      <w:pPr>
        <w:pStyle w:val="Kommentartext"/>
        <w:rPr>
          <w:lang w:val="en-US"/>
        </w:rPr>
      </w:pPr>
      <w:r>
        <w:rPr>
          <w:rStyle w:val="Kommentarzeichen"/>
        </w:rPr>
        <w:annotationRef/>
      </w:r>
      <w:r w:rsidR="00D52F16" w:rsidRPr="00B36DFC">
        <w:rPr>
          <w:lang w:val="en-US"/>
        </w:rPr>
        <w:t>original reference is IEA I think... but would cite GEA and IPCC</w:t>
      </w:r>
    </w:p>
  </w:comment>
  <w:comment w:id="247" w:author="William Lamb" w:date="2017-06-16T15:26:00Z" w:initials="WL">
    <w:p w14:paraId="50E9FA68" w14:textId="5BFB8A65" w:rsidR="0063586E" w:rsidRPr="0063586E" w:rsidRDefault="0063586E">
      <w:pPr>
        <w:pStyle w:val="Kommentartext"/>
        <w:rPr>
          <w:lang w:val="en-GB"/>
        </w:rPr>
      </w:pPr>
      <w:r>
        <w:rPr>
          <w:rStyle w:val="Kommentarzeichen"/>
        </w:rPr>
        <w:annotationRef/>
      </w:r>
      <w:r w:rsidRPr="0063586E">
        <w:rPr>
          <w:lang w:val="en-GB"/>
        </w:rPr>
        <w:t xml:space="preserve">@Felix, Radhika, Jan: </w:t>
      </w:r>
      <w:r>
        <w:rPr>
          <w:lang w:val="en-GB"/>
        </w:rPr>
        <w:t>could you write a few sentences for each?</w:t>
      </w:r>
    </w:p>
  </w:comment>
  <w:comment w:id="240" w:author="minx" w:date="2017-06-16T15:26:00Z" w:initials="m">
    <w:p w14:paraId="74846F59" w14:textId="17B0A7AA" w:rsidR="00DB4669" w:rsidRPr="000D7948" w:rsidRDefault="00DB4669">
      <w:pPr>
        <w:pStyle w:val="Kommentartext"/>
        <w:rPr>
          <w:lang w:val="en-GB"/>
        </w:rPr>
      </w:pPr>
      <w:r>
        <w:rPr>
          <w:rStyle w:val="Kommentarzeichen"/>
        </w:rPr>
        <w:annotationRef/>
      </w:r>
      <w:r w:rsidR="00D52F16" w:rsidRPr="000D7948">
        <w:rPr>
          <w:lang w:val="en-GB"/>
        </w:rPr>
        <w:t>I would not do this... it would get far too long. My suggestion is to merge this section with the next one</w:t>
      </w:r>
    </w:p>
  </w:comment>
  <w:comment w:id="311" w:author="William Lamb" w:date="2017-06-16T15:26:00Z" w:initials="WL">
    <w:p w14:paraId="5AA0DCE7" w14:textId="7A551CDE" w:rsidR="0037706F" w:rsidRPr="00961E05" w:rsidRDefault="0037706F">
      <w:pPr>
        <w:pStyle w:val="Kommentartext"/>
        <w:rPr>
          <w:lang w:val="en-US"/>
        </w:rPr>
      </w:pPr>
      <w:r>
        <w:rPr>
          <w:rStyle w:val="Kommentarzeichen"/>
        </w:rPr>
        <w:annotationRef/>
      </w:r>
      <w:r w:rsidRPr="00961E05">
        <w:rPr>
          <w:lang w:val="en-US"/>
        </w:rPr>
        <w:t xml:space="preserve">REFs missing here </w:t>
      </w:r>
    </w:p>
  </w:comment>
  <w:comment w:id="324" w:author="William Lamb" w:date="2017-06-16T15:26:00Z" w:initials="WL">
    <w:p w14:paraId="086CE6E1" w14:textId="77777777" w:rsidR="00CB6E15" w:rsidRPr="00961E05" w:rsidRDefault="00CB6E15" w:rsidP="00CB6E15">
      <w:pPr>
        <w:pStyle w:val="Kommentartext"/>
        <w:rPr>
          <w:lang w:val="en-US"/>
        </w:rPr>
      </w:pPr>
      <w:r>
        <w:rPr>
          <w:rStyle w:val="Kommentarzeichen"/>
        </w:rPr>
        <w:annotationRef/>
      </w:r>
      <w:r w:rsidRPr="00961E05">
        <w:rPr>
          <w:lang w:val="en-US"/>
        </w:rPr>
        <w:t xml:space="preserve">REFs missing here </w:t>
      </w:r>
    </w:p>
  </w:comment>
  <w:comment w:id="321" w:author="minx" w:date="2017-06-16T15:26:00Z" w:initials="m">
    <w:p w14:paraId="56231C2C" w14:textId="1BFCA23F" w:rsidR="00CB6E15" w:rsidRPr="000D7948" w:rsidRDefault="00CB6E15">
      <w:pPr>
        <w:pStyle w:val="Kommentartext"/>
        <w:rPr>
          <w:lang w:val="en-GB"/>
        </w:rPr>
      </w:pPr>
      <w:r>
        <w:rPr>
          <w:rStyle w:val="Kommentarzeichen"/>
        </w:rPr>
        <w:annotationRef/>
      </w:r>
      <w:r w:rsidR="00D52F16" w:rsidRPr="000D7948">
        <w:rPr>
          <w:lang w:val="en-GB"/>
        </w:rPr>
        <w:t>could also be deleted</w:t>
      </w:r>
    </w:p>
  </w:comment>
  <w:comment w:id="402" w:author="Radhika Khosla" w:date="2017-06-16T15:26:00Z" w:initials="RK">
    <w:p w14:paraId="4933BE66" w14:textId="38FCF8FA" w:rsidR="002214FE" w:rsidRPr="00157884" w:rsidRDefault="002214FE">
      <w:pPr>
        <w:pStyle w:val="Kommentartext"/>
        <w:rPr>
          <w:lang w:val="en-US"/>
        </w:rPr>
      </w:pPr>
      <w:r>
        <w:rPr>
          <w:rStyle w:val="Kommentarzeichen"/>
        </w:rPr>
        <w:annotationRef/>
      </w:r>
      <w:r w:rsidRPr="00157884">
        <w:rPr>
          <w:lang w:val="en-US"/>
        </w:rPr>
        <w:t xml:space="preserve">Cite </w:t>
      </w:r>
    </w:p>
  </w:comment>
  <w:comment w:id="398" w:author="minx" w:date="2017-06-16T15:26:00Z" w:initials="m">
    <w:p w14:paraId="065DB741" w14:textId="544BD9CE" w:rsidR="00CB6E15" w:rsidRPr="00CB6E15" w:rsidRDefault="00CB6E15">
      <w:pPr>
        <w:pStyle w:val="Kommentartext"/>
        <w:rPr>
          <w:lang w:val="en-US"/>
        </w:rPr>
      </w:pPr>
      <w:r>
        <w:rPr>
          <w:rStyle w:val="Kommentarzeichen"/>
        </w:rPr>
        <w:annotationRef/>
      </w:r>
      <w:r w:rsidR="00D52F16" w:rsidRPr="00CB6E15">
        <w:rPr>
          <w:lang w:val="en-US"/>
        </w:rPr>
        <w:t>V</w:t>
      </w:r>
      <w:r w:rsidR="00D52F16" w:rsidRPr="000D7948">
        <w:rPr>
          <w:lang w:val="en-GB"/>
        </w:rPr>
        <w:t>arious things: 1) we could</w:t>
      </w:r>
    </w:p>
  </w:comment>
  <w:comment w:id="438" w:author="William Lamb" w:date="2017-06-16T15:26:00Z" w:initials="WL">
    <w:p w14:paraId="507F64E4" w14:textId="53A67E8A" w:rsidR="002214FE" w:rsidRPr="00B24B20" w:rsidRDefault="002214FE">
      <w:pPr>
        <w:pStyle w:val="Kommentartext"/>
        <w:rPr>
          <w:lang w:val="en-GB"/>
        </w:rPr>
      </w:pPr>
      <w:r>
        <w:rPr>
          <w:rStyle w:val="Kommentarzeichen"/>
        </w:rPr>
        <w:annotationRef/>
      </w:r>
      <w:r w:rsidRPr="00B24B20">
        <w:rPr>
          <w:lang w:val="en-GB"/>
        </w:rPr>
        <w:t>Max?</w:t>
      </w:r>
    </w:p>
  </w:comment>
  <w:comment w:id="437" w:author="minx" w:date="2017-06-16T15:26:00Z" w:initials="m">
    <w:p w14:paraId="5DEA82B9" w14:textId="522592BB" w:rsidR="00CB6E15" w:rsidRPr="00CB6E15" w:rsidRDefault="00CB6E15">
      <w:pPr>
        <w:pStyle w:val="Kommentartext"/>
        <w:rPr>
          <w:lang w:val="en-US"/>
        </w:rPr>
      </w:pPr>
      <w:r>
        <w:rPr>
          <w:rStyle w:val="Kommentarzeichen"/>
        </w:rPr>
        <w:annotationRef/>
      </w:r>
      <w:r w:rsidRPr="00CB6E15">
        <w:rPr>
          <w:lang w:val="en-US"/>
        </w:rPr>
        <w:t xml:space="preserve">I am not so sure how interesting this is... </w:t>
      </w:r>
      <w:r>
        <w:rPr>
          <w:lang w:val="en-US"/>
        </w:rPr>
        <w:t>but if you do it, we should consider doing a figure where we highlight this… maybe along the lines of our overlapping circles diagram (we used when discussing the query… maybe with additional information on the 4 themes…</w:t>
      </w:r>
    </w:p>
  </w:comment>
  <w:comment w:id="445" w:author="minx" w:date="2017-06-16T15:26:00Z" w:initials="m">
    <w:p w14:paraId="35B5BEC7" w14:textId="00E3B911" w:rsidR="009F57EA" w:rsidRPr="009F57EA" w:rsidRDefault="009F57EA">
      <w:pPr>
        <w:pStyle w:val="Kommentartext"/>
        <w:rPr>
          <w:lang w:val="en-US"/>
        </w:rPr>
      </w:pPr>
      <w:r>
        <w:rPr>
          <w:rStyle w:val="Kommentarzeichen"/>
        </w:rPr>
        <w:annotationRef/>
      </w:r>
      <w:r w:rsidRPr="009F57EA">
        <w:rPr>
          <w:lang w:val="en-US"/>
        </w:rPr>
        <w:t>You can highlight this in the discussion if sufficiently important</w:t>
      </w:r>
    </w:p>
  </w:comment>
  <w:comment w:id="448" w:author="minx" w:date="2017-06-16T15:26:00Z" w:initials="m">
    <w:p w14:paraId="49B68BCA" w14:textId="38C4BDE9" w:rsidR="002D304E" w:rsidRPr="002D304E" w:rsidRDefault="002D304E">
      <w:pPr>
        <w:pStyle w:val="Kommentartext"/>
        <w:rPr>
          <w:lang w:val="en-US"/>
        </w:rPr>
      </w:pPr>
      <w:r>
        <w:rPr>
          <w:rStyle w:val="Kommentarzeichen"/>
        </w:rPr>
        <w:annotationRef/>
      </w:r>
      <w:r w:rsidRPr="002D304E">
        <w:rPr>
          <w:lang w:val="en-US"/>
        </w:rPr>
        <w:t xml:space="preserve">@Will: if you get rid of the disciplines... </w:t>
      </w:r>
      <w:r>
        <w:rPr>
          <w:lang w:val="en-US"/>
        </w:rPr>
        <w:t>you should indicate by the colour of the nodes how rapidly the literature is growing in that particular field right now. Remember that the journal is mainly interested in the</w:t>
      </w:r>
    </w:p>
  </w:comment>
  <w:comment w:id="449" w:author="minx" w:date="2017-06-16T15:26:00Z" w:initials="m">
    <w:p w14:paraId="02D62B40" w14:textId="5D230AF0" w:rsidR="002D3111" w:rsidRPr="002D3111" w:rsidRDefault="002D3111">
      <w:pPr>
        <w:pStyle w:val="Kommentartext"/>
        <w:rPr>
          <w:lang w:val="en-US"/>
        </w:rPr>
      </w:pPr>
      <w:r>
        <w:rPr>
          <w:rStyle w:val="Kommentarzeichen"/>
        </w:rPr>
        <w:annotationRef/>
      </w:r>
      <w:r w:rsidRPr="002D3111">
        <w:rPr>
          <w:lang w:val="en-US"/>
        </w:rPr>
        <w:t xml:space="preserve">Calculate centrality only for this network. </w:t>
      </w:r>
      <w:r>
        <w:rPr>
          <w:lang w:val="en-US"/>
        </w:rPr>
        <w:t>Still helps discussion…</w:t>
      </w:r>
    </w:p>
  </w:comment>
  <w:comment w:id="453" w:author="minx" w:date="2017-06-16T15:26:00Z" w:initials="m">
    <w:p w14:paraId="6AE8E291" w14:textId="1FBCDEBE" w:rsidR="002D3111" w:rsidRPr="002D3111" w:rsidRDefault="002D3111">
      <w:pPr>
        <w:pStyle w:val="Kommentartext"/>
        <w:rPr>
          <w:lang w:val="en-US"/>
        </w:rPr>
      </w:pPr>
      <w:r>
        <w:rPr>
          <w:rStyle w:val="Kommentarzeichen"/>
        </w:rPr>
        <w:annotationRef/>
      </w:r>
      <w:r w:rsidRPr="002D3111">
        <w:rPr>
          <w:lang w:val="en-US"/>
        </w:rPr>
        <w:t>Max to extract</w:t>
      </w:r>
    </w:p>
  </w:comment>
  <w:comment w:id="461" w:author="Max Callaghan" w:date="2017-06-16T15:26:00Z" w:initials="MC">
    <w:p w14:paraId="1B869CF5" w14:textId="35DEA502" w:rsidR="00AD0FC8" w:rsidRPr="00AD0FC8" w:rsidRDefault="00AD0FC8">
      <w:pPr>
        <w:pStyle w:val="Kommentartext"/>
        <w:rPr>
          <w:lang w:val="en-GB"/>
        </w:rPr>
      </w:pPr>
      <w:r>
        <w:rPr>
          <w:rStyle w:val="Kommentarzeichen"/>
        </w:rPr>
        <w:annotationRef/>
      </w:r>
      <w:r w:rsidRPr="00AD0FC8">
        <w:rPr>
          <w:lang w:val="en-GB"/>
        </w:rPr>
        <w:t>Do we caveat that the references are automatically scraped from the PDF, and may not have perfect matching, although I did this in a fairly careful way</w:t>
      </w:r>
    </w:p>
  </w:comment>
  <w:comment w:id="472" w:author="William Lamb" w:date="2017-06-16T15:26:00Z" w:initials="WL">
    <w:p w14:paraId="680BE0E7" w14:textId="6A80A479" w:rsidR="002214FE" w:rsidRPr="0037617C" w:rsidRDefault="002214FE">
      <w:pPr>
        <w:pStyle w:val="Kommentartext"/>
        <w:rPr>
          <w:lang w:val="en-GB"/>
        </w:rPr>
      </w:pPr>
      <w:r>
        <w:rPr>
          <w:rStyle w:val="Kommentarzeichen"/>
        </w:rPr>
        <w:annotationRef/>
      </w:r>
      <w:r w:rsidRPr="0037617C">
        <w:rPr>
          <w:lang w:val="en-GB"/>
        </w:rPr>
        <w:t>@Felix: do you still want to do this?</w:t>
      </w:r>
      <w:r>
        <w:rPr>
          <w:lang w:val="en-GB"/>
        </w:rPr>
        <w:t xml:space="preserve"> So far water not discussed.</w:t>
      </w:r>
    </w:p>
  </w:comment>
  <w:comment w:id="473" w:author="William Lamb" w:date="2017-06-16T15:26:00Z" w:initials="WL">
    <w:p w14:paraId="0654BD5C" w14:textId="3E743D2D" w:rsidR="000F0B1C" w:rsidRPr="000F0B1C" w:rsidRDefault="000F0B1C">
      <w:pPr>
        <w:pStyle w:val="Kommentartext"/>
        <w:rPr>
          <w:lang w:val="en-GB"/>
        </w:rPr>
      </w:pPr>
      <w:r>
        <w:rPr>
          <w:rStyle w:val="Kommentarzeichen"/>
        </w:rPr>
        <w:annotationRef/>
      </w:r>
      <w:r w:rsidRPr="000F0B1C">
        <w:rPr>
          <w:lang w:val="en-GB"/>
        </w:rPr>
        <w:t>Max and I will strengthen this with some further analysis on co-citations.</w:t>
      </w:r>
    </w:p>
  </w:comment>
  <w:comment w:id="474" w:author="William Lamb" w:date="2017-06-16T15:26:00Z" w:initials="WL">
    <w:p w14:paraId="4C749D65" w14:textId="4E39468F" w:rsidR="001D4B2B" w:rsidRPr="001D4B2B" w:rsidRDefault="001D4B2B">
      <w:pPr>
        <w:pStyle w:val="Kommentartext"/>
        <w:rPr>
          <w:lang w:val="en-GB"/>
        </w:rPr>
      </w:pPr>
      <w:r>
        <w:rPr>
          <w:rStyle w:val="Kommentarzeichen"/>
        </w:rPr>
        <w:annotationRef/>
      </w:r>
      <w:r>
        <w:rPr>
          <w:lang w:val="en-GB"/>
        </w:rPr>
        <w:t>I’m not really sure how we handle this? It’s a huge literature that isn’t captured here.</w:t>
      </w:r>
      <w:r w:rsidR="000F0B1C">
        <w:rPr>
          <w:lang w:val="en-GB"/>
        </w:rPr>
        <w:t xml:space="preserve"> Worth a bit more discussion.</w:t>
      </w:r>
    </w:p>
  </w:comment>
  <w:comment w:id="475" w:author="William Lamb" w:date="2017-06-16T15:26:00Z" w:initials="WL">
    <w:p w14:paraId="49B695EA" w14:textId="721759B2" w:rsidR="00F52D0A" w:rsidRPr="00941DC7" w:rsidRDefault="00F52D0A">
      <w:pPr>
        <w:pStyle w:val="Kommentartext"/>
        <w:rPr>
          <w:lang w:val="en-GB"/>
        </w:rPr>
      </w:pPr>
      <w:r>
        <w:rPr>
          <w:rStyle w:val="Kommentarzeichen"/>
        </w:rPr>
        <w:annotationRef/>
      </w:r>
      <w:r w:rsidRPr="00941DC7">
        <w:rPr>
          <w:lang w:val="en-GB"/>
        </w:rPr>
        <w:t>Jan: please edit and reference</w:t>
      </w:r>
    </w:p>
  </w:comment>
  <w:comment w:id="477" w:author="Max Callaghan" w:date="2017-06-16T15:26:00Z" w:initials="MC">
    <w:p w14:paraId="58234888" w14:textId="1D52FC6C" w:rsidR="00AD0FC8" w:rsidRPr="00941DC7" w:rsidRDefault="00AD0FC8">
      <w:pPr>
        <w:pStyle w:val="Kommentartext"/>
        <w:rPr>
          <w:lang w:val="en-GB"/>
        </w:rPr>
      </w:pPr>
      <w:r>
        <w:rPr>
          <w:rStyle w:val="Kommentarzeichen"/>
        </w:rPr>
        <w:annotationRef/>
      </w:r>
      <w:r w:rsidRPr="00941DC7">
        <w:rPr>
          <w:lang w:val="en-GB"/>
        </w:rPr>
        <w:t>See code/all_papers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60F295" w15:done="0"/>
  <w15:commentEx w15:paraId="3EE2462C" w15:done="0"/>
  <w15:commentEx w15:paraId="3789C207" w15:done="0"/>
  <w15:commentEx w15:paraId="6F8F0785" w15:done="0"/>
  <w15:commentEx w15:paraId="50E9FA68" w15:done="0"/>
  <w15:commentEx w15:paraId="5AA0DCE7" w15:done="0"/>
  <w15:commentEx w15:paraId="4933BE66" w15:done="0"/>
  <w15:commentEx w15:paraId="507F64E4" w15:done="0"/>
  <w15:commentEx w15:paraId="680BE0E7" w15:done="0"/>
  <w15:commentEx w15:paraId="0654BD5C" w15:done="0"/>
  <w15:commentEx w15:paraId="4C749D65" w15:done="0"/>
  <w15:commentEx w15:paraId="49B695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35EEE" w14:textId="77777777" w:rsidR="007026FA" w:rsidRDefault="007026FA" w:rsidP="000F73E6">
      <w:pPr>
        <w:spacing w:after="0" w:line="240" w:lineRule="auto"/>
      </w:pPr>
      <w:r>
        <w:separator/>
      </w:r>
    </w:p>
  </w:endnote>
  <w:endnote w:type="continuationSeparator" w:id="0">
    <w:p w14:paraId="77F5A45E" w14:textId="77777777" w:rsidR="007026FA" w:rsidRDefault="007026FA" w:rsidP="000F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5FC70" w14:textId="77777777" w:rsidR="007026FA" w:rsidRDefault="007026FA" w:rsidP="000F73E6">
      <w:pPr>
        <w:spacing w:after="0" w:line="240" w:lineRule="auto"/>
      </w:pPr>
      <w:r>
        <w:separator/>
      </w:r>
    </w:p>
  </w:footnote>
  <w:footnote w:type="continuationSeparator" w:id="0">
    <w:p w14:paraId="6A0C8DB9" w14:textId="77777777" w:rsidR="007026FA" w:rsidRDefault="007026FA" w:rsidP="000F73E6">
      <w:pPr>
        <w:spacing w:after="0" w:line="240" w:lineRule="auto"/>
      </w:pPr>
      <w:r>
        <w:continuationSeparator/>
      </w:r>
    </w:p>
  </w:footnote>
  <w:footnote w:id="1">
    <w:p w14:paraId="0B7F1F1C" w14:textId="635540A2" w:rsidR="002214FE" w:rsidRPr="000F73E6" w:rsidRDefault="002214FE">
      <w:pPr>
        <w:pStyle w:val="Funotentext"/>
        <w:rPr>
          <w:lang w:val="en-US"/>
        </w:rPr>
      </w:pPr>
      <w:r>
        <w:rPr>
          <w:rStyle w:val="Funotenzeichen"/>
        </w:rPr>
        <w:footnoteRef/>
      </w:r>
      <w:r w:rsidRPr="000F73E6">
        <w:rPr>
          <w:lang w:val="en-US"/>
        </w:rPr>
        <w:t xml:space="preserve"> </w:t>
      </w:r>
      <w:r>
        <w:rPr>
          <w:lang w:val="en-US"/>
        </w:rPr>
        <w:t>In fact, we would further argue</w:t>
      </w:r>
      <w:r w:rsidRPr="000F73E6">
        <w:rPr>
          <w:lang w:val="en-US"/>
        </w:rPr>
        <w:t xml:space="preserve"> that it is almost equally important for less ambitious 2°C or 2.5°C scenarios as the public appetite</w:t>
      </w:r>
      <w:ins w:id="8" w:author="William Lamb" w:date="2017-06-15T11:03:00Z">
        <w:r>
          <w:rPr>
            <w:lang w:val="en-US"/>
          </w:rPr>
          <w:t xml:space="preserve"> and technological feasibility of</w:t>
        </w:r>
      </w:ins>
      <w:del w:id="9" w:author="William Lamb" w:date="2017-06-15T11:03:00Z">
        <w:r w:rsidRPr="000F73E6" w:rsidDel="00E177E0">
          <w:rPr>
            <w:lang w:val="en-US"/>
          </w:rPr>
          <w:delText xml:space="preserve"> for </w:delText>
        </w:r>
      </w:del>
      <w:ins w:id="10" w:author="William Lamb" w:date="2017-06-15T11:03:00Z">
        <w:r>
          <w:rPr>
            <w:lang w:val="en-US"/>
          </w:rPr>
          <w:t xml:space="preserve"> </w:t>
        </w:r>
      </w:ins>
      <w:r w:rsidRPr="000F73E6">
        <w:rPr>
          <w:lang w:val="en-US"/>
        </w:rPr>
        <w:t xml:space="preserve">large-scale </w:t>
      </w:r>
      <w:del w:id="11" w:author="William Lamb" w:date="2017-06-15T11:03:00Z">
        <w:r w:rsidRPr="000F73E6" w:rsidDel="00E177E0">
          <w:rPr>
            <w:lang w:val="en-US"/>
          </w:rPr>
          <w:delText xml:space="preserve">technological </w:delText>
        </w:r>
      </w:del>
      <w:ins w:id="12" w:author="William Lamb" w:date="2017-06-15T11:03:00Z">
        <w:r>
          <w:rPr>
            <w:lang w:val="en-US"/>
          </w:rPr>
          <w:t xml:space="preserve">negative emissions options </w:t>
        </w:r>
      </w:ins>
      <w:del w:id="13" w:author="William Lamb" w:date="2017-06-15T11:03:00Z">
        <w:r w:rsidRPr="000F73E6" w:rsidDel="00E177E0">
          <w:rPr>
            <w:lang w:val="en-US"/>
          </w:rPr>
          <w:delText xml:space="preserve">solutions with their side-effects </w:delText>
        </w:r>
      </w:del>
      <w:r w:rsidRPr="000F73E6">
        <w:rPr>
          <w:lang w:val="en-US"/>
        </w:rPr>
        <w:t>is limited</w:t>
      </w:r>
      <w:ins w:id="14" w:author="William Lamb" w:date="2017-06-15T11:03:00Z">
        <w:r>
          <w:rPr>
            <w:lang w:val="en-US"/>
          </w:rPr>
          <w:t xml:space="preserve"> </w:t>
        </w:r>
      </w:ins>
      <w:ins w:id="15" w:author="William Lamb" w:date="2017-06-15T11:04:00Z">
        <w:r>
          <w:rPr>
            <w:lang w:val="en-US"/>
          </w:rPr>
          <w:fldChar w:fldCharType="begin" w:fldLock="1"/>
        </w:r>
      </w:ins>
      <w:r w:rsidR="00F52D0A">
        <w:rPr>
          <w:lang w:val="en-US"/>
        </w:rPr>
        <w:instrText>ADDIN CSL_CITATION { "citationItems" : [ { "id" : "ITEM-1", "itemData" : { "DOI" : "10.1038/nclimate2392", "ISSN" : "1758-678X", "author" : [ { "dropping-particle" : "", "family" : "Fuss", "given" : "Sabine", "non-dropping-particle" : "", "parse-names" : false, "suffix" : "" }, { "dropping-particle" : "", "family" : "Canadell", "given" : "Josep G.", "non-dropping-particle" : "", "parse-names" : false, "suffix" : "" }, { "dropping-particle" : "", "family" : "Peters", "given" : "Glen P.", "non-dropping-particle" : "", "parse-names" : false, "suffix" : "" }, { "dropping-particle" : "", "family" : "Tavoni", "given" : "Massimo", "non-dropping-particle" : "", "parse-names" : false, "suffix" : "" }, { "dropping-particle" : "", "family" : "Andrew", "given" : "Robbie M.", "non-dropping-particle" : "", "parse-names" : false, "suffix" : "" }, { "dropping-particle" : "", "family" : "Ciais", "given" : "Philippe", "non-dropping-particle" : "", "parse-names" : false, "suffix" : "" }, { "dropping-particle" : "", "family" : "Jackson", "given" : "Robert B.", "non-dropping-particle" : "", "parse-names" : false, "suffix" : "" }, { "dropping-particle" : "", "family" : "Jones", "given" : "Chris D.", "non-dropping-particle" : "", "parse-names" : false, "suffix" : "" }, { "dropping-particle" : "", "family" : "Kraxner", "given" : "Florian", "non-dropping-particle" : "", "parse-names" : false, "suffix" : "" }, { "dropping-particle" : "", "family" : "Nakicenovic", "given" : "Nebosja", "non-dropping-particle" : "", "parse-names" : false, "suffix" : "" }, { "dropping-particle" : "", "family" : "Qu\u00e9r\u00e9", "given" : "Corinne", "non-dropping-particle" : "Le", "parse-names" : false, "suffix" : "" }, { "dropping-particle" : "", "family" : "Raupach", "given" : "Michael R.", "non-dropping-particle" : "", "parse-names" : false, "suffix" : "" }, { "dropping-particle" : "", "family" : "Sharifi", "given" : "Ayyoob", "non-dropping-particle" : "", "parse-names" : false, "suffix" : "" }, { "dropping-particle" : "", "family" : "Smith", "given" : "Pete", "non-dropping-particle" : "", "parse-names" : false, "suffix" : "" }, { "dropping-particle" : "", "family" : "Yamagata", "given" : "Yoshiki", "non-dropping-particle" : "", "parse-names" : false, "suffix" : "" } ], "container-title" : "Nature Climate Change", "id" : "ITEM-1", "issue" : "1", "issued" : { "date-parts" : [ [ "2014", "9", "21" ] ] }, "page" : "1-4", "publisher" : "Nature Publishing Group", "title" : "Betting on negative emissions", "type" : "article-journal" }, "uris" : [ "http://www.mendeley.com/documents/?uuid=262df251-eb66-49ed-a7d5-622fb5cdeb83" ] } ], "mendeley" : { "formattedCitation" : "[17]", "plainTextFormattedCitation" : "[17]", "previouslyFormattedCitation" : "[16]" }, "properties" : { "noteIndex" : 0 }, "schema" : "https://github.com/citation-style-language/schema/raw/master/csl-citation.json" }</w:instrText>
      </w:r>
      <w:r>
        <w:rPr>
          <w:lang w:val="en-US"/>
        </w:rPr>
        <w:fldChar w:fldCharType="separate"/>
      </w:r>
      <w:r w:rsidR="00F52D0A" w:rsidRPr="00F52D0A">
        <w:rPr>
          <w:noProof/>
          <w:lang w:val="en-US"/>
        </w:rPr>
        <w:t>[17]</w:t>
      </w:r>
      <w:ins w:id="16" w:author="William Lamb" w:date="2017-06-15T11:04:00Z">
        <w:r>
          <w:rPr>
            <w:lang w:val="en-US"/>
          </w:rPr>
          <w:fldChar w:fldCharType="end"/>
        </w:r>
      </w:ins>
      <w:r w:rsidRPr="000F73E6">
        <w:rPr>
          <w:lang w:val="en-US"/>
        </w:rPr>
        <w:t xml:space="preserve"> (REFs).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15CD5"/>
    <w:multiLevelType w:val="hybridMultilevel"/>
    <w:tmpl w:val="6180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725477"/>
    <w:multiLevelType w:val="hybridMultilevel"/>
    <w:tmpl w:val="105E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EF201B"/>
    <w:multiLevelType w:val="hybridMultilevel"/>
    <w:tmpl w:val="04A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CD40DC"/>
    <w:multiLevelType w:val="hybridMultilevel"/>
    <w:tmpl w:val="FE00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CD7F73"/>
    <w:multiLevelType w:val="hybridMultilevel"/>
    <w:tmpl w:val="87AE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325486"/>
    <w:multiLevelType w:val="hybridMultilevel"/>
    <w:tmpl w:val="B808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EC6D6E"/>
    <w:multiLevelType w:val="hybridMultilevel"/>
    <w:tmpl w:val="D0A85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FE71D9"/>
    <w:multiLevelType w:val="hybridMultilevel"/>
    <w:tmpl w:val="CE460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F782207"/>
    <w:multiLevelType w:val="hybridMultilevel"/>
    <w:tmpl w:val="A1CA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4"/>
  </w:num>
  <w:num w:numId="6">
    <w:abstractNumId w:val="3"/>
  </w:num>
  <w:num w:numId="7">
    <w:abstractNumId w:val="7"/>
  </w:num>
  <w:num w:numId="8">
    <w:abstractNumId w:val="0"/>
  </w:num>
  <w:num w:numId="9">
    <w:abstractNumId w:val="9"/>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rson w15:author="Radhika Khosla">
    <w15:presenceInfo w15:providerId="None" w15:userId="Radhika Khos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dustri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fae0zsp2vw5set5x752edctxaasv00xaad&quot;&gt;Jan&amp;apos;s EN library&lt;record-ids&gt;&lt;item&gt;6255&lt;/item&gt;&lt;item&gt;6265&lt;/item&gt;&lt;item&gt;6399&lt;/item&gt;&lt;item&gt;6417&lt;/item&gt;&lt;item&gt;6435&lt;/item&gt;&lt;item&gt;6479&lt;/item&gt;&lt;item&gt;6512&lt;/item&gt;&lt;item&gt;6533&lt;/item&gt;&lt;item&gt;6541&lt;/item&gt;&lt;/record-ids&gt;&lt;/item&gt;&lt;/Libraries&gt;"/>
  </w:docVars>
  <w:rsids>
    <w:rsidRoot w:val="00D50AD7"/>
    <w:rsid w:val="00006ABA"/>
    <w:rsid w:val="00011305"/>
    <w:rsid w:val="00020C1A"/>
    <w:rsid w:val="00025EC1"/>
    <w:rsid w:val="00036A8C"/>
    <w:rsid w:val="0006597B"/>
    <w:rsid w:val="00082DD4"/>
    <w:rsid w:val="00095A3A"/>
    <w:rsid w:val="000D2A87"/>
    <w:rsid w:val="000D7948"/>
    <w:rsid w:val="000E1167"/>
    <w:rsid w:val="000E5EE1"/>
    <w:rsid w:val="000F0B1C"/>
    <w:rsid w:val="000F3C55"/>
    <w:rsid w:val="000F73E6"/>
    <w:rsid w:val="00124A69"/>
    <w:rsid w:val="0013333F"/>
    <w:rsid w:val="0014356B"/>
    <w:rsid w:val="00145C0B"/>
    <w:rsid w:val="001528B4"/>
    <w:rsid w:val="001561D2"/>
    <w:rsid w:val="00157884"/>
    <w:rsid w:val="00176BCC"/>
    <w:rsid w:val="00187147"/>
    <w:rsid w:val="001969F0"/>
    <w:rsid w:val="00196EA1"/>
    <w:rsid w:val="001B5555"/>
    <w:rsid w:val="001D4B2B"/>
    <w:rsid w:val="001E2F15"/>
    <w:rsid w:val="001E3562"/>
    <w:rsid w:val="001E7F7C"/>
    <w:rsid w:val="001F6403"/>
    <w:rsid w:val="00200D99"/>
    <w:rsid w:val="00217791"/>
    <w:rsid w:val="002214FE"/>
    <w:rsid w:val="0022362D"/>
    <w:rsid w:val="00233D6F"/>
    <w:rsid w:val="00253BC0"/>
    <w:rsid w:val="00261D3D"/>
    <w:rsid w:val="00286CC1"/>
    <w:rsid w:val="002921D6"/>
    <w:rsid w:val="00296C2D"/>
    <w:rsid w:val="00297690"/>
    <w:rsid w:val="002A24EA"/>
    <w:rsid w:val="002C731A"/>
    <w:rsid w:val="002D304E"/>
    <w:rsid w:val="002D3111"/>
    <w:rsid w:val="002D52B9"/>
    <w:rsid w:val="002F7CE4"/>
    <w:rsid w:val="003033A2"/>
    <w:rsid w:val="00307FFD"/>
    <w:rsid w:val="0032037F"/>
    <w:rsid w:val="00320EBE"/>
    <w:rsid w:val="0032557C"/>
    <w:rsid w:val="003319DF"/>
    <w:rsid w:val="003458A4"/>
    <w:rsid w:val="00363E27"/>
    <w:rsid w:val="0037617C"/>
    <w:rsid w:val="003768E9"/>
    <w:rsid w:val="0037706F"/>
    <w:rsid w:val="00396DC6"/>
    <w:rsid w:val="003A2F8C"/>
    <w:rsid w:val="003A369A"/>
    <w:rsid w:val="003B146E"/>
    <w:rsid w:val="003D5BF4"/>
    <w:rsid w:val="003E36A4"/>
    <w:rsid w:val="003F08C5"/>
    <w:rsid w:val="003F76D7"/>
    <w:rsid w:val="00413F68"/>
    <w:rsid w:val="004308BF"/>
    <w:rsid w:val="00431C3D"/>
    <w:rsid w:val="00432FB3"/>
    <w:rsid w:val="00446B69"/>
    <w:rsid w:val="004608D1"/>
    <w:rsid w:val="00477D27"/>
    <w:rsid w:val="004814BF"/>
    <w:rsid w:val="00497734"/>
    <w:rsid w:val="004B5010"/>
    <w:rsid w:val="004B56A9"/>
    <w:rsid w:val="004C778A"/>
    <w:rsid w:val="004D0A2E"/>
    <w:rsid w:val="004E52E8"/>
    <w:rsid w:val="004F5A01"/>
    <w:rsid w:val="0051049A"/>
    <w:rsid w:val="00522F79"/>
    <w:rsid w:val="005247A6"/>
    <w:rsid w:val="00532039"/>
    <w:rsid w:val="0053492E"/>
    <w:rsid w:val="00537B55"/>
    <w:rsid w:val="00540F29"/>
    <w:rsid w:val="00553825"/>
    <w:rsid w:val="0055477A"/>
    <w:rsid w:val="00557DAE"/>
    <w:rsid w:val="0058564E"/>
    <w:rsid w:val="00585B12"/>
    <w:rsid w:val="005C635A"/>
    <w:rsid w:val="005E6004"/>
    <w:rsid w:val="005F3234"/>
    <w:rsid w:val="005F3E0A"/>
    <w:rsid w:val="005F4421"/>
    <w:rsid w:val="005F72D7"/>
    <w:rsid w:val="006205EC"/>
    <w:rsid w:val="00620C4A"/>
    <w:rsid w:val="00634EC4"/>
    <w:rsid w:val="0063586E"/>
    <w:rsid w:val="006372F5"/>
    <w:rsid w:val="00645296"/>
    <w:rsid w:val="00653641"/>
    <w:rsid w:val="00667FB4"/>
    <w:rsid w:val="006765A1"/>
    <w:rsid w:val="006A1B99"/>
    <w:rsid w:val="006D4528"/>
    <w:rsid w:val="00701907"/>
    <w:rsid w:val="007026FA"/>
    <w:rsid w:val="007030A9"/>
    <w:rsid w:val="00706462"/>
    <w:rsid w:val="00717416"/>
    <w:rsid w:val="0072388D"/>
    <w:rsid w:val="00743CDE"/>
    <w:rsid w:val="00744632"/>
    <w:rsid w:val="00753DC1"/>
    <w:rsid w:val="0075694D"/>
    <w:rsid w:val="00766988"/>
    <w:rsid w:val="007738EB"/>
    <w:rsid w:val="00787C57"/>
    <w:rsid w:val="00797DC1"/>
    <w:rsid w:val="007A7422"/>
    <w:rsid w:val="007B727D"/>
    <w:rsid w:val="007D1C9F"/>
    <w:rsid w:val="007D4C1E"/>
    <w:rsid w:val="007F2C02"/>
    <w:rsid w:val="00841E48"/>
    <w:rsid w:val="00842290"/>
    <w:rsid w:val="0085523F"/>
    <w:rsid w:val="008B06E2"/>
    <w:rsid w:val="008B0A3F"/>
    <w:rsid w:val="008B59CD"/>
    <w:rsid w:val="008F2059"/>
    <w:rsid w:val="008F38B2"/>
    <w:rsid w:val="009063D2"/>
    <w:rsid w:val="00916F18"/>
    <w:rsid w:val="00941DC7"/>
    <w:rsid w:val="0094493F"/>
    <w:rsid w:val="00957458"/>
    <w:rsid w:val="00961E05"/>
    <w:rsid w:val="00967604"/>
    <w:rsid w:val="00977D3F"/>
    <w:rsid w:val="00981A3C"/>
    <w:rsid w:val="00984DFC"/>
    <w:rsid w:val="00996A1E"/>
    <w:rsid w:val="009A18AD"/>
    <w:rsid w:val="009A2BA8"/>
    <w:rsid w:val="009B6AD0"/>
    <w:rsid w:val="009C429E"/>
    <w:rsid w:val="009D4157"/>
    <w:rsid w:val="009D4911"/>
    <w:rsid w:val="009D4AF7"/>
    <w:rsid w:val="009E306E"/>
    <w:rsid w:val="009F57EA"/>
    <w:rsid w:val="009F5E22"/>
    <w:rsid w:val="00A05AEA"/>
    <w:rsid w:val="00A05B7C"/>
    <w:rsid w:val="00A07BB2"/>
    <w:rsid w:val="00A11B87"/>
    <w:rsid w:val="00A5615A"/>
    <w:rsid w:val="00A73AFB"/>
    <w:rsid w:val="00A905B9"/>
    <w:rsid w:val="00AA601F"/>
    <w:rsid w:val="00AB1EBA"/>
    <w:rsid w:val="00AB2E3C"/>
    <w:rsid w:val="00AC01B5"/>
    <w:rsid w:val="00AC338A"/>
    <w:rsid w:val="00AC56F9"/>
    <w:rsid w:val="00AC74FD"/>
    <w:rsid w:val="00AD0FC8"/>
    <w:rsid w:val="00AD20DA"/>
    <w:rsid w:val="00AD32B1"/>
    <w:rsid w:val="00AF21F9"/>
    <w:rsid w:val="00B01A78"/>
    <w:rsid w:val="00B0259D"/>
    <w:rsid w:val="00B24B20"/>
    <w:rsid w:val="00B36DFC"/>
    <w:rsid w:val="00B514CE"/>
    <w:rsid w:val="00B56C99"/>
    <w:rsid w:val="00B67577"/>
    <w:rsid w:val="00B7244F"/>
    <w:rsid w:val="00B86DB4"/>
    <w:rsid w:val="00BA0ADE"/>
    <w:rsid w:val="00BA457F"/>
    <w:rsid w:val="00BB3D6A"/>
    <w:rsid w:val="00BB7AC9"/>
    <w:rsid w:val="00BE1702"/>
    <w:rsid w:val="00BE4C95"/>
    <w:rsid w:val="00C05D14"/>
    <w:rsid w:val="00C05E71"/>
    <w:rsid w:val="00C1790B"/>
    <w:rsid w:val="00C17AA8"/>
    <w:rsid w:val="00C24EF1"/>
    <w:rsid w:val="00C27830"/>
    <w:rsid w:val="00C319DA"/>
    <w:rsid w:val="00C40641"/>
    <w:rsid w:val="00C47768"/>
    <w:rsid w:val="00C858FE"/>
    <w:rsid w:val="00CB329D"/>
    <w:rsid w:val="00CB6E15"/>
    <w:rsid w:val="00CB6E73"/>
    <w:rsid w:val="00CC1D81"/>
    <w:rsid w:val="00CD0FC3"/>
    <w:rsid w:val="00CD3E16"/>
    <w:rsid w:val="00CE5B07"/>
    <w:rsid w:val="00D32B24"/>
    <w:rsid w:val="00D346EB"/>
    <w:rsid w:val="00D50AD7"/>
    <w:rsid w:val="00D52F16"/>
    <w:rsid w:val="00D7434B"/>
    <w:rsid w:val="00D87478"/>
    <w:rsid w:val="00D87A57"/>
    <w:rsid w:val="00D914C4"/>
    <w:rsid w:val="00DB0DB8"/>
    <w:rsid w:val="00DB4669"/>
    <w:rsid w:val="00DB4EC9"/>
    <w:rsid w:val="00DB6029"/>
    <w:rsid w:val="00DB6686"/>
    <w:rsid w:val="00DC6DEE"/>
    <w:rsid w:val="00DF4C7A"/>
    <w:rsid w:val="00E177E0"/>
    <w:rsid w:val="00E8304E"/>
    <w:rsid w:val="00E8727F"/>
    <w:rsid w:val="00E95BB9"/>
    <w:rsid w:val="00EA0BED"/>
    <w:rsid w:val="00EA71D4"/>
    <w:rsid w:val="00EE251B"/>
    <w:rsid w:val="00F00613"/>
    <w:rsid w:val="00F05353"/>
    <w:rsid w:val="00F207EB"/>
    <w:rsid w:val="00F2291F"/>
    <w:rsid w:val="00F30B8F"/>
    <w:rsid w:val="00F32C5B"/>
    <w:rsid w:val="00F361F5"/>
    <w:rsid w:val="00F42BA3"/>
    <w:rsid w:val="00F52D0A"/>
    <w:rsid w:val="00F56192"/>
    <w:rsid w:val="00FA0755"/>
    <w:rsid w:val="00FB3737"/>
    <w:rsid w:val="00FC7BCF"/>
    <w:rsid w:val="00FD55D7"/>
    <w:rsid w:val="00FE3F6E"/>
    <w:rsid w:val="00FF6493"/>
    <w:rsid w:val="00FF6DEC"/>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AC33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338A"/>
    <w:rPr>
      <w:rFonts w:ascii="Tahoma" w:hAnsi="Tahoma" w:cs="Tahoma"/>
      <w:sz w:val="16"/>
      <w:szCs w:val="16"/>
    </w:rPr>
  </w:style>
  <w:style w:type="character" w:styleId="Hyperlink">
    <w:name w:val="Hyperlink"/>
    <w:basedOn w:val="Absatz-Standardschriftart"/>
    <w:uiPriority w:val="99"/>
    <w:unhideWhenUsed/>
    <w:rsid w:val="002A24EA"/>
    <w:rPr>
      <w:color w:val="0000FF" w:themeColor="hyperlink"/>
      <w:u w:val="single"/>
    </w:rPr>
  </w:style>
  <w:style w:type="character" w:styleId="Kommentarzeichen">
    <w:name w:val="annotation reference"/>
    <w:basedOn w:val="Absatz-Standardschriftart"/>
    <w:uiPriority w:val="99"/>
    <w:semiHidden/>
    <w:unhideWhenUsed/>
    <w:rsid w:val="0075694D"/>
    <w:rPr>
      <w:sz w:val="16"/>
      <w:szCs w:val="16"/>
    </w:rPr>
  </w:style>
  <w:style w:type="paragraph" w:styleId="Kommentartext">
    <w:name w:val="annotation text"/>
    <w:basedOn w:val="Standard"/>
    <w:link w:val="KommentartextZchn"/>
    <w:uiPriority w:val="99"/>
    <w:unhideWhenUsed/>
    <w:rsid w:val="0075694D"/>
    <w:pPr>
      <w:spacing w:line="240" w:lineRule="auto"/>
    </w:pPr>
    <w:rPr>
      <w:sz w:val="20"/>
      <w:szCs w:val="20"/>
    </w:rPr>
  </w:style>
  <w:style w:type="character" w:customStyle="1" w:styleId="KommentartextZchn">
    <w:name w:val="Kommentartext Zchn"/>
    <w:basedOn w:val="Absatz-Standardschriftart"/>
    <w:link w:val="Kommentartext"/>
    <w:uiPriority w:val="99"/>
    <w:rsid w:val="0075694D"/>
    <w:rPr>
      <w:sz w:val="20"/>
      <w:szCs w:val="20"/>
    </w:rPr>
  </w:style>
  <w:style w:type="paragraph" w:styleId="Kommentarthema">
    <w:name w:val="annotation subject"/>
    <w:basedOn w:val="Kommentartext"/>
    <w:next w:val="Kommentartext"/>
    <w:link w:val="KommentarthemaZchn"/>
    <w:uiPriority w:val="99"/>
    <w:semiHidden/>
    <w:unhideWhenUsed/>
    <w:rsid w:val="0075694D"/>
    <w:rPr>
      <w:b/>
      <w:bCs/>
    </w:rPr>
  </w:style>
  <w:style w:type="character" w:customStyle="1" w:styleId="KommentarthemaZchn">
    <w:name w:val="Kommentarthema Zchn"/>
    <w:basedOn w:val="KommentartextZchn"/>
    <w:link w:val="Kommentarthema"/>
    <w:uiPriority w:val="99"/>
    <w:semiHidden/>
    <w:rsid w:val="0075694D"/>
    <w:rPr>
      <w:b/>
      <w:bCs/>
      <w:sz w:val="20"/>
      <w:szCs w:val="20"/>
    </w:rPr>
  </w:style>
  <w:style w:type="paragraph" w:styleId="Literaturverzeichnis">
    <w:name w:val="Bibliography"/>
    <w:basedOn w:val="Standard"/>
    <w:next w:val="Standard"/>
    <w:uiPriority w:val="37"/>
    <w:unhideWhenUsed/>
    <w:rsid w:val="00286CC1"/>
    <w:pPr>
      <w:tabs>
        <w:tab w:val="left" w:pos="384"/>
      </w:tabs>
      <w:spacing w:after="240" w:line="240" w:lineRule="auto"/>
      <w:ind w:left="384" w:hanging="384"/>
    </w:pPr>
  </w:style>
  <w:style w:type="paragraph" w:styleId="Listenabsatz">
    <w:name w:val="List Paragraph"/>
    <w:basedOn w:val="Standard"/>
    <w:uiPriority w:val="34"/>
    <w:qFormat/>
    <w:rsid w:val="00522F79"/>
    <w:pPr>
      <w:spacing w:after="160" w:line="259" w:lineRule="auto"/>
      <w:ind w:left="720"/>
      <w:contextualSpacing/>
    </w:pPr>
    <w:rPr>
      <w:lang w:val="en-GB"/>
    </w:rPr>
  </w:style>
  <w:style w:type="paragraph" w:styleId="Beschriftung">
    <w:name w:val="caption"/>
    <w:basedOn w:val="Standard"/>
    <w:next w:val="Standard"/>
    <w:uiPriority w:val="35"/>
    <w:unhideWhenUsed/>
    <w:qFormat/>
    <w:rsid w:val="00020C1A"/>
    <w:pPr>
      <w:spacing w:line="240" w:lineRule="auto"/>
    </w:pPr>
    <w:rPr>
      <w:i/>
      <w:iCs/>
      <w:color w:val="1F497D" w:themeColor="text2"/>
      <w:sz w:val="18"/>
      <w:szCs w:val="18"/>
    </w:rPr>
  </w:style>
  <w:style w:type="table" w:styleId="Tabellenraster">
    <w:name w:val="Table Grid"/>
    <w:basedOn w:val="NormaleTabelle"/>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F3C5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0F3C55"/>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0F73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73E6"/>
    <w:rPr>
      <w:sz w:val="20"/>
      <w:szCs w:val="20"/>
    </w:rPr>
  </w:style>
  <w:style w:type="character" w:styleId="Funotenzeichen">
    <w:name w:val="footnote reference"/>
    <w:basedOn w:val="Absatz-Standardschriftart"/>
    <w:uiPriority w:val="99"/>
    <w:semiHidden/>
    <w:unhideWhenUsed/>
    <w:rsid w:val="000F73E6"/>
    <w:rPr>
      <w:vertAlign w:val="superscript"/>
    </w:rPr>
  </w:style>
  <w:style w:type="paragraph" w:styleId="berarbeitung">
    <w:name w:val="Revision"/>
    <w:hidden/>
    <w:uiPriority w:val="99"/>
    <w:semiHidden/>
    <w:rsid w:val="003D5B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AC33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338A"/>
    <w:rPr>
      <w:rFonts w:ascii="Tahoma" w:hAnsi="Tahoma" w:cs="Tahoma"/>
      <w:sz w:val="16"/>
      <w:szCs w:val="16"/>
    </w:rPr>
  </w:style>
  <w:style w:type="character" w:styleId="Hyperlink">
    <w:name w:val="Hyperlink"/>
    <w:basedOn w:val="Absatz-Standardschriftart"/>
    <w:uiPriority w:val="99"/>
    <w:unhideWhenUsed/>
    <w:rsid w:val="002A24EA"/>
    <w:rPr>
      <w:color w:val="0000FF" w:themeColor="hyperlink"/>
      <w:u w:val="single"/>
    </w:rPr>
  </w:style>
  <w:style w:type="character" w:styleId="Kommentarzeichen">
    <w:name w:val="annotation reference"/>
    <w:basedOn w:val="Absatz-Standardschriftart"/>
    <w:uiPriority w:val="99"/>
    <w:semiHidden/>
    <w:unhideWhenUsed/>
    <w:rsid w:val="0075694D"/>
    <w:rPr>
      <w:sz w:val="16"/>
      <w:szCs w:val="16"/>
    </w:rPr>
  </w:style>
  <w:style w:type="paragraph" w:styleId="Kommentartext">
    <w:name w:val="annotation text"/>
    <w:basedOn w:val="Standard"/>
    <w:link w:val="KommentartextZchn"/>
    <w:uiPriority w:val="99"/>
    <w:unhideWhenUsed/>
    <w:rsid w:val="0075694D"/>
    <w:pPr>
      <w:spacing w:line="240" w:lineRule="auto"/>
    </w:pPr>
    <w:rPr>
      <w:sz w:val="20"/>
      <w:szCs w:val="20"/>
    </w:rPr>
  </w:style>
  <w:style w:type="character" w:customStyle="1" w:styleId="KommentartextZchn">
    <w:name w:val="Kommentartext Zchn"/>
    <w:basedOn w:val="Absatz-Standardschriftart"/>
    <w:link w:val="Kommentartext"/>
    <w:uiPriority w:val="99"/>
    <w:rsid w:val="0075694D"/>
    <w:rPr>
      <w:sz w:val="20"/>
      <w:szCs w:val="20"/>
    </w:rPr>
  </w:style>
  <w:style w:type="paragraph" w:styleId="Kommentarthema">
    <w:name w:val="annotation subject"/>
    <w:basedOn w:val="Kommentartext"/>
    <w:next w:val="Kommentartext"/>
    <w:link w:val="KommentarthemaZchn"/>
    <w:uiPriority w:val="99"/>
    <w:semiHidden/>
    <w:unhideWhenUsed/>
    <w:rsid w:val="0075694D"/>
    <w:rPr>
      <w:b/>
      <w:bCs/>
    </w:rPr>
  </w:style>
  <w:style w:type="character" w:customStyle="1" w:styleId="KommentarthemaZchn">
    <w:name w:val="Kommentarthema Zchn"/>
    <w:basedOn w:val="KommentartextZchn"/>
    <w:link w:val="Kommentarthema"/>
    <w:uiPriority w:val="99"/>
    <w:semiHidden/>
    <w:rsid w:val="0075694D"/>
    <w:rPr>
      <w:b/>
      <w:bCs/>
      <w:sz w:val="20"/>
      <w:szCs w:val="20"/>
    </w:rPr>
  </w:style>
  <w:style w:type="paragraph" w:styleId="Literaturverzeichnis">
    <w:name w:val="Bibliography"/>
    <w:basedOn w:val="Standard"/>
    <w:next w:val="Standard"/>
    <w:uiPriority w:val="37"/>
    <w:unhideWhenUsed/>
    <w:rsid w:val="00286CC1"/>
    <w:pPr>
      <w:tabs>
        <w:tab w:val="left" w:pos="384"/>
      </w:tabs>
      <w:spacing w:after="240" w:line="240" w:lineRule="auto"/>
      <w:ind w:left="384" w:hanging="384"/>
    </w:pPr>
  </w:style>
  <w:style w:type="paragraph" w:styleId="Listenabsatz">
    <w:name w:val="List Paragraph"/>
    <w:basedOn w:val="Standard"/>
    <w:uiPriority w:val="34"/>
    <w:qFormat/>
    <w:rsid w:val="00522F79"/>
    <w:pPr>
      <w:spacing w:after="160" w:line="259" w:lineRule="auto"/>
      <w:ind w:left="720"/>
      <w:contextualSpacing/>
    </w:pPr>
    <w:rPr>
      <w:lang w:val="en-GB"/>
    </w:rPr>
  </w:style>
  <w:style w:type="paragraph" w:styleId="Beschriftung">
    <w:name w:val="caption"/>
    <w:basedOn w:val="Standard"/>
    <w:next w:val="Standard"/>
    <w:uiPriority w:val="35"/>
    <w:unhideWhenUsed/>
    <w:qFormat/>
    <w:rsid w:val="00020C1A"/>
    <w:pPr>
      <w:spacing w:line="240" w:lineRule="auto"/>
    </w:pPr>
    <w:rPr>
      <w:i/>
      <w:iCs/>
      <w:color w:val="1F497D" w:themeColor="text2"/>
      <w:sz w:val="18"/>
      <w:szCs w:val="18"/>
    </w:rPr>
  </w:style>
  <w:style w:type="table" w:styleId="Tabellenraster">
    <w:name w:val="Table Grid"/>
    <w:basedOn w:val="NormaleTabelle"/>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F3C5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0F3C55"/>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0F73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73E6"/>
    <w:rPr>
      <w:sz w:val="20"/>
      <w:szCs w:val="20"/>
    </w:rPr>
  </w:style>
  <w:style w:type="character" w:styleId="Funotenzeichen">
    <w:name w:val="footnote reference"/>
    <w:basedOn w:val="Absatz-Standardschriftart"/>
    <w:uiPriority w:val="99"/>
    <w:semiHidden/>
    <w:unhideWhenUsed/>
    <w:rsid w:val="000F73E6"/>
    <w:rPr>
      <w:vertAlign w:val="superscript"/>
    </w:rPr>
  </w:style>
  <w:style w:type="paragraph" w:styleId="berarbeitung">
    <w:name w:val="Revision"/>
    <w:hidden/>
    <w:uiPriority w:val="99"/>
    <w:semiHidden/>
    <w:rsid w:val="003D5B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25467">
      <w:bodyDiv w:val="1"/>
      <w:marLeft w:val="0"/>
      <w:marRight w:val="0"/>
      <w:marTop w:val="0"/>
      <w:marBottom w:val="0"/>
      <w:divBdr>
        <w:top w:val="none" w:sz="0" w:space="0" w:color="auto"/>
        <w:left w:val="none" w:sz="0" w:space="0" w:color="auto"/>
        <w:bottom w:val="none" w:sz="0" w:space="0" w:color="auto"/>
        <w:right w:val="none" w:sz="0" w:space="0" w:color="auto"/>
      </w:divBdr>
    </w:div>
    <w:div w:id="340472157">
      <w:bodyDiv w:val="1"/>
      <w:marLeft w:val="0"/>
      <w:marRight w:val="0"/>
      <w:marTop w:val="0"/>
      <w:marBottom w:val="0"/>
      <w:divBdr>
        <w:top w:val="none" w:sz="0" w:space="0" w:color="auto"/>
        <w:left w:val="none" w:sz="0" w:space="0" w:color="auto"/>
        <w:bottom w:val="none" w:sz="0" w:space="0" w:color="auto"/>
        <w:right w:val="none" w:sz="0" w:space="0" w:color="auto"/>
      </w:divBdr>
    </w:div>
    <w:div w:id="418328984">
      <w:bodyDiv w:val="1"/>
      <w:marLeft w:val="0"/>
      <w:marRight w:val="0"/>
      <w:marTop w:val="0"/>
      <w:marBottom w:val="0"/>
      <w:divBdr>
        <w:top w:val="none" w:sz="0" w:space="0" w:color="auto"/>
        <w:left w:val="none" w:sz="0" w:space="0" w:color="auto"/>
        <w:bottom w:val="none" w:sz="0" w:space="0" w:color="auto"/>
        <w:right w:val="none" w:sz="0" w:space="0" w:color="auto"/>
      </w:divBdr>
      <w:divsChild>
        <w:div w:id="215312125">
          <w:marLeft w:val="0"/>
          <w:marRight w:val="0"/>
          <w:marTop w:val="0"/>
          <w:marBottom w:val="0"/>
          <w:divBdr>
            <w:top w:val="none" w:sz="0" w:space="0" w:color="auto"/>
            <w:left w:val="none" w:sz="0" w:space="0" w:color="auto"/>
            <w:bottom w:val="none" w:sz="0" w:space="0" w:color="auto"/>
            <w:right w:val="none" w:sz="0" w:space="0" w:color="auto"/>
          </w:divBdr>
          <w:divsChild>
            <w:div w:id="481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2702">
      <w:bodyDiv w:val="1"/>
      <w:marLeft w:val="0"/>
      <w:marRight w:val="0"/>
      <w:marTop w:val="0"/>
      <w:marBottom w:val="0"/>
      <w:divBdr>
        <w:top w:val="none" w:sz="0" w:space="0" w:color="auto"/>
        <w:left w:val="none" w:sz="0" w:space="0" w:color="auto"/>
        <w:bottom w:val="none" w:sz="0" w:space="0" w:color="auto"/>
        <w:right w:val="none" w:sz="0" w:space="0" w:color="auto"/>
      </w:divBdr>
      <w:divsChild>
        <w:div w:id="2121600976">
          <w:marLeft w:val="0"/>
          <w:marRight w:val="0"/>
          <w:marTop w:val="0"/>
          <w:marBottom w:val="0"/>
          <w:divBdr>
            <w:top w:val="none" w:sz="0" w:space="0" w:color="auto"/>
            <w:left w:val="none" w:sz="0" w:space="0" w:color="auto"/>
            <w:bottom w:val="none" w:sz="0" w:space="0" w:color="auto"/>
            <w:right w:val="none" w:sz="0" w:space="0" w:color="auto"/>
          </w:divBdr>
          <w:divsChild>
            <w:div w:id="1430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923">
      <w:bodyDiv w:val="1"/>
      <w:marLeft w:val="0"/>
      <w:marRight w:val="0"/>
      <w:marTop w:val="0"/>
      <w:marBottom w:val="0"/>
      <w:divBdr>
        <w:top w:val="none" w:sz="0" w:space="0" w:color="auto"/>
        <w:left w:val="none" w:sz="0" w:space="0" w:color="auto"/>
        <w:bottom w:val="none" w:sz="0" w:space="0" w:color="auto"/>
        <w:right w:val="none" w:sz="0" w:space="0" w:color="auto"/>
      </w:divBdr>
    </w:div>
    <w:div w:id="1079062367">
      <w:bodyDiv w:val="1"/>
      <w:marLeft w:val="0"/>
      <w:marRight w:val="0"/>
      <w:marTop w:val="0"/>
      <w:marBottom w:val="0"/>
      <w:divBdr>
        <w:top w:val="none" w:sz="0" w:space="0" w:color="auto"/>
        <w:left w:val="none" w:sz="0" w:space="0" w:color="auto"/>
        <w:bottom w:val="none" w:sz="0" w:space="0" w:color="auto"/>
        <w:right w:val="none" w:sz="0" w:space="0" w:color="auto"/>
      </w:divBdr>
      <w:divsChild>
        <w:div w:id="1188447128">
          <w:marLeft w:val="0"/>
          <w:marRight w:val="0"/>
          <w:marTop w:val="0"/>
          <w:marBottom w:val="0"/>
          <w:divBdr>
            <w:top w:val="none" w:sz="0" w:space="0" w:color="auto"/>
            <w:left w:val="none" w:sz="0" w:space="0" w:color="auto"/>
            <w:bottom w:val="none" w:sz="0" w:space="0" w:color="auto"/>
            <w:right w:val="none" w:sz="0" w:space="0" w:color="auto"/>
          </w:divBdr>
        </w:div>
      </w:divsChild>
    </w:div>
    <w:div w:id="1114444562">
      <w:bodyDiv w:val="1"/>
      <w:marLeft w:val="0"/>
      <w:marRight w:val="0"/>
      <w:marTop w:val="0"/>
      <w:marBottom w:val="0"/>
      <w:divBdr>
        <w:top w:val="none" w:sz="0" w:space="0" w:color="auto"/>
        <w:left w:val="none" w:sz="0" w:space="0" w:color="auto"/>
        <w:bottom w:val="none" w:sz="0" w:space="0" w:color="auto"/>
        <w:right w:val="none" w:sz="0" w:space="0" w:color="auto"/>
      </w:divBdr>
      <w:divsChild>
        <w:div w:id="684328608">
          <w:marLeft w:val="0"/>
          <w:marRight w:val="0"/>
          <w:marTop w:val="0"/>
          <w:marBottom w:val="0"/>
          <w:divBdr>
            <w:top w:val="none" w:sz="0" w:space="0" w:color="auto"/>
            <w:left w:val="none" w:sz="0" w:space="0" w:color="auto"/>
            <w:bottom w:val="none" w:sz="0" w:space="0" w:color="auto"/>
            <w:right w:val="none" w:sz="0" w:space="0" w:color="auto"/>
          </w:divBdr>
        </w:div>
      </w:divsChild>
    </w:div>
    <w:div w:id="1220018377">
      <w:bodyDiv w:val="1"/>
      <w:marLeft w:val="0"/>
      <w:marRight w:val="0"/>
      <w:marTop w:val="0"/>
      <w:marBottom w:val="0"/>
      <w:divBdr>
        <w:top w:val="none" w:sz="0" w:space="0" w:color="auto"/>
        <w:left w:val="none" w:sz="0" w:space="0" w:color="auto"/>
        <w:bottom w:val="none" w:sz="0" w:space="0" w:color="auto"/>
        <w:right w:val="none" w:sz="0" w:space="0" w:color="auto"/>
      </w:divBdr>
      <w:divsChild>
        <w:div w:id="1470434991">
          <w:marLeft w:val="0"/>
          <w:marRight w:val="0"/>
          <w:marTop w:val="0"/>
          <w:marBottom w:val="0"/>
          <w:divBdr>
            <w:top w:val="none" w:sz="0" w:space="0" w:color="auto"/>
            <w:left w:val="none" w:sz="0" w:space="0" w:color="auto"/>
            <w:bottom w:val="none" w:sz="0" w:space="0" w:color="auto"/>
            <w:right w:val="none" w:sz="0" w:space="0" w:color="auto"/>
          </w:divBdr>
          <w:divsChild>
            <w:div w:id="2047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3965893">
      <w:bodyDiv w:val="1"/>
      <w:marLeft w:val="0"/>
      <w:marRight w:val="0"/>
      <w:marTop w:val="0"/>
      <w:marBottom w:val="0"/>
      <w:divBdr>
        <w:top w:val="none" w:sz="0" w:space="0" w:color="auto"/>
        <w:left w:val="none" w:sz="0" w:space="0" w:color="auto"/>
        <w:bottom w:val="none" w:sz="0" w:space="0" w:color="auto"/>
        <w:right w:val="none" w:sz="0" w:space="0" w:color="auto"/>
      </w:divBdr>
    </w:div>
    <w:div w:id="21353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6EB90-42EB-4306-A070-2EB756A3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14428</Words>
  <Characters>82242</Characters>
  <Application>Microsoft Office Word</Application>
  <DocSecurity>0</DocSecurity>
  <Lines>685</Lines>
  <Paragraphs>192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PIK</Company>
  <LinksUpToDate>false</LinksUpToDate>
  <CharactersWithSpaces>96478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minx</dc:creator>
  <cp:lastModifiedBy>Max Callaghan</cp:lastModifiedBy>
  <cp:revision>5</cp:revision>
  <dcterms:created xsi:type="dcterms:W3CDTF">2017-06-16T11:08:00Z</dcterms:created>
  <dcterms:modified xsi:type="dcterms:W3CDTF">2017-06-16T13:26:00Z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id="vqMl43LX"/&gt;&lt;style id="http://www.zotero.org/styles/current-opinion-in-environmental-sustainability"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http://www.zotero.org/styles/current-opinion-in-environmental-sustainability</vt:lpwstr>
  </property>
  <property fmtid="{D5CDD505-2E9C-101B-9397-08002B2CF9AE}" pid="11" name="Mendeley Recent Style Name 3_1">
    <vt:lpwstr>Current Opinion in Environmental Sustainability</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http://www.zotero.org/styles/journal-of-cleaner-production</vt:lpwstr>
  </property>
  <property fmtid="{D5CDD505-2E9C-101B-9397-08002B2CF9AE}" pid="15" name="Mendeley Recent Style Name 5_1">
    <vt:lpwstr>Journal of Cleaner Production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Document_1">
    <vt:lpwstr>True</vt:lpwstr>
  </property>
  <property fmtid="{D5CDD505-2E9C-101B-9397-08002B2CF9AE}" pid="25" name="Mendeley Unique User Id_1">
    <vt:lpwstr>3e04b280-a17e-31b9-9f3d-670005ac3fef</vt:lpwstr>
  </property>
  <property fmtid="{D5CDD505-2E9C-101B-9397-08002B2CF9AE}" pid="26" name="Mendeley Citation Style_1">
    <vt:lpwstr>http://www.zotero.org/styles/current-opinion-in-environmental-sustainability</vt:lpwstr>
  </property>
</Properties>
</file>