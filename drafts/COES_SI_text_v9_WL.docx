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93057" w14:textId="77777777" w:rsidR="000F7CD5" w:rsidRPr="000F7CD5" w:rsidRDefault="000F7CD5" w:rsidP="000F7CD5">
      <w:pPr>
        <w:pStyle w:val="Titel"/>
        <w:rPr>
          <w:sz w:val="48"/>
          <w:lang w:val="en-GB"/>
        </w:rPr>
      </w:pPr>
      <w:r w:rsidRPr="000F7CD5">
        <w:rPr>
          <w:sz w:val="48"/>
          <w:lang w:val="en-US"/>
        </w:rPr>
        <w:t>The literature landscape on 1.5°C Climate Change and Cities – Supplementary Material</w:t>
      </w:r>
    </w:p>
    <w:p w14:paraId="2DD6E447" w14:textId="77777777" w:rsidR="003917F3" w:rsidRDefault="003917F3" w:rsidP="003917F3">
      <w:pPr>
        <w:jc w:val="center"/>
        <w:rPr>
          <w:bCs/>
          <w:i/>
          <w:iCs/>
          <w:vertAlign w:val="superscript"/>
          <w:lang w:val="en-US"/>
        </w:rPr>
      </w:pPr>
      <w:r w:rsidRPr="00701907">
        <w:rPr>
          <w:bCs/>
          <w:i/>
          <w:iCs/>
          <w:lang w:val="en-US"/>
        </w:rPr>
        <w:t>William Lamb</w:t>
      </w:r>
      <w:r>
        <w:rPr>
          <w:bCs/>
          <w:i/>
          <w:iCs/>
          <w:vertAlign w:val="superscript"/>
          <w:lang w:val="en-US"/>
        </w:rPr>
        <w:t>1</w:t>
      </w:r>
      <w:r w:rsidRPr="00701907">
        <w:rPr>
          <w:bCs/>
          <w:i/>
          <w:iCs/>
          <w:lang w:val="en-US"/>
        </w:rPr>
        <w:t>, Max Callaghan</w:t>
      </w:r>
      <w:r>
        <w:rPr>
          <w:bCs/>
          <w:i/>
          <w:iCs/>
          <w:vertAlign w:val="superscript"/>
          <w:lang w:val="en-US"/>
        </w:rPr>
        <w:t>1</w:t>
      </w:r>
      <w:r w:rsidRPr="00701907">
        <w:rPr>
          <w:bCs/>
          <w:i/>
          <w:iCs/>
          <w:lang w:val="en-US"/>
        </w:rPr>
        <w:t>, Felix Creutzig</w:t>
      </w:r>
      <w:r>
        <w:rPr>
          <w:bCs/>
          <w:i/>
          <w:iCs/>
          <w:vertAlign w:val="superscript"/>
          <w:lang w:val="en-US"/>
        </w:rPr>
        <w:t>1,2</w:t>
      </w:r>
      <w:r w:rsidRPr="00701907">
        <w:rPr>
          <w:bCs/>
          <w:i/>
          <w:iCs/>
          <w:lang w:val="en-US"/>
        </w:rPr>
        <w:t>, Radhika Khosla</w:t>
      </w:r>
      <w:r>
        <w:rPr>
          <w:bCs/>
          <w:i/>
          <w:iCs/>
          <w:vertAlign w:val="superscript"/>
          <w:lang w:val="en-US"/>
        </w:rPr>
        <w:t>3</w:t>
      </w:r>
      <w:r w:rsidRPr="00701907">
        <w:rPr>
          <w:bCs/>
          <w:i/>
          <w:iCs/>
          <w:lang w:val="en-US"/>
        </w:rPr>
        <w:t>, Jan Minx</w:t>
      </w:r>
      <w:r>
        <w:rPr>
          <w:bCs/>
          <w:i/>
          <w:iCs/>
          <w:vertAlign w:val="superscript"/>
          <w:lang w:val="en-US"/>
        </w:rPr>
        <w:t>1,4</w:t>
      </w:r>
    </w:p>
    <w:p w14:paraId="280051DC" w14:textId="77777777" w:rsidR="003917F3" w:rsidRDefault="003917F3" w:rsidP="003917F3">
      <w:pPr>
        <w:rPr>
          <w:bCs/>
          <w:i/>
          <w:iCs/>
          <w:lang w:val="en-US"/>
        </w:rPr>
      </w:pPr>
    </w:p>
    <w:p w14:paraId="2F512523" w14:textId="77777777" w:rsidR="003917F3" w:rsidRDefault="003917F3" w:rsidP="003917F3">
      <w:pPr>
        <w:rPr>
          <w:bCs/>
          <w:i/>
          <w:iCs/>
          <w:lang w:val="en-US"/>
        </w:rPr>
      </w:pPr>
      <w:r>
        <w:rPr>
          <w:bCs/>
          <w:i/>
          <w:iCs/>
          <w:lang w:val="en-US"/>
        </w:rPr>
        <w:t xml:space="preserve">Affiliations </w:t>
      </w:r>
    </w:p>
    <w:p w14:paraId="570A7CBD" w14:textId="77777777" w:rsidR="003917F3" w:rsidRDefault="003917F3" w:rsidP="003917F3">
      <w:pPr>
        <w:rPr>
          <w:bCs/>
          <w:i/>
          <w:iCs/>
          <w:lang w:val="en-US"/>
        </w:rPr>
      </w:pPr>
      <w:r>
        <w:rPr>
          <w:bCs/>
          <w:i/>
          <w:iCs/>
          <w:lang w:val="en-US"/>
        </w:rPr>
        <w:t>1 Mercator Research Institute on Global Commons and Climate Change, Berlin</w:t>
      </w:r>
    </w:p>
    <w:p w14:paraId="4860545F" w14:textId="77777777" w:rsidR="003917F3" w:rsidRDefault="003917F3" w:rsidP="003917F3">
      <w:pPr>
        <w:rPr>
          <w:bCs/>
          <w:i/>
          <w:iCs/>
          <w:lang w:val="en-US"/>
        </w:rPr>
      </w:pPr>
      <w:r>
        <w:rPr>
          <w:bCs/>
          <w:i/>
          <w:iCs/>
          <w:lang w:val="en-US"/>
        </w:rPr>
        <w:t>2 Technical University Berlin</w:t>
      </w:r>
    </w:p>
    <w:p w14:paraId="3291A810" w14:textId="77777777" w:rsidR="003917F3" w:rsidRDefault="003917F3" w:rsidP="003917F3">
      <w:pPr>
        <w:rPr>
          <w:bCs/>
          <w:i/>
          <w:iCs/>
          <w:lang w:val="en-US"/>
        </w:rPr>
      </w:pPr>
      <w:r>
        <w:rPr>
          <w:bCs/>
          <w:i/>
          <w:iCs/>
          <w:lang w:val="en-US"/>
        </w:rPr>
        <w:t>3 Centre for Policy Research, New Delhi</w:t>
      </w:r>
    </w:p>
    <w:p w14:paraId="18E948B4" w14:textId="77777777" w:rsidR="003917F3" w:rsidRDefault="003917F3" w:rsidP="003917F3">
      <w:pPr>
        <w:rPr>
          <w:bCs/>
          <w:i/>
          <w:iCs/>
          <w:lang w:val="en-US"/>
        </w:rPr>
      </w:pPr>
      <w:r>
        <w:rPr>
          <w:bCs/>
          <w:i/>
          <w:iCs/>
          <w:lang w:val="en-US"/>
        </w:rPr>
        <w:t>4 Hertie School of Government, Berlin</w:t>
      </w:r>
    </w:p>
    <w:p w14:paraId="04C04A66" w14:textId="77777777" w:rsidR="000F7CD5" w:rsidRPr="000F7CD5" w:rsidRDefault="000F7CD5">
      <w:pPr>
        <w:rPr>
          <w:lang w:val="en-US"/>
        </w:rPr>
      </w:pPr>
    </w:p>
    <w:p w14:paraId="4E0D3470" w14:textId="278CF32B" w:rsidR="00A60819" w:rsidRDefault="00A60819" w:rsidP="000F7CD5">
      <w:pPr>
        <w:pStyle w:val="berschrift2"/>
        <w:numPr>
          <w:ilvl w:val="0"/>
          <w:numId w:val="4"/>
        </w:numPr>
        <w:rPr>
          <w:lang w:val="en-US"/>
        </w:rPr>
      </w:pPr>
      <w:r>
        <w:rPr>
          <w:lang w:val="en-US"/>
        </w:rPr>
        <w:t>Additional figures</w:t>
      </w:r>
    </w:p>
    <w:p w14:paraId="28D8FDCA" w14:textId="77777777" w:rsidR="00A60819" w:rsidRDefault="00A60819" w:rsidP="00A60819">
      <w:pPr>
        <w:rPr>
          <w:lang w:val="en-US"/>
        </w:rPr>
      </w:pPr>
    </w:p>
    <w:p w14:paraId="23742CCD" w14:textId="77777777" w:rsidR="005A218D" w:rsidRDefault="005A218D" w:rsidP="005A218D">
      <w:pPr>
        <w:keepNext/>
      </w:pPr>
      <w:r>
        <w:rPr>
          <w:noProof/>
          <w:lang w:eastAsia="en-GB"/>
        </w:rPr>
        <w:drawing>
          <wp:inline distT="0" distB="0" distL="0" distR="0" wp14:anchorId="3C2989EC" wp14:editId="4766F865">
            <wp:extent cx="6036604" cy="36218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wth_combined.png"/>
                    <pic:cNvPicPr/>
                  </pic:nvPicPr>
                  <pic:blipFill>
                    <a:blip r:embed="rId7">
                      <a:extLst>
                        <a:ext uri="{28A0092B-C50C-407E-A947-70E740481C1C}">
                          <a14:useLocalDpi xmlns:a14="http://schemas.microsoft.com/office/drawing/2010/main" val="0"/>
                        </a:ext>
                      </a:extLst>
                    </a:blip>
                    <a:stretch>
                      <a:fillRect/>
                    </a:stretch>
                  </pic:blipFill>
                  <pic:spPr>
                    <a:xfrm>
                      <a:off x="0" y="0"/>
                      <a:ext cx="6045582" cy="3627217"/>
                    </a:xfrm>
                    <a:prstGeom prst="rect">
                      <a:avLst/>
                    </a:prstGeom>
                  </pic:spPr>
                </pic:pic>
              </a:graphicData>
            </a:graphic>
          </wp:inline>
        </w:drawing>
      </w:r>
    </w:p>
    <w:p w14:paraId="51CD4688" w14:textId="21CAFA04" w:rsidR="005A218D" w:rsidRDefault="005A218D" w:rsidP="005A218D">
      <w:pPr>
        <w:pStyle w:val="Beschriftung"/>
        <w:rPr>
          <w:lang w:val="en-US"/>
        </w:rPr>
      </w:pPr>
      <w:r>
        <w:t xml:space="preserve">Figure </w:t>
      </w:r>
      <w:r w:rsidR="00DD0C6A">
        <w:fldChar w:fldCharType="begin"/>
      </w:r>
      <w:r w:rsidR="00DD0C6A">
        <w:instrText xml:space="preserve"> SEQ Figure \* ARABIC </w:instrText>
      </w:r>
      <w:r w:rsidR="00DD0C6A">
        <w:fldChar w:fldCharType="separate"/>
      </w:r>
      <w:r>
        <w:rPr>
          <w:noProof/>
        </w:rPr>
        <w:t>1</w:t>
      </w:r>
      <w:r w:rsidR="00DD0C6A">
        <w:rPr>
          <w:noProof/>
        </w:rPr>
        <w:fldChar w:fldCharType="end"/>
      </w:r>
      <w:r>
        <w:t>: Urban climate change mitigation publications by year and discipline</w:t>
      </w:r>
    </w:p>
    <w:p w14:paraId="4B17A653" w14:textId="77777777" w:rsidR="005A218D" w:rsidRDefault="005A218D" w:rsidP="00A60819">
      <w:pPr>
        <w:rPr>
          <w:lang w:val="en-US"/>
        </w:rPr>
      </w:pPr>
    </w:p>
    <w:p w14:paraId="22AFD035" w14:textId="03EACDA1" w:rsidR="00A60819" w:rsidRDefault="009132D4" w:rsidP="00A60819">
      <w:pPr>
        <w:keepNext/>
      </w:pPr>
      <w:r>
        <w:rPr>
          <w:noProof/>
          <w:lang w:eastAsia="en-GB"/>
        </w:rPr>
        <w:lastRenderedPageBreak/>
        <w:drawing>
          <wp:inline distT="0" distB="0" distL="0" distR="0" wp14:anchorId="61DF4EC3" wp14:editId="410DB635">
            <wp:extent cx="5760720" cy="4793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CC top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793615"/>
                    </a:xfrm>
                    <a:prstGeom prst="rect">
                      <a:avLst/>
                    </a:prstGeom>
                  </pic:spPr>
                </pic:pic>
              </a:graphicData>
            </a:graphic>
          </wp:inline>
        </w:drawing>
      </w:r>
    </w:p>
    <w:p w14:paraId="655988B8" w14:textId="5B6204EF" w:rsidR="00A60819" w:rsidRPr="00960E20" w:rsidRDefault="00A60819" w:rsidP="00A60819">
      <w:pPr>
        <w:pStyle w:val="Beschriftung"/>
        <w:rPr>
          <w:rPrChange w:id="0" w:author="Max Callaghan" w:date="2017-06-16T15:32:00Z">
            <w:rPr>
              <w:lang w:val="en-US"/>
            </w:rPr>
          </w:rPrChange>
        </w:rPr>
      </w:pPr>
      <w:commentRangeStart w:id="1"/>
      <w:r w:rsidRPr="00A60819">
        <w:rPr>
          <w:highlight w:val="yellow"/>
        </w:rPr>
        <w:t xml:space="preserve">Figure </w:t>
      </w:r>
      <w:r w:rsidRPr="00A60819">
        <w:rPr>
          <w:highlight w:val="yellow"/>
        </w:rPr>
        <w:fldChar w:fldCharType="begin"/>
      </w:r>
      <w:r w:rsidRPr="00A60819">
        <w:rPr>
          <w:highlight w:val="yellow"/>
        </w:rPr>
        <w:instrText xml:space="preserve"> SEQ Figure \* ARABIC </w:instrText>
      </w:r>
      <w:r w:rsidRPr="00A60819">
        <w:rPr>
          <w:highlight w:val="yellow"/>
        </w:rPr>
        <w:fldChar w:fldCharType="separate"/>
      </w:r>
      <w:r w:rsidR="005A218D">
        <w:rPr>
          <w:noProof/>
          <w:highlight w:val="yellow"/>
        </w:rPr>
        <w:t>2</w:t>
      </w:r>
      <w:r w:rsidRPr="00A60819">
        <w:rPr>
          <w:highlight w:val="yellow"/>
        </w:rPr>
        <w:fldChar w:fldCharType="end"/>
      </w:r>
      <w:r w:rsidRPr="00A60819">
        <w:rPr>
          <w:highlight w:val="yellow"/>
        </w:rPr>
        <w:t>: IPCC references of the urban mitigation literature, by topic (111 papers in total).</w:t>
      </w:r>
      <w:commentRangeEnd w:id="1"/>
      <w:ins w:id="2" w:author="Max Callaghan" w:date="2017-06-16T15:30:00Z">
        <w:r w:rsidR="00960E20">
          <w:rPr>
            <w:highlight w:val="yellow"/>
          </w:rPr>
          <w:t xml:space="preserve"> R</w:t>
        </w:r>
      </w:ins>
      <w:ins w:id="3" w:author="Max Callaghan" w:date="2017-06-16T15:31:00Z">
        <w:r w:rsidR="00960E20">
          <w:rPr>
            <w:highlight w:val="yellow"/>
          </w:rPr>
          <w:t>eferences were scraped from IPCC assessment reports, and matched with ou</w:t>
        </w:r>
      </w:ins>
      <w:ins w:id="4" w:author="Max Callaghan" w:date="2017-06-16T15:32:00Z">
        <w:r w:rsidR="00960E20">
          <w:rPr>
            <w:highlight w:val="yellow"/>
          </w:rPr>
          <w:t>r</w:t>
        </w:r>
      </w:ins>
      <w:ins w:id="5" w:author="Max Callaghan" w:date="2017-06-16T15:31:00Z">
        <w:r w:rsidR="00960E20">
          <w:rPr>
            <w:highlight w:val="yellow"/>
          </w:rPr>
          <w:t xml:space="preserve"> database. Matches were counted</w:t>
        </w:r>
      </w:ins>
      <w:ins w:id="6" w:author="Max Callaghan" w:date="2017-06-16T15:32:00Z">
        <w:r w:rsidR="00960E20">
          <w:rPr>
            <w:highlight w:val="yellow"/>
          </w:rPr>
          <w:t xml:space="preserve"> in a topic bar if the topic score for that document was above 0.015</w:t>
        </w:r>
      </w:ins>
      <w:ins w:id="7" w:author="Max Callaghan" w:date="2017-06-16T15:31:00Z">
        <w:r w:rsidR="00960E20">
          <w:rPr>
            <w:highlight w:val="yellow"/>
          </w:rPr>
          <w:t xml:space="preserve"> </w:t>
        </w:r>
      </w:ins>
      <w:r w:rsidRPr="00A60819">
        <w:rPr>
          <w:rStyle w:val="Kommentarzeichen"/>
          <w:i w:val="0"/>
          <w:iCs w:val="0"/>
          <w:color w:val="auto"/>
          <w:highlight w:val="yellow"/>
          <w:lang w:val="de-DE" w:bidi="he-IL"/>
        </w:rPr>
        <w:commentReference w:id="1"/>
      </w:r>
    </w:p>
    <w:p w14:paraId="36DEDB5A" w14:textId="77777777" w:rsidR="00A60819" w:rsidRDefault="00A60819" w:rsidP="00A60819">
      <w:pPr>
        <w:rPr>
          <w:lang w:val="en-US"/>
        </w:rPr>
      </w:pPr>
    </w:p>
    <w:p w14:paraId="4D778569" w14:textId="5DF9ECD2" w:rsidR="00A60819" w:rsidRDefault="009132D4" w:rsidP="00A60819">
      <w:pPr>
        <w:keepNext/>
      </w:pPr>
      <w:r>
        <w:rPr>
          <w:noProof/>
          <w:lang w:eastAsia="en-GB"/>
        </w:rPr>
        <w:lastRenderedPageBreak/>
        <w:drawing>
          <wp:inline distT="0" distB="0" distL="0" distR="0" wp14:anchorId="57FF1EE9" wp14:editId="652B77BD">
            <wp:extent cx="5760720" cy="307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ic yea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75940"/>
                    </a:xfrm>
                    <a:prstGeom prst="rect">
                      <a:avLst/>
                    </a:prstGeom>
                  </pic:spPr>
                </pic:pic>
              </a:graphicData>
            </a:graphic>
          </wp:inline>
        </w:drawing>
      </w:r>
    </w:p>
    <w:p w14:paraId="1E91E3BD" w14:textId="4E69DC89" w:rsidR="00A60819" w:rsidRDefault="00A60819" w:rsidP="00A60819">
      <w:pPr>
        <w:pStyle w:val="Beschriftung"/>
        <w:rPr>
          <w:lang w:val="en-US"/>
        </w:rPr>
      </w:pPr>
      <w:r>
        <w:t xml:space="preserve">Figure </w:t>
      </w:r>
      <w:fldSimple w:instr=" SEQ Figure \* ARABIC ">
        <w:r w:rsidR="005A218D">
          <w:rPr>
            <w:noProof/>
          </w:rPr>
          <w:t>3</w:t>
        </w:r>
      </w:fldSimple>
      <w:r>
        <w:t>: Years found in abstracts by largest topic</w:t>
      </w:r>
      <w:r w:rsidR="00EE73FF">
        <w:tab/>
      </w:r>
      <w:r w:rsidR="000B0CC4">
        <w:t>. Dots represent a single data point for topics where the number of years found is n&lt;10. Box plots are calculated where n&gt;10.</w:t>
      </w:r>
      <w:ins w:id="8" w:author="Max Callaghan" w:date="2017-06-16T15:33:00Z">
        <w:r w:rsidR="00960E20">
          <w:t xml:space="preserve">The high Chi squared score </w:t>
        </w:r>
      </w:ins>
      <w:ins w:id="9" w:author="Max Callaghan" w:date="2017-06-16T15:34:00Z">
        <w:r w:rsidR="00960E20">
          <w:t xml:space="preserve">strongly </w:t>
        </w:r>
      </w:ins>
      <w:ins w:id="10" w:author="Max Callaghan" w:date="2017-06-16T15:33:00Z">
        <w:r w:rsidR="00960E20">
          <w:t>suggests that the distribution of years in documents is not</w:t>
        </w:r>
      </w:ins>
      <w:ins w:id="11" w:author="Max Callaghan" w:date="2017-06-16T15:34:00Z">
        <w:r w:rsidR="00960E20">
          <w:t xml:space="preserve"> independent of the document topic assignment.</w:t>
        </w:r>
      </w:ins>
    </w:p>
    <w:p w14:paraId="5FF2D9F5" w14:textId="77777777" w:rsidR="000F7CD5" w:rsidRDefault="000F7CD5" w:rsidP="000F7CD5">
      <w:pPr>
        <w:pStyle w:val="berschrift2"/>
        <w:numPr>
          <w:ilvl w:val="0"/>
          <w:numId w:val="4"/>
        </w:numPr>
        <w:rPr>
          <w:lang w:val="en-US"/>
        </w:rPr>
      </w:pPr>
      <w:r w:rsidRPr="000F7CD5">
        <w:rPr>
          <w:lang w:val="en-US"/>
        </w:rPr>
        <w:t>Search query</w:t>
      </w:r>
    </w:p>
    <w:p w14:paraId="02A080F9" w14:textId="77777777" w:rsidR="000F7CD5" w:rsidRDefault="000F7CD5" w:rsidP="000F7CD5">
      <w:pPr>
        <w:rPr>
          <w:lang w:val="en-US"/>
        </w:rPr>
      </w:pPr>
    </w:p>
    <w:p w14:paraId="3690B384" w14:textId="77777777" w:rsidR="0093599E" w:rsidRDefault="0093599E" w:rsidP="0093599E">
      <w:pPr>
        <w:rPr>
          <w:lang w:val="en-US"/>
        </w:rPr>
      </w:pPr>
      <w:r>
        <w:rPr>
          <w:lang w:val="en-US"/>
        </w:rPr>
        <w:t>The query consists of</w:t>
      </w:r>
      <w:r w:rsidRPr="00522F79">
        <w:rPr>
          <w:lang w:val="en-US"/>
        </w:rPr>
        <w:t xml:space="preserve"> </w:t>
      </w:r>
      <w:r>
        <w:rPr>
          <w:lang w:val="en-US"/>
        </w:rPr>
        <w:t xml:space="preserve">five overarching </w:t>
      </w:r>
      <w:r w:rsidRPr="00522F79">
        <w:rPr>
          <w:lang w:val="en-US"/>
        </w:rPr>
        <w:t xml:space="preserve">urban topics </w:t>
      </w:r>
      <w:r>
        <w:rPr>
          <w:lang w:val="en-US"/>
        </w:rPr>
        <w:t xml:space="preserve">that we judge to </w:t>
      </w:r>
      <w:r w:rsidRPr="00522F79">
        <w:rPr>
          <w:lang w:val="en-US"/>
        </w:rPr>
        <w:t>direct</w:t>
      </w:r>
      <w:r>
        <w:rPr>
          <w:lang w:val="en-US"/>
        </w:rPr>
        <w:t>ly</w:t>
      </w:r>
      <w:r w:rsidRPr="00522F79">
        <w:rPr>
          <w:lang w:val="en-US"/>
        </w:rPr>
        <w:t xml:space="preserve"> or indirect</w:t>
      </w:r>
      <w:r>
        <w:rPr>
          <w:lang w:val="en-US"/>
        </w:rPr>
        <w:t>ly</w:t>
      </w:r>
      <w:r w:rsidRPr="00522F79">
        <w:rPr>
          <w:lang w:val="en-US"/>
        </w:rPr>
        <w:t xml:space="preserve"> </w:t>
      </w:r>
      <w:r>
        <w:rPr>
          <w:lang w:val="en-US"/>
        </w:rPr>
        <w:t>contribute to</w:t>
      </w:r>
      <w:r w:rsidRPr="00522F79">
        <w:rPr>
          <w:lang w:val="en-US"/>
        </w:rPr>
        <w:t xml:space="preserve"> </w:t>
      </w:r>
      <w:r>
        <w:rPr>
          <w:lang w:val="en-US"/>
        </w:rPr>
        <w:t xml:space="preserve">urban </w:t>
      </w:r>
      <w:r w:rsidRPr="00522F79">
        <w:rPr>
          <w:lang w:val="en-US"/>
        </w:rPr>
        <w:t>climate change mitigation, as widely discussed in the literature</w:t>
      </w:r>
      <w:r>
        <w:rPr>
          <w:lang w:val="en-US"/>
        </w:rPr>
        <w:t>:</w:t>
      </w:r>
      <w:r w:rsidRPr="00522F79">
        <w:rPr>
          <w:lang w:val="en-US"/>
        </w:rPr>
        <w:t xml:space="preserve"> transport</w:t>
      </w:r>
      <w:r>
        <w:rPr>
          <w:lang w:val="en-US"/>
        </w:rPr>
        <w:t>ation</w:t>
      </w:r>
      <w:r w:rsidRPr="00522F79">
        <w:rPr>
          <w:lang w:val="en-US"/>
        </w:rPr>
        <w:t>, buildings, waste management, urban form</w:t>
      </w:r>
      <w:r>
        <w:rPr>
          <w:lang w:val="en-US"/>
        </w:rPr>
        <w:t>, and city-level mitigation plans and policies (Fig. 2</w:t>
      </w:r>
      <w:r w:rsidRPr="00522F79">
        <w:rPr>
          <w:lang w:val="en-US"/>
        </w:rPr>
        <w:t>).</w:t>
      </w:r>
      <w:r>
        <w:rPr>
          <w:lang w:val="en-US"/>
        </w:rPr>
        <w:t xml:space="preserve"> We divide each topic into sub-topics, build a set of query keywords based on our expertise, then apply certain restrictions, discussed below. The results are validated via a two-person review of </w:t>
      </w:r>
      <w:r w:rsidRPr="00522F79">
        <w:rPr>
          <w:lang w:val="en-US"/>
        </w:rPr>
        <w:t>random samples of 25 papers in each sub-query</w:t>
      </w:r>
      <w:r>
        <w:rPr>
          <w:lang w:val="en-US"/>
        </w:rPr>
        <w:t xml:space="preserve">. The keywords were refined until we achieved </w:t>
      </w:r>
      <w:r w:rsidRPr="00522F79">
        <w:rPr>
          <w:lang w:val="en-US"/>
        </w:rPr>
        <w:t xml:space="preserve">approximately 90% </w:t>
      </w:r>
      <w:r>
        <w:rPr>
          <w:lang w:val="en-US"/>
        </w:rPr>
        <w:t>relevance for each sub-query</w:t>
      </w:r>
      <w:r w:rsidRPr="00522F79">
        <w:rPr>
          <w:lang w:val="en-US"/>
        </w:rPr>
        <w:t>.</w:t>
      </w:r>
      <w:r w:rsidRPr="00FD55D7">
        <w:rPr>
          <w:lang w:val="en-US"/>
        </w:rPr>
        <w:t xml:space="preserve"> </w:t>
      </w:r>
      <w:r>
        <w:rPr>
          <w:lang w:val="en-US"/>
        </w:rPr>
        <w:t>For transparency, the full search query is provided in the supplementary information.</w:t>
      </w:r>
    </w:p>
    <w:p w14:paraId="6843A09F" w14:textId="77777777" w:rsidR="0093599E" w:rsidRDefault="0093599E" w:rsidP="0093599E">
      <w:pPr>
        <w:rPr>
          <w:lang w:val="en-US"/>
        </w:rPr>
      </w:pPr>
      <w:r>
        <w:rPr>
          <w:lang w:val="en-US"/>
        </w:rPr>
        <w:t>The first restriction is to narrow our search to an urban context. In particular, this is necessary for transportation and waste management, as in other areas the urban context is largely implicit (e.g. urban form, urban climate action plans). In the case of buildings, we omit this restriction, assuming that the bulk of building mitigation options apply to cities. The result of this restriction and selection of topics is to narrow the urban literature towards demand-side energy and material use, while excluding the supply-side impacts of energy and material production. Although supply-side activities also take place within cities, they are well captured by other research communities (e.g. IAMs); by contrast, the demand-side of climate change mitigation has received less attention in the literature and is a natural point of focus for an assessment of urban systems, as the everyday practices and uses of energy in transport, buildings, and infrastructures are all highly influenced by urban form, development, and city-level planning and policies.</w:t>
      </w:r>
    </w:p>
    <w:p w14:paraId="0575F385" w14:textId="77777777" w:rsidR="0093599E" w:rsidRDefault="0093599E" w:rsidP="0093599E">
      <w:pPr>
        <w:rPr>
          <w:lang w:val="en-US"/>
        </w:rPr>
      </w:pPr>
      <w:r>
        <w:rPr>
          <w:lang w:val="en-US"/>
        </w:rPr>
        <w:t xml:space="preserve">The second restriction, applied to all topics in the query, is to focus only on policies or policy-relevant research. In practice this restriction is achieved with a relatively broad string of hard policies (subsidies, grants, taxes, etc.) and soft policies (information, education, certification, etc.), with the result that more descriptive research tends to be excluded. Given the enormous body of existing climate change literature, the short timeframe for assessing the 1.5°C goal, and the increasing need to focus assessments on policies, this seems to be a reasonable restriction. Importantly, it will include </w:t>
      </w:r>
      <w:r>
        <w:rPr>
          <w:lang w:val="en-US"/>
        </w:rPr>
        <w:lastRenderedPageBreak/>
        <w:t xml:space="preserve">city-level policies that are not directly oriented towards mitigation, but are relevant for, for example, public transportation provisioning. </w:t>
      </w:r>
    </w:p>
    <w:p w14:paraId="190BDD2E" w14:textId="77777777" w:rsidR="0093599E" w:rsidRDefault="0093599E" w:rsidP="0093599E">
      <w:r>
        <w:rPr>
          <w:lang w:val="en-US"/>
        </w:rPr>
        <w:t>Our search</w:t>
      </w:r>
      <w:r w:rsidRPr="00522F79">
        <w:rPr>
          <w:lang w:val="en-US"/>
        </w:rPr>
        <w:t xml:space="preserve"> results in a fairly restrictive selection of papers that is by no means comprehensive, but is sufficient to provide an overview of the major topics of urban climate change mitigation.</w:t>
      </w:r>
      <w:r>
        <w:rPr>
          <w:lang w:val="en-US"/>
        </w:rPr>
        <w:t xml:space="preserve"> Obviously, diverging emphasis and wording in the search query could be equally plausible. For example, a broader focus on infrastructure provisioning may be relevant (e.g. electricity access, affordable housing), but this is perhaps better suited to a sustainability themed assessment of the urban literature, rather than our narrower climate change mitigation focus. </w:t>
      </w:r>
    </w:p>
    <w:p w14:paraId="1026AB92" w14:textId="77777777" w:rsidR="0093599E" w:rsidRPr="0093599E" w:rsidRDefault="0093599E" w:rsidP="000F7CD5"/>
    <w:p w14:paraId="7718DEC2" w14:textId="77777777" w:rsidR="0093599E" w:rsidRDefault="0093599E" w:rsidP="000F7CD5">
      <w:pPr>
        <w:rPr>
          <w:lang w:val="en-US"/>
        </w:rPr>
      </w:pPr>
    </w:p>
    <w:p w14:paraId="1D25B6AA" w14:textId="372C7943" w:rsidR="00DA3854" w:rsidRPr="000A7D71" w:rsidRDefault="00DA3854" w:rsidP="000A7D71">
      <w:pPr>
        <w:rPr>
          <w:lang w:val="en-US"/>
        </w:rPr>
      </w:pPr>
      <w:r w:rsidRPr="000A7D71">
        <w:rPr>
          <w:lang w:val="en-US"/>
        </w:rPr>
        <w:t>In the following tables, each row represents a search query entered into Web of Science using the “</w:t>
      </w:r>
      <w:r w:rsidR="000A7D71">
        <w:rPr>
          <w:lang w:val="en-US"/>
        </w:rPr>
        <w:t>advanced</w:t>
      </w:r>
      <w:r w:rsidRPr="000A7D71">
        <w:rPr>
          <w:lang w:val="en-US"/>
        </w:rPr>
        <w:t xml:space="preserve"> search”</w:t>
      </w:r>
      <w:r w:rsidR="005525BB" w:rsidRPr="000A7D71">
        <w:rPr>
          <w:lang w:val="en-US"/>
        </w:rPr>
        <w:t xml:space="preserve"> </w:t>
      </w:r>
      <w:r w:rsidRPr="000A7D71">
        <w:rPr>
          <w:lang w:val="en-US"/>
        </w:rPr>
        <w:t>function</w:t>
      </w:r>
      <w:r w:rsidR="007745BA" w:rsidRPr="000A7D71">
        <w:rPr>
          <w:lang w:val="en-US"/>
        </w:rPr>
        <w:t>,</w:t>
      </w:r>
      <w:r w:rsidR="005525BB" w:rsidRPr="000A7D71">
        <w:rPr>
          <w:lang w:val="en-US"/>
        </w:rPr>
        <w:t xml:space="preserve"> for an unrestricted time period (the final search was performed on </w:t>
      </w:r>
      <w:r w:rsidR="005525BB" w:rsidRPr="000A7D71">
        <w:rPr>
          <w:highlight w:val="yellow"/>
          <w:lang w:val="en-US"/>
        </w:rPr>
        <w:t>XX</w:t>
      </w:r>
      <w:r w:rsidR="005525BB" w:rsidRPr="000A7D71">
        <w:rPr>
          <w:lang w:val="en-US"/>
        </w:rPr>
        <w:t>), and</w:t>
      </w:r>
      <w:r w:rsidR="007745BA" w:rsidRPr="000A7D71">
        <w:rPr>
          <w:lang w:val="en-US"/>
        </w:rPr>
        <w:t xml:space="preserve"> for</w:t>
      </w:r>
      <w:r w:rsidR="005525BB" w:rsidRPr="000A7D71">
        <w:rPr>
          <w:lang w:val="en-US"/>
        </w:rPr>
        <w:t xml:space="preserve"> all document types.</w:t>
      </w:r>
    </w:p>
    <w:p w14:paraId="4ADD67EE" w14:textId="77777777" w:rsidR="00BB4E8B" w:rsidRDefault="00BB4E8B" w:rsidP="00BB4E8B">
      <w:pPr>
        <w:rPr>
          <w:lang w:val="en-US"/>
        </w:rPr>
      </w:pPr>
    </w:p>
    <w:p w14:paraId="2AE8FCF0" w14:textId="77777777" w:rsidR="00BB4E8B" w:rsidRPr="00BB4E8B" w:rsidRDefault="00BB4E8B" w:rsidP="00BB4E8B">
      <w:pPr>
        <w:rPr>
          <w:lang w:val="en-US"/>
        </w:rPr>
      </w:pPr>
    </w:p>
    <w:p w14:paraId="473C571B" w14:textId="77777777" w:rsidR="00DE12A3" w:rsidRDefault="00DE12A3">
      <w:pPr>
        <w:rPr>
          <w:lang w:val="en-US"/>
        </w:rPr>
      </w:pPr>
      <w:r>
        <w:rPr>
          <w:lang w:val="en-US"/>
        </w:rPr>
        <w:br w:type="page"/>
      </w:r>
    </w:p>
    <w:p w14:paraId="58661502" w14:textId="77777777" w:rsidR="000F7CD5" w:rsidRDefault="000F7CD5" w:rsidP="000F7CD5">
      <w:pPr>
        <w:pStyle w:val="berschrift2"/>
        <w:numPr>
          <w:ilvl w:val="1"/>
          <w:numId w:val="4"/>
        </w:numPr>
        <w:rPr>
          <w:lang w:val="en-US"/>
        </w:rPr>
      </w:pPr>
      <w:r w:rsidRPr="000F7CD5">
        <w:rPr>
          <w:lang w:val="en-US"/>
        </w:rPr>
        <w:lastRenderedPageBreak/>
        <w:t>Transport</w:t>
      </w:r>
    </w:p>
    <w:tbl>
      <w:tblPr>
        <w:tblStyle w:val="Tabellenraster"/>
        <w:tblW w:w="0" w:type="auto"/>
        <w:tblInd w:w="360" w:type="dxa"/>
        <w:tblLook w:val="04A0" w:firstRow="1" w:lastRow="0" w:firstColumn="1" w:lastColumn="0" w:noHBand="0" w:noVBand="1"/>
      </w:tblPr>
      <w:tblGrid>
        <w:gridCol w:w="4318"/>
        <w:gridCol w:w="1985"/>
        <w:gridCol w:w="2404"/>
      </w:tblGrid>
      <w:tr w:rsidR="00DE12A3" w14:paraId="2B4F66A9" w14:textId="77777777" w:rsidTr="00397AC0">
        <w:trPr>
          <w:trHeight w:val="315"/>
        </w:trPr>
        <w:tc>
          <w:tcPr>
            <w:tcW w:w="4318" w:type="dxa"/>
            <w:tcBorders>
              <w:top w:val="single" w:sz="4" w:space="0" w:color="auto"/>
              <w:left w:val="nil"/>
              <w:bottom w:val="nil"/>
              <w:right w:val="nil"/>
            </w:tcBorders>
            <w:vAlign w:val="center"/>
          </w:tcPr>
          <w:p w14:paraId="5F40C4DE" w14:textId="77777777" w:rsidR="00DE12A3" w:rsidRPr="00F514DC" w:rsidRDefault="00DE12A3" w:rsidP="00397AC0">
            <w:pPr>
              <w:rPr>
                <w:b/>
                <w:lang w:val="en-US"/>
              </w:rPr>
            </w:pPr>
          </w:p>
        </w:tc>
        <w:tc>
          <w:tcPr>
            <w:tcW w:w="4389" w:type="dxa"/>
            <w:gridSpan w:val="2"/>
            <w:tcBorders>
              <w:top w:val="single" w:sz="4" w:space="0" w:color="auto"/>
              <w:left w:val="nil"/>
              <w:bottom w:val="single" w:sz="4" w:space="0" w:color="auto"/>
              <w:right w:val="nil"/>
            </w:tcBorders>
            <w:vAlign w:val="center"/>
          </w:tcPr>
          <w:p w14:paraId="52CD5C01" w14:textId="77777777" w:rsidR="00DE12A3" w:rsidRDefault="00DE12A3" w:rsidP="00397AC0">
            <w:pPr>
              <w:rPr>
                <w:b/>
                <w:lang w:val="en-US"/>
              </w:rPr>
            </w:pPr>
            <w:r>
              <w:rPr>
                <w:b/>
                <w:lang w:val="en-US"/>
              </w:rPr>
              <w:t>AND…</w:t>
            </w:r>
          </w:p>
        </w:tc>
      </w:tr>
      <w:tr w:rsidR="00C52A0C" w:rsidRPr="00AF46A8" w14:paraId="06B64FD9" w14:textId="77777777" w:rsidTr="00397AC0">
        <w:trPr>
          <w:trHeight w:val="420"/>
        </w:trPr>
        <w:tc>
          <w:tcPr>
            <w:tcW w:w="4318" w:type="dxa"/>
            <w:tcBorders>
              <w:top w:val="nil"/>
              <w:left w:val="nil"/>
              <w:bottom w:val="single" w:sz="4" w:space="0" w:color="auto"/>
              <w:right w:val="nil"/>
            </w:tcBorders>
            <w:vAlign w:val="center"/>
          </w:tcPr>
          <w:p w14:paraId="20222223" w14:textId="77777777" w:rsidR="00C52A0C" w:rsidRDefault="002C2D61" w:rsidP="00397AC0">
            <w:pPr>
              <w:rPr>
                <w:b/>
                <w:lang w:val="en-US"/>
              </w:rPr>
            </w:pPr>
            <w:r>
              <w:rPr>
                <w:b/>
                <w:lang w:val="en-US"/>
              </w:rPr>
              <w:t>Sub-t</w:t>
            </w:r>
            <w:r w:rsidR="00C52A0C" w:rsidRPr="003F7C0F">
              <w:rPr>
                <w:b/>
                <w:lang w:val="en-US"/>
              </w:rPr>
              <w:t>opics</w:t>
            </w:r>
          </w:p>
        </w:tc>
        <w:tc>
          <w:tcPr>
            <w:tcW w:w="1985" w:type="dxa"/>
            <w:tcBorders>
              <w:top w:val="single" w:sz="4" w:space="0" w:color="auto"/>
              <w:left w:val="nil"/>
              <w:bottom w:val="single" w:sz="4" w:space="0" w:color="auto"/>
              <w:right w:val="nil"/>
            </w:tcBorders>
            <w:vAlign w:val="center"/>
          </w:tcPr>
          <w:p w14:paraId="588449CB" w14:textId="77777777" w:rsidR="00C52A0C" w:rsidRPr="00C52A0C" w:rsidRDefault="00C52A0C" w:rsidP="00397AC0">
            <w:pPr>
              <w:rPr>
                <w:b/>
                <w:lang w:val="en-US"/>
              </w:rPr>
            </w:pPr>
            <w:r w:rsidRPr="00C52A0C">
              <w:rPr>
                <w:b/>
                <w:lang w:val="en-US"/>
              </w:rPr>
              <w:t>Urban</w:t>
            </w:r>
            <w:r w:rsidR="00397AC0">
              <w:rPr>
                <w:b/>
                <w:lang w:val="en-US"/>
              </w:rPr>
              <w:t xml:space="preserve"> context</w:t>
            </w:r>
          </w:p>
        </w:tc>
        <w:tc>
          <w:tcPr>
            <w:tcW w:w="2404" w:type="dxa"/>
            <w:tcBorders>
              <w:top w:val="single" w:sz="4" w:space="0" w:color="auto"/>
              <w:left w:val="nil"/>
              <w:bottom w:val="single" w:sz="4" w:space="0" w:color="auto"/>
              <w:right w:val="nil"/>
            </w:tcBorders>
            <w:vAlign w:val="center"/>
          </w:tcPr>
          <w:p w14:paraId="660FC99C" w14:textId="77777777" w:rsidR="00C52A0C" w:rsidRPr="00C52A0C" w:rsidRDefault="00C52A0C" w:rsidP="00397AC0">
            <w:pPr>
              <w:rPr>
                <w:b/>
                <w:lang w:val="en-US"/>
              </w:rPr>
            </w:pPr>
            <w:r w:rsidRPr="00C52A0C">
              <w:rPr>
                <w:b/>
                <w:lang w:val="en-US"/>
              </w:rPr>
              <w:t>Policies</w:t>
            </w:r>
          </w:p>
        </w:tc>
      </w:tr>
      <w:tr w:rsidR="00232E6D" w14:paraId="1BAD89DC" w14:textId="77777777" w:rsidTr="000A7D71">
        <w:trPr>
          <w:trHeight w:val="1858"/>
        </w:trPr>
        <w:tc>
          <w:tcPr>
            <w:tcW w:w="4318" w:type="dxa"/>
            <w:tcBorders>
              <w:top w:val="single" w:sz="4" w:space="0" w:color="auto"/>
              <w:left w:val="nil"/>
              <w:bottom w:val="nil"/>
              <w:right w:val="single" w:sz="4" w:space="0" w:color="auto"/>
            </w:tcBorders>
          </w:tcPr>
          <w:p w14:paraId="1B21FA12" w14:textId="77777777" w:rsidR="00232E6D" w:rsidRDefault="00232E6D" w:rsidP="003F7C0F">
            <w:pPr>
              <w:rPr>
                <w:lang w:val="en-US"/>
              </w:rPr>
            </w:pPr>
            <w:r w:rsidRPr="003F7C0F">
              <w:rPr>
                <w:b/>
                <w:lang w:val="en-US"/>
              </w:rPr>
              <w:t>Public transport (specific)</w:t>
            </w:r>
          </w:p>
          <w:p w14:paraId="01834DE6" w14:textId="77777777" w:rsidR="00232E6D" w:rsidRDefault="00232E6D" w:rsidP="003F7C0F">
            <w:pPr>
              <w:rPr>
                <w:lang w:val="en-US"/>
              </w:rPr>
            </w:pPr>
          </w:p>
          <w:p w14:paraId="25501D5D" w14:textId="1CF3ADA1" w:rsidR="00232E6D" w:rsidRPr="00801A01" w:rsidRDefault="00D46110" w:rsidP="003F7C0F">
            <w:pPr>
              <w:rPr>
                <w:lang w:val="en-US"/>
              </w:rPr>
            </w:pPr>
            <w:r>
              <w:rPr>
                <w:lang w:val="en-US"/>
              </w:rPr>
              <w:t xml:space="preserve">TS = </w:t>
            </w:r>
            <w:r w:rsidR="00232E6D">
              <w:rPr>
                <w:lang w:val="en-US"/>
              </w:rPr>
              <w:t>(</w:t>
            </w:r>
            <w:r w:rsidR="00232E6D" w:rsidRPr="00C52A0C">
              <w:rPr>
                <w:lang w:val="en-US"/>
              </w:rPr>
              <w:t>"bus" OR "metro" OR "subway" OR "train" OR "light rail" OR "hea</w:t>
            </w:r>
            <w:r w:rsidR="00232E6D">
              <w:rPr>
                <w:lang w:val="en-US"/>
              </w:rPr>
              <w:t>vy rail" OR "tram" OR "railway") AND (</w:t>
            </w:r>
            <w:r w:rsidR="00232E6D" w:rsidRPr="00C52A0C">
              <w:rPr>
                <w:lang w:val="en-US"/>
              </w:rPr>
              <w:t>"transport*" OR "traffic" OR "commut*" OR "travel*"</w:t>
            </w:r>
            <w:r w:rsidR="00232E6D">
              <w:rPr>
                <w:lang w:val="en-US"/>
              </w:rPr>
              <w:t>)</w:t>
            </w:r>
          </w:p>
        </w:tc>
        <w:tc>
          <w:tcPr>
            <w:tcW w:w="1985" w:type="dxa"/>
            <w:vMerge w:val="restart"/>
            <w:tcBorders>
              <w:top w:val="single" w:sz="4" w:space="0" w:color="auto"/>
              <w:left w:val="single" w:sz="4" w:space="0" w:color="auto"/>
              <w:right w:val="single" w:sz="4" w:space="0" w:color="auto"/>
            </w:tcBorders>
            <w:vAlign w:val="center"/>
          </w:tcPr>
          <w:p w14:paraId="0D834418" w14:textId="1448DB18" w:rsidR="00232E6D" w:rsidRDefault="000A7D71" w:rsidP="002C2D61">
            <w:pPr>
              <w:rPr>
                <w:lang w:val="en-US"/>
              </w:rPr>
            </w:pPr>
            <w:r>
              <w:rPr>
                <w:lang w:val="en-US"/>
              </w:rPr>
              <w:t xml:space="preserve">AND TS = </w:t>
            </w:r>
            <w:r w:rsidR="00232E6D" w:rsidRPr="00C52A0C">
              <w:rPr>
                <w:lang w:val="en-US"/>
              </w:rPr>
              <w:t>("urban*" OR "municipal" OR "city" OR "cities" OR "metropolitan")</w:t>
            </w:r>
          </w:p>
        </w:tc>
        <w:tc>
          <w:tcPr>
            <w:tcW w:w="2404" w:type="dxa"/>
            <w:vMerge w:val="restart"/>
            <w:tcBorders>
              <w:top w:val="single" w:sz="4" w:space="0" w:color="auto"/>
              <w:left w:val="single" w:sz="4" w:space="0" w:color="auto"/>
              <w:bottom w:val="nil"/>
              <w:right w:val="nil"/>
            </w:tcBorders>
            <w:vAlign w:val="center"/>
          </w:tcPr>
          <w:p w14:paraId="7FD7FA62" w14:textId="76EBA1AE" w:rsidR="00232E6D" w:rsidRDefault="000A7D71" w:rsidP="002C2D61">
            <w:pPr>
              <w:rPr>
                <w:lang w:val="en-US"/>
              </w:rPr>
            </w:pPr>
            <w:r>
              <w:rPr>
                <w:lang w:val="en-US"/>
              </w:rPr>
              <w:t xml:space="preserve">AND TS = </w:t>
            </w:r>
            <w:r w:rsidR="00232E6D" w:rsidRPr="00C52A0C">
              <w:rPr>
                <w:lang w:val="en-US"/>
              </w:rPr>
              <w:t>(("provision*" OR "subsid*" OR "incentive*" OR "grant*" OR "regulat*" OR "governance" OR "codes" OR "standards" OR "tax*" OR "compliance" OR "zoning" OR "pricing" OR "planning" OR (("public" OR "state" OR "government" OR "infrastructure") NEAR/3 ("investment*" OR "procurement" OR "financ*")) OR ("information campaign" OR "marketing" OR "participatory" OR "public awareness" OR "education" OR "cooperation" OR "labels" OR "certifi*")))</w:t>
            </w:r>
          </w:p>
        </w:tc>
      </w:tr>
      <w:tr w:rsidR="00232E6D" w:rsidRPr="00AF46A8" w14:paraId="0D122A54" w14:textId="77777777" w:rsidTr="000A7D71">
        <w:trPr>
          <w:trHeight w:val="1558"/>
        </w:trPr>
        <w:tc>
          <w:tcPr>
            <w:tcW w:w="4318" w:type="dxa"/>
            <w:tcBorders>
              <w:top w:val="nil"/>
              <w:left w:val="nil"/>
              <w:bottom w:val="nil"/>
              <w:right w:val="single" w:sz="4" w:space="0" w:color="auto"/>
            </w:tcBorders>
          </w:tcPr>
          <w:p w14:paraId="6B8E8FB7" w14:textId="77777777" w:rsidR="00232E6D" w:rsidRDefault="00232E6D" w:rsidP="003F7C0F">
            <w:pPr>
              <w:rPr>
                <w:lang w:val="en-US"/>
              </w:rPr>
            </w:pPr>
            <w:r w:rsidRPr="00CE2E1B">
              <w:rPr>
                <w:b/>
                <w:lang w:val="en-US"/>
              </w:rPr>
              <w:t>Public transport (generic)</w:t>
            </w:r>
          </w:p>
          <w:p w14:paraId="572C54AB" w14:textId="77777777" w:rsidR="00232E6D" w:rsidRDefault="00232E6D" w:rsidP="003F7C0F">
            <w:pPr>
              <w:rPr>
                <w:lang w:val="en-US"/>
              </w:rPr>
            </w:pPr>
          </w:p>
          <w:p w14:paraId="5AB90141" w14:textId="48A67789" w:rsidR="00D46110" w:rsidRDefault="00D46110" w:rsidP="003F7C0F">
            <w:pPr>
              <w:rPr>
                <w:lang w:val="en-US"/>
              </w:rPr>
            </w:pPr>
            <w:r>
              <w:rPr>
                <w:lang w:val="en-US"/>
              </w:rPr>
              <w:t xml:space="preserve">TS = </w:t>
            </w:r>
            <w:r w:rsidR="00232E6D" w:rsidRPr="00C52A0C">
              <w:rPr>
                <w:lang w:val="en-US"/>
              </w:rPr>
              <w:t>("public" NEAR/3 ("transit" OR "transport*") OR ("mass" OR "rapid") NEAR/3 "transit")</w:t>
            </w:r>
          </w:p>
        </w:tc>
        <w:tc>
          <w:tcPr>
            <w:tcW w:w="1985" w:type="dxa"/>
            <w:vMerge/>
            <w:tcBorders>
              <w:left w:val="single" w:sz="4" w:space="0" w:color="auto"/>
              <w:right w:val="single" w:sz="4" w:space="0" w:color="auto"/>
            </w:tcBorders>
          </w:tcPr>
          <w:p w14:paraId="0672125A" w14:textId="77777777" w:rsidR="00232E6D" w:rsidRDefault="00232E6D" w:rsidP="003F7C0F">
            <w:pPr>
              <w:rPr>
                <w:lang w:val="en-US"/>
              </w:rPr>
            </w:pPr>
          </w:p>
        </w:tc>
        <w:tc>
          <w:tcPr>
            <w:tcW w:w="2404" w:type="dxa"/>
            <w:vMerge/>
            <w:tcBorders>
              <w:top w:val="nil"/>
              <w:left w:val="single" w:sz="4" w:space="0" w:color="auto"/>
              <w:bottom w:val="nil"/>
              <w:right w:val="nil"/>
            </w:tcBorders>
            <w:vAlign w:val="center"/>
          </w:tcPr>
          <w:p w14:paraId="6136C436" w14:textId="77777777" w:rsidR="00232E6D" w:rsidRDefault="00232E6D" w:rsidP="002C2D61">
            <w:pPr>
              <w:rPr>
                <w:lang w:val="en-US"/>
              </w:rPr>
            </w:pPr>
          </w:p>
        </w:tc>
      </w:tr>
      <w:tr w:rsidR="00232E6D" w:rsidRPr="00AF46A8" w14:paraId="23158AB7" w14:textId="77777777" w:rsidTr="00BA5D9E">
        <w:trPr>
          <w:trHeight w:val="1857"/>
        </w:trPr>
        <w:tc>
          <w:tcPr>
            <w:tcW w:w="4318" w:type="dxa"/>
            <w:tcBorders>
              <w:top w:val="nil"/>
              <w:left w:val="nil"/>
              <w:bottom w:val="nil"/>
              <w:right w:val="single" w:sz="4" w:space="0" w:color="auto"/>
            </w:tcBorders>
          </w:tcPr>
          <w:p w14:paraId="0CEEA2C6" w14:textId="77777777" w:rsidR="00232E6D" w:rsidRDefault="00232E6D" w:rsidP="00C52A0C">
            <w:pPr>
              <w:rPr>
                <w:lang w:val="en-US"/>
              </w:rPr>
            </w:pPr>
            <w:r>
              <w:rPr>
                <w:b/>
                <w:lang w:val="en-US"/>
              </w:rPr>
              <w:t>Intermodal travel</w:t>
            </w:r>
          </w:p>
          <w:p w14:paraId="39E739A2" w14:textId="77777777" w:rsidR="00232E6D" w:rsidRDefault="00232E6D" w:rsidP="00C52A0C">
            <w:pPr>
              <w:rPr>
                <w:lang w:val="en-US"/>
              </w:rPr>
            </w:pPr>
          </w:p>
          <w:p w14:paraId="769ABC10" w14:textId="25D61B8C" w:rsidR="00232E6D" w:rsidRDefault="00D46110" w:rsidP="00C52A0C">
            <w:pPr>
              <w:rPr>
                <w:lang w:val="en-US"/>
              </w:rPr>
            </w:pPr>
            <w:r>
              <w:rPr>
                <w:lang w:val="en-US"/>
              </w:rPr>
              <w:t xml:space="preserve">TS = </w:t>
            </w:r>
            <w:r w:rsidR="00232E6D">
              <w:rPr>
                <w:lang w:val="en-US"/>
              </w:rPr>
              <w:t>(</w:t>
            </w:r>
            <w:r w:rsidR="00232E6D" w:rsidRPr="00C52A0C">
              <w:rPr>
                <w:lang w:val="en-US"/>
              </w:rPr>
              <w:t>"modal shift" OR "park and ride" OR "car sharing" OR "bicycle sharing" OR</w:t>
            </w:r>
            <w:r w:rsidR="00232E6D">
              <w:rPr>
                <w:lang w:val="en-US"/>
              </w:rPr>
              <w:t xml:space="preserve"> “active travel” OR</w:t>
            </w:r>
            <w:r w:rsidR="00232E6D" w:rsidRPr="00C52A0C">
              <w:rPr>
                <w:lang w:val="en-US"/>
              </w:rPr>
              <w:t xml:space="preserve"> ("intermodal" AND ("travel" OR "transport")</w:t>
            </w:r>
          </w:p>
        </w:tc>
        <w:tc>
          <w:tcPr>
            <w:tcW w:w="1985" w:type="dxa"/>
            <w:vMerge/>
            <w:tcBorders>
              <w:left w:val="single" w:sz="4" w:space="0" w:color="auto"/>
              <w:right w:val="single" w:sz="4" w:space="0" w:color="auto"/>
            </w:tcBorders>
          </w:tcPr>
          <w:p w14:paraId="292DA534" w14:textId="77777777" w:rsidR="00232E6D" w:rsidRDefault="00232E6D" w:rsidP="003F7C0F">
            <w:pPr>
              <w:rPr>
                <w:lang w:val="en-US"/>
              </w:rPr>
            </w:pPr>
          </w:p>
        </w:tc>
        <w:tc>
          <w:tcPr>
            <w:tcW w:w="2404" w:type="dxa"/>
            <w:vMerge/>
            <w:tcBorders>
              <w:top w:val="nil"/>
              <w:left w:val="single" w:sz="4" w:space="0" w:color="auto"/>
              <w:bottom w:val="nil"/>
              <w:right w:val="nil"/>
            </w:tcBorders>
            <w:vAlign w:val="center"/>
          </w:tcPr>
          <w:p w14:paraId="57278B3D" w14:textId="77777777" w:rsidR="00232E6D" w:rsidRDefault="00232E6D" w:rsidP="002C2D61">
            <w:pPr>
              <w:rPr>
                <w:lang w:val="en-US"/>
              </w:rPr>
            </w:pPr>
          </w:p>
        </w:tc>
      </w:tr>
      <w:tr w:rsidR="00232E6D" w:rsidRPr="00AF46A8" w14:paraId="7B519982" w14:textId="77777777" w:rsidTr="00BA5D9E">
        <w:trPr>
          <w:trHeight w:val="1300"/>
        </w:trPr>
        <w:tc>
          <w:tcPr>
            <w:tcW w:w="4318" w:type="dxa"/>
            <w:tcBorders>
              <w:top w:val="nil"/>
              <w:left w:val="nil"/>
              <w:bottom w:val="nil"/>
              <w:right w:val="single" w:sz="4" w:space="0" w:color="auto"/>
            </w:tcBorders>
          </w:tcPr>
          <w:p w14:paraId="0C774302" w14:textId="77777777" w:rsidR="00232E6D" w:rsidRDefault="00232E6D" w:rsidP="00C52A0C">
            <w:pPr>
              <w:rPr>
                <w:lang w:val="en-US"/>
              </w:rPr>
            </w:pPr>
            <w:r>
              <w:rPr>
                <w:b/>
                <w:lang w:val="en-US"/>
              </w:rPr>
              <w:t>Electric Vehicles</w:t>
            </w:r>
          </w:p>
          <w:p w14:paraId="565263DD" w14:textId="77777777" w:rsidR="00232E6D" w:rsidRDefault="00232E6D" w:rsidP="00C52A0C">
            <w:pPr>
              <w:rPr>
                <w:lang w:val="en-US"/>
              </w:rPr>
            </w:pPr>
          </w:p>
          <w:p w14:paraId="31CE01B5" w14:textId="3139117D" w:rsidR="00232E6D" w:rsidRDefault="000A7D71" w:rsidP="00C52A0C">
            <w:pPr>
              <w:rPr>
                <w:lang w:val="en-US"/>
              </w:rPr>
            </w:pPr>
            <w:r>
              <w:rPr>
                <w:lang w:val="en-US"/>
              </w:rPr>
              <w:t xml:space="preserve">TS = </w:t>
            </w:r>
            <w:r w:rsidR="00232E6D" w:rsidRPr="00C52A0C">
              <w:rPr>
                <w:lang w:val="en-US"/>
              </w:rPr>
              <w:t>("electric" NEAR/1 ("car" OR "vehicle" OR "taxi"))</w:t>
            </w:r>
          </w:p>
        </w:tc>
        <w:tc>
          <w:tcPr>
            <w:tcW w:w="1985" w:type="dxa"/>
            <w:vMerge/>
            <w:tcBorders>
              <w:left w:val="single" w:sz="4" w:space="0" w:color="auto"/>
              <w:right w:val="single" w:sz="4" w:space="0" w:color="auto"/>
            </w:tcBorders>
          </w:tcPr>
          <w:p w14:paraId="47245039" w14:textId="77777777" w:rsidR="00232E6D" w:rsidRDefault="00232E6D" w:rsidP="00C52A0C">
            <w:pPr>
              <w:rPr>
                <w:lang w:val="en-US"/>
              </w:rPr>
            </w:pPr>
          </w:p>
        </w:tc>
        <w:tc>
          <w:tcPr>
            <w:tcW w:w="2404" w:type="dxa"/>
            <w:vMerge/>
            <w:tcBorders>
              <w:top w:val="nil"/>
              <w:left w:val="single" w:sz="4" w:space="0" w:color="auto"/>
              <w:bottom w:val="nil"/>
              <w:right w:val="nil"/>
            </w:tcBorders>
            <w:vAlign w:val="center"/>
          </w:tcPr>
          <w:p w14:paraId="572681E2" w14:textId="77777777" w:rsidR="00232E6D" w:rsidRDefault="00232E6D" w:rsidP="002C2D61">
            <w:pPr>
              <w:rPr>
                <w:lang w:val="en-US"/>
              </w:rPr>
            </w:pPr>
          </w:p>
        </w:tc>
      </w:tr>
      <w:tr w:rsidR="00232E6D" w:rsidRPr="00AF46A8" w14:paraId="5A76DCB3" w14:textId="77777777" w:rsidTr="000A7D71">
        <w:trPr>
          <w:trHeight w:val="2620"/>
        </w:trPr>
        <w:tc>
          <w:tcPr>
            <w:tcW w:w="4318" w:type="dxa"/>
            <w:tcBorders>
              <w:top w:val="nil"/>
              <w:left w:val="nil"/>
              <w:bottom w:val="nil"/>
              <w:right w:val="single" w:sz="4" w:space="0" w:color="auto"/>
            </w:tcBorders>
          </w:tcPr>
          <w:p w14:paraId="4BFA5EFD" w14:textId="77777777" w:rsidR="00232E6D" w:rsidRDefault="00232E6D" w:rsidP="00C52A0C">
            <w:pPr>
              <w:rPr>
                <w:b/>
                <w:lang w:val="en-US"/>
              </w:rPr>
            </w:pPr>
            <w:r>
              <w:rPr>
                <w:b/>
                <w:lang w:val="en-US"/>
              </w:rPr>
              <w:t>Transport mitigation (generic)</w:t>
            </w:r>
          </w:p>
          <w:p w14:paraId="35200E99" w14:textId="77777777" w:rsidR="00232E6D" w:rsidRPr="00232E6D" w:rsidRDefault="00232E6D" w:rsidP="00C52A0C">
            <w:pPr>
              <w:rPr>
                <w:lang w:val="en-US"/>
              </w:rPr>
            </w:pPr>
          </w:p>
          <w:p w14:paraId="28D850A6" w14:textId="25AB9192" w:rsidR="00232E6D" w:rsidRPr="000A7D71" w:rsidRDefault="000A7D71" w:rsidP="00C52A0C">
            <w:pPr>
              <w:rPr>
                <w:lang w:val="en-US"/>
              </w:rPr>
            </w:pPr>
            <w:r>
              <w:rPr>
                <w:lang w:val="en-US"/>
              </w:rPr>
              <w:t xml:space="preserve">TS = </w:t>
            </w:r>
            <w:r w:rsidR="00232E6D" w:rsidRPr="00232E6D">
              <w:rPr>
                <w:lang w:val="en-GB"/>
              </w:rPr>
              <w:t>("transport*"</w:t>
            </w:r>
            <w:r w:rsidR="00232E6D" w:rsidRPr="00232E6D">
              <w:rPr>
                <w:lang w:val="en-US"/>
              </w:rPr>
              <w:t xml:space="preserve"> </w:t>
            </w:r>
            <w:r w:rsidR="00232E6D">
              <w:rPr>
                <w:lang w:val="en-US"/>
              </w:rPr>
              <w:t xml:space="preserve">AND </w:t>
            </w:r>
            <w:r w:rsidR="00232E6D" w:rsidRPr="00232E6D">
              <w:rPr>
                <w:lang w:val="en-US"/>
              </w:rPr>
              <w:t>((("climat* chang*" OR "global warm*" OR "carbon emission*" OR "greenhouse gas" OR GHG OR CO2) NEAR/3 mitigation) OR decarboni*ation OR "energy demand reduction*" OR "energy efficienc*" OR ("low carbon" AND "climat* chang*"))</w:t>
            </w:r>
            <w:r w:rsidR="00D46110">
              <w:rPr>
                <w:lang w:val="en-US"/>
              </w:rPr>
              <w:t>)</w:t>
            </w:r>
          </w:p>
        </w:tc>
        <w:tc>
          <w:tcPr>
            <w:tcW w:w="1985" w:type="dxa"/>
            <w:vMerge/>
            <w:tcBorders>
              <w:left w:val="single" w:sz="4" w:space="0" w:color="auto"/>
              <w:bottom w:val="nil"/>
              <w:right w:val="single" w:sz="4" w:space="0" w:color="auto"/>
            </w:tcBorders>
          </w:tcPr>
          <w:p w14:paraId="1557245D" w14:textId="0D9AC02F" w:rsidR="00232E6D" w:rsidRPr="00232E6D" w:rsidRDefault="00232E6D" w:rsidP="00C52A0C">
            <w:pPr>
              <w:rPr>
                <w:lang w:val="en-US"/>
              </w:rPr>
            </w:pPr>
          </w:p>
        </w:tc>
        <w:tc>
          <w:tcPr>
            <w:tcW w:w="2404" w:type="dxa"/>
            <w:vMerge/>
            <w:tcBorders>
              <w:top w:val="nil"/>
              <w:left w:val="single" w:sz="4" w:space="0" w:color="auto"/>
              <w:bottom w:val="nil"/>
              <w:right w:val="nil"/>
            </w:tcBorders>
          </w:tcPr>
          <w:p w14:paraId="4B1AB3F7" w14:textId="77777777" w:rsidR="00232E6D" w:rsidRDefault="00232E6D" w:rsidP="00C52A0C">
            <w:pPr>
              <w:rPr>
                <w:lang w:val="en-US"/>
              </w:rPr>
            </w:pPr>
          </w:p>
        </w:tc>
      </w:tr>
      <w:tr w:rsidR="00C52A0C" w:rsidRPr="00AF46A8" w14:paraId="21C1D55B" w14:textId="77777777" w:rsidTr="002C2D61">
        <w:trPr>
          <w:trHeight w:val="1677"/>
        </w:trPr>
        <w:tc>
          <w:tcPr>
            <w:tcW w:w="6303" w:type="dxa"/>
            <w:gridSpan w:val="2"/>
            <w:tcBorders>
              <w:top w:val="nil"/>
              <w:left w:val="nil"/>
              <w:bottom w:val="nil"/>
              <w:right w:val="single" w:sz="4" w:space="0" w:color="auto"/>
            </w:tcBorders>
          </w:tcPr>
          <w:p w14:paraId="047B0B56" w14:textId="77777777" w:rsidR="00C52A0C" w:rsidRDefault="00C52A0C" w:rsidP="00C52A0C">
            <w:pPr>
              <w:rPr>
                <w:lang w:val="en-US"/>
              </w:rPr>
            </w:pPr>
            <w:r>
              <w:rPr>
                <w:b/>
                <w:lang w:val="en-US"/>
              </w:rPr>
              <w:t>Active travel</w:t>
            </w:r>
          </w:p>
          <w:p w14:paraId="7F6EA680" w14:textId="77777777" w:rsidR="00C52A0C" w:rsidRDefault="00C52A0C" w:rsidP="00C52A0C">
            <w:pPr>
              <w:rPr>
                <w:lang w:val="en-US"/>
              </w:rPr>
            </w:pPr>
          </w:p>
          <w:p w14:paraId="52F6688C" w14:textId="1B622A6D" w:rsidR="00C52A0C" w:rsidRDefault="000A7D71" w:rsidP="00C52A0C">
            <w:pPr>
              <w:rPr>
                <w:lang w:val="en-US"/>
              </w:rPr>
            </w:pPr>
            <w:r>
              <w:rPr>
                <w:lang w:val="en-US"/>
              </w:rPr>
              <w:t xml:space="preserve">TS = </w:t>
            </w:r>
            <w:r w:rsidR="00C52A0C" w:rsidRPr="00C52A0C">
              <w:rPr>
                <w:lang w:val="en-US"/>
              </w:rPr>
              <w:t>("bicycle" OR "pedestrian*" OR "walking" OR "cycling" OR "rickshaw*") NEAR/2 ("infrastructure*" OR "path" OR "paths" OR "trail*" OR "network" OR "route*" OR "corridor*" OR "lane*")</w:t>
            </w:r>
          </w:p>
        </w:tc>
        <w:tc>
          <w:tcPr>
            <w:tcW w:w="2404" w:type="dxa"/>
            <w:vMerge/>
            <w:tcBorders>
              <w:top w:val="nil"/>
              <w:left w:val="single" w:sz="4" w:space="0" w:color="auto"/>
              <w:bottom w:val="nil"/>
              <w:right w:val="nil"/>
            </w:tcBorders>
          </w:tcPr>
          <w:p w14:paraId="52159A00" w14:textId="77777777" w:rsidR="00C52A0C" w:rsidRDefault="00C52A0C" w:rsidP="00C52A0C">
            <w:pPr>
              <w:rPr>
                <w:lang w:val="en-US"/>
              </w:rPr>
            </w:pPr>
          </w:p>
        </w:tc>
      </w:tr>
      <w:tr w:rsidR="00C52A0C" w:rsidRPr="00AF46A8" w14:paraId="00BA1218" w14:textId="77777777" w:rsidTr="002C2D61">
        <w:trPr>
          <w:trHeight w:val="1677"/>
        </w:trPr>
        <w:tc>
          <w:tcPr>
            <w:tcW w:w="8707" w:type="dxa"/>
            <w:gridSpan w:val="3"/>
            <w:tcBorders>
              <w:top w:val="nil"/>
              <w:left w:val="nil"/>
              <w:bottom w:val="single" w:sz="4" w:space="0" w:color="auto"/>
              <w:right w:val="nil"/>
            </w:tcBorders>
          </w:tcPr>
          <w:p w14:paraId="2422D85B" w14:textId="77777777" w:rsidR="00C52A0C" w:rsidRDefault="00C52A0C" w:rsidP="00C52A0C">
            <w:pPr>
              <w:rPr>
                <w:lang w:val="en-US"/>
              </w:rPr>
            </w:pPr>
            <w:r w:rsidRPr="003F7C0F">
              <w:rPr>
                <w:b/>
                <w:lang w:val="en-US"/>
              </w:rPr>
              <w:t>Congestion and parking</w:t>
            </w:r>
          </w:p>
          <w:p w14:paraId="67D2DBCB" w14:textId="77777777" w:rsidR="00C52A0C" w:rsidRDefault="00C52A0C" w:rsidP="00C52A0C">
            <w:pPr>
              <w:rPr>
                <w:lang w:val="en-US"/>
              </w:rPr>
            </w:pPr>
          </w:p>
          <w:p w14:paraId="1F46F88E" w14:textId="77777777" w:rsidR="00C52A0C" w:rsidRDefault="00C52A0C" w:rsidP="00C52A0C">
            <w:pPr>
              <w:rPr>
                <w:lang w:val="en-US"/>
              </w:rPr>
            </w:pPr>
            <w:r w:rsidRPr="00C52A0C">
              <w:rPr>
                <w:lang w:val="en-US"/>
              </w:rPr>
              <w:t>TS = (("congestion" OR "parking") NEAR/3 ("charg*" OR "tax" OR "pric*" OR "policy") AND ("transport*" OR "traffic" OR "vehicle" OR "car" OR "travel" OR "urban")) OR TS = "parking management"</w:t>
            </w:r>
          </w:p>
        </w:tc>
      </w:tr>
    </w:tbl>
    <w:p w14:paraId="7D54C02A" w14:textId="77777777" w:rsidR="00DE12A3" w:rsidRDefault="00B85F7F" w:rsidP="00DE12A3">
      <w:pPr>
        <w:ind w:left="360"/>
        <w:rPr>
          <w:lang w:val="en-US"/>
        </w:rPr>
      </w:pPr>
      <w:r w:rsidRPr="00B85F7F">
        <w:rPr>
          <w:b/>
          <w:lang w:val="en-US"/>
        </w:rPr>
        <w:t>Note:</w:t>
      </w:r>
      <w:r>
        <w:rPr>
          <w:lang w:val="en-US"/>
        </w:rPr>
        <w:t xml:space="preserve"> Filters were applied to generic public transport (NOT TS = “cell”) and active travel (NOT TS = “evacuation”) due to unexpected results not within our search criteria.</w:t>
      </w:r>
    </w:p>
    <w:p w14:paraId="5DA9A832" w14:textId="77777777" w:rsidR="000F7CD5" w:rsidRPr="000F7CD5" w:rsidRDefault="000F7CD5" w:rsidP="000F7CD5">
      <w:pPr>
        <w:pStyle w:val="berschrift2"/>
        <w:numPr>
          <w:ilvl w:val="1"/>
          <w:numId w:val="4"/>
        </w:numPr>
        <w:rPr>
          <w:lang w:val="en-US"/>
        </w:rPr>
      </w:pPr>
      <w:r w:rsidRPr="000F7CD5">
        <w:rPr>
          <w:lang w:val="en-US"/>
        </w:rPr>
        <w:lastRenderedPageBreak/>
        <w:t>Buildings</w: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35"/>
        <w:gridCol w:w="3402"/>
      </w:tblGrid>
      <w:tr w:rsidR="002C2D61" w14:paraId="4482D5B5" w14:textId="77777777" w:rsidTr="00397AC0">
        <w:trPr>
          <w:trHeight w:val="336"/>
        </w:trPr>
        <w:tc>
          <w:tcPr>
            <w:tcW w:w="3119" w:type="dxa"/>
            <w:tcBorders>
              <w:top w:val="single" w:sz="4" w:space="0" w:color="auto"/>
            </w:tcBorders>
            <w:vAlign w:val="center"/>
          </w:tcPr>
          <w:p w14:paraId="50A66207" w14:textId="77777777" w:rsidR="002C2D61" w:rsidRPr="00801A01" w:rsidRDefault="002C2D61" w:rsidP="00397AC0">
            <w:pPr>
              <w:rPr>
                <w:b/>
                <w:lang w:val="en-US"/>
              </w:rPr>
            </w:pPr>
          </w:p>
        </w:tc>
        <w:tc>
          <w:tcPr>
            <w:tcW w:w="6237" w:type="dxa"/>
            <w:gridSpan w:val="2"/>
            <w:tcBorders>
              <w:top w:val="single" w:sz="4" w:space="0" w:color="auto"/>
              <w:bottom w:val="single" w:sz="4" w:space="0" w:color="auto"/>
            </w:tcBorders>
            <w:vAlign w:val="center"/>
          </w:tcPr>
          <w:p w14:paraId="1A0B748C" w14:textId="77777777" w:rsidR="002C2D61" w:rsidRDefault="002C2D61" w:rsidP="00397AC0">
            <w:pPr>
              <w:rPr>
                <w:b/>
                <w:lang w:val="en-US"/>
              </w:rPr>
            </w:pPr>
            <w:r>
              <w:rPr>
                <w:b/>
                <w:lang w:val="en-US"/>
              </w:rPr>
              <w:t>AND…</w:t>
            </w:r>
          </w:p>
        </w:tc>
      </w:tr>
      <w:tr w:rsidR="002C2D61" w:rsidRPr="00AF46A8" w14:paraId="61C87C83" w14:textId="77777777" w:rsidTr="00397AC0">
        <w:trPr>
          <w:trHeight w:val="413"/>
        </w:trPr>
        <w:tc>
          <w:tcPr>
            <w:tcW w:w="3119" w:type="dxa"/>
            <w:tcBorders>
              <w:bottom w:val="single" w:sz="4" w:space="0" w:color="auto"/>
            </w:tcBorders>
            <w:vAlign w:val="center"/>
          </w:tcPr>
          <w:p w14:paraId="6A4D5918" w14:textId="77777777" w:rsidR="002C2D61" w:rsidRPr="003F7C0F" w:rsidRDefault="002C2D61" w:rsidP="00397AC0">
            <w:pPr>
              <w:rPr>
                <w:b/>
                <w:lang w:val="en-US"/>
              </w:rPr>
            </w:pPr>
            <w:r w:rsidRPr="003F7C0F">
              <w:rPr>
                <w:b/>
                <w:lang w:val="en-US"/>
              </w:rPr>
              <w:t>Topics</w:t>
            </w:r>
          </w:p>
        </w:tc>
        <w:tc>
          <w:tcPr>
            <w:tcW w:w="2835" w:type="dxa"/>
            <w:tcBorders>
              <w:top w:val="single" w:sz="4" w:space="0" w:color="auto"/>
              <w:bottom w:val="single" w:sz="4" w:space="0" w:color="auto"/>
            </w:tcBorders>
            <w:vAlign w:val="center"/>
          </w:tcPr>
          <w:p w14:paraId="345FCD7A" w14:textId="77777777" w:rsidR="002C2D61" w:rsidRPr="003F7C0F" w:rsidRDefault="002C2D61" w:rsidP="00301ED8">
            <w:pPr>
              <w:rPr>
                <w:b/>
                <w:lang w:val="en-US"/>
              </w:rPr>
            </w:pPr>
            <w:r>
              <w:rPr>
                <w:b/>
                <w:lang w:val="en-US"/>
              </w:rPr>
              <w:t xml:space="preserve">Energy </w:t>
            </w:r>
            <w:r w:rsidR="00301ED8">
              <w:rPr>
                <w:b/>
                <w:lang w:val="en-US"/>
              </w:rPr>
              <w:t>and building context</w:t>
            </w:r>
          </w:p>
        </w:tc>
        <w:tc>
          <w:tcPr>
            <w:tcW w:w="3402" w:type="dxa"/>
            <w:tcBorders>
              <w:top w:val="single" w:sz="4" w:space="0" w:color="auto"/>
              <w:bottom w:val="single" w:sz="4" w:space="0" w:color="auto"/>
            </w:tcBorders>
            <w:vAlign w:val="center"/>
          </w:tcPr>
          <w:p w14:paraId="5A5AA067" w14:textId="77777777" w:rsidR="002C2D61" w:rsidRDefault="002C2D61" w:rsidP="00397AC0">
            <w:pPr>
              <w:rPr>
                <w:b/>
                <w:lang w:val="en-US"/>
              </w:rPr>
            </w:pPr>
            <w:r>
              <w:rPr>
                <w:b/>
                <w:lang w:val="en-US"/>
              </w:rPr>
              <w:t>Policies</w:t>
            </w:r>
          </w:p>
        </w:tc>
      </w:tr>
      <w:tr w:rsidR="008F4040" w:rsidRPr="00AF46A8" w14:paraId="6509D762" w14:textId="77777777" w:rsidTr="004B36F7">
        <w:trPr>
          <w:trHeight w:val="1552"/>
        </w:trPr>
        <w:tc>
          <w:tcPr>
            <w:tcW w:w="3119" w:type="dxa"/>
            <w:tcBorders>
              <w:top w:val="single" w:sz="4" w:space="0" w:color="auto"/>
              <w:right w:val="single" w:sz="4" w:space="0" w:color="auto"/>
            </w:tcBorders>
          </w:tcPr>
          <w:p w14:paraId="635D9969" w14:textId="77777777" w:rsidR="008F4040" w:rsidRPr="002C2D61" w:rsidRDefault="008F4040" w:rsidP="003F7C0F">
            <w:pPr>
              <w:rPr>
                <w:b/>
                <w:lang w:val="en-US"/>
              </w:rPr>
            </w:pPr>
            <w:r w:rsidRPr="002C2D61">
              <w:rPr>
                <w:b/>
                <w:lang w:val="en-US"/>
              </w:rPr>
              <w:t>Thermal comfort</w:t>
            </w:r>
          </w:p>
          <w:p w14:paraId="18D33999" w14:textId="77777777" w:rsidR="008F4040" w:rsidRDefault="008F4040" w:rsidP="003F7C0F">
            <w:pPr>
              <w:rPr>
                <w:lang w:val="en-US"/>
              </w:rPr>
            </w:pPr>
          </w:p>
          <w:p w14:paraId="7A555DFF" w14:textId="5E4CA1D3" w:rsidR="008F4040" w:rsidRDefault="00D46110" w:rsidP="003F7C0F">
            <w:pPr>
              <w:rPr>
                <w:lang w:val="en-US"/>
              </w:rPr>
            </w:pPr>
            <w:r>
              <w:rPr>
                <w:lang w:val="en-US"/>
              </w:rPr>
              <w:t xml:space="preserve">TS = </w:t>
            </w:r>
            <w:r w:rsidR="008F4040" w:rsidRPr="002C2D61">
              <w:rPr>
                <w:lang w:val="en-US"/>
              </w:rPr>
              <w:t>(“heating” OR “cooling” OR “thermal comfort” OR “air condition*” OR “thermostat”)</w:t>
            </w:r>
          </w:p>
        </w:tc>
        <w:tc>
          <w:tcPr>
            <w:tcW w:w="2835" w:type="dxa"/>
            <w:vMerge w:val="restart"/>
            <w:tcBorders>
              <w:top w:val="single" w:sz="4" w:space="0" w:color="auto"/>
              <w:left w:val="single" w:sz="4" w:space="0" w:color="auto"/>
              <w:right w:val="single" w:sz="4" w:space="0" w:color="auto"/>
            </w:tcBorders>
            <w:vAlign w:val="center"/>
          </w:tcPr>
          <w:p w14:paraId="3804016A" w14:textId="776E5D45" w:rsidR="008F4040" w:rsidRDefault="00D46110" w:rsidP="00397AC0">
            <w:pPr>
              <w:rPr>
                <w:lang w:val="en-US"/>
              </w:rPr>
            </w:pPr>
            <w:r>
              <w:rPr>
                <w:lang w:val="en-US"/>
              </w:rPr>
              <w:t xml:space="preserve">AND TS = </w:t>
            </w:r>
            <w:r w:rsidR="008F4040" w:rsidRPr="002C2D61">
              <w:rPr>
                <w:lang w:val="en-US"/>
              </w:rPr>
              <w:t>((“energy” OR “carbon” OR “CO2” OR “material*”</w:t>
            </w:r>
            <w:r w:rsidR="008F4040">
              <w:rPr>
                <w:lang w:val="en-US"/>
              </w:rPr>
              <w:t xml:space="preserve"> OR “GHG” OR “greenhouse gas”</w:t>
            </w:r>
            <w:r w:rsidR="008F4040" w:rsidRPr="002C2D61">
              <w:rPr>
                <w:lang w:val="en-US"/>
              </w:rPr>
              <w:t>) NEAR/3 (“saving*” OR “conservation” OR “perform*” OR “efficiency” )) AND ("building*"</w:t>
            </w:r>
            <w:r w:rsidR="008F4040">
              <w:rPr>
                <w:lang w:val="en-US"/>
              </w:rPr>
              <w:t xml:space="preserve"> OR “occupant*”</w:t>
            </w:r>
            <w:r w:rsidR="008F4040" w:rsidRPr="002C2D61">
              <w:rPr>
                <w:lang w:val="en-US"/>
              </w:rPr>
              <w:t>)</w:t>
            </w:r>
          </w:p>
        </w:tc>
        <w:tc>
          <w:tcPr>
            <w:tcW w:w="3402" w:type="dxa"/>
            <w:vMerge w:val="restart"/>
            <w:tcBorders>
              <w:top w:val="single" w:sz="4" w:space="0" w:color="auto"/>
              <w:left w:val="single" w:sz="4" w:space="0" w:color="auto"/>
            </w:tcBorders>
            <w:vAlign w:val="center"/>
          </w:tcPr>
          <w:p w14:paraId="0CB70A11" w14:textId="5FFD0FA2" w:rsidR="008F4040" w:rsidRPr="003F7C0F" w:rsidRDefault="00D46110" w:rsidP="00397AC0">
            <w:pPr>
              <w:rPr>
                <w:lang w:val="en-GB"/>
              </w:rPr>
            </w:pPr>
            <w:r>
              <w:rPr>
                <w:lang w:val="en-US"/>
              </w:rPr>
              <w:t xml:space="preserve">AND TS = </w:t>
            </w:r>
            <w:r w:rsidR="008F4040" w:rsidRPr="00397AC0">
              <w:rPr>
                <w:lang w:val="en-US"/>
              </w:rPr>
              <w:t>(("subsid*" OR "incentive*" OR "grant*" OR "regulat*" OR "governance" OR "codes" OR "standards" OR "tax*" OR "compliance" OR (("public" OR "state" OR "government" OR "infrastructure") NEAR/3 ("investment*" OR "procurement" OR "financ*")) OR (“information campaign” OR “marketing” OR “participatory” OR “public awareness” OR “education” OR “cooperation” OR “labels” OR "certifi*")))</w:t>
            </w:r>
          </w:p>
        </w:tc>
      </w:tr>
      <w:tr w:rsidR="008F4040" w:rsidRPr="00AF46A8" w14:paraId="02C9EC66" w14:textId="77777777" w:rsidTr="004B36F7">
        <w:trPr>
          <w:trHeight w:val="1514"/>
        </w:trPr>
        <w:tc>
          <w:tcPr>
            <w:tcW w:w="3119" w:type="dxa"/>
            <w:tcBorders>
              <w:right w:val="single" w:sz="4" w:space="0" w:color="auto"/>
            </w:tcBorders>
          </w:tcPr>
          <w:p w14:paraId="4598C70F" w14:textId="77777777" w:rsidR="008F4040" w:rsidRPr="002C2D61" w:rsidRDefault="008F4040" w:rsidP="003F7C0F">
            <w:pPr>
              <w:rPr>
                <w:b/>
                <w:lang w:val="en-US"/>
              </w:rPr>
            </w:pPr>
            <w:r w:rsidRPr="002C2D61">
              <w:rPr>
                <w:b/>
                <w:lang w:val="en-US"/>
              </w:rPr>
              <w:t>Appliances</w:t>
            </w:r>
          </w:p>
          <w:p w14:paraId="111958FA" w14:textId="77777777" w:rsidR="008F4040" w:rsidRDefault="008F4040" w:rsidP="003F7C0F">
            <w:pPr>
              <w:rPr>
                <w:lang w:val="en-US"/>
              </w:rPr>
            </w:pPr>
          </w:p>
          <w:p w14:paraId="14773016" w14:textId="3CE8F651" w:rsidR="008F4040" w:rsidRDefault="00D46110" w:rsidP="003F7C0F">
            <w:pPr>
              <w:rPr>
                <w:lang w:val="en-US"/>
              </w:rPr>
            </w:pPr>
            <w:r>
              <w:rPr>
                <w:lang w:val="en-US"/>
              </w:rPr>
              <w:t xml:space="preserve">TS = </w:t>
            </w:r>
            <w:r w:rsidR="008F4040" w:rsidRPr="002C2D61">
              <w:rPr>
                <w:lang w:val="en-US"/>
              </w:rPr>
              <w:t>(“lighting” OR “appliances” OR “refrigerat*” OR “cooking” OR "electrical device*")</w:t>
            </w:r>
          </w:p>
        </w:tc>
        <w:tc>
          <w:tcPr>
            <w:tcW w:w="2835" w:type="dxa"/>
            <w:vMerge/>
            <w:tcBorders>
              <w:left w:val="single" w:sz="4" w:space="0" w:color="auto"/>
              <w:right w:val="single" w:sz="4" w:space="0" w:color="auto"/>
            </w:tcBorders>
          </w:tcPr>
          <w:p w14:paraId="3B7C777C" w14:textId="77777777" w:rsidR="008F4040" w:rsidRDefault="008F4040" w:rsidP="003F7C0F">
            <w:pPr>
              <w:rPr>
                <w:lang w:val="en-US"/>
              </w:rPr>
            </w:pPr>
          </w:p>
        </w:tc>
        <w:tc>
          <w:tcPr>
            <w:tcW w:w="3402" w:type="dxa"/>
            <w:vMerge/>
            <w:tcBorders>
              <w:left w:val="single" w:sz="4" w:space="0" w:color="auto"/>
            </w:tcBorders>
          </w:tcPr>
          <w:p w14:paraId="3100B26E" w14:textId="77777777" w:rsidR="008F4040" w:rsidRDefault="008F4040" w:rsidP="003F7C0F">
            <w:pPr>
              <w:rPr>
                <w:lang w:val="en-US"/>
              </w:rPr>
            </w:pPr>
          </w:p>
        </w:tc>
      </w:tr>
      <w:tr w:rsidR="008F4040" w:rsidRPr="00AF46A8" w14:paraId="416A5983" w14:textId="77777777" w:rsidTr="000A7D71">
        <w:trPr>
          <w:trHeight w:val="1769"/>
        </w:trPr>
        <w:tc>
          <w:tcPr>
            <w:tcW w:w="3119" w:type="dxa"/>
            <w:tcBorders>
              <w:right w:val="single" w:sz="4" w:space="0" w:color="auto"/>
            </w:tcBorders>
          </w:tcPr>
          <w:p w14:paraId="177EAEA5" w14:textId="77777777" w:rsidR="008F4040" w:rsidRPr="002C2D61" w:rsidRDefault="008F4040" w:rsidP="003F7C0F">
            <w:pPr>
              <w:rPr>
                <w:b/>
                <w:lang w:val="en-US"/>
              </w:rPr>
            </w:pPr>
            <w:r w:rsidRPr="002C2D61">
              <w:rPr>
                <w:b/>
                <w:lang w:val="en-US"/>
              </w:rPr>
              <w:t>Energy consumption</w:t>
            </w:r>
          </w:p>
          <w:p w14:paraId="71FE9C26" w14:textId="77777777" w:rsidR="008F4040" w:rsidRDefault="008F4040" w:rsidP="003F7C0F">
            <w:pPr>
              <w:rPr>
                <w:lang w:val="en-US"/>
              </w:rPr>
            </w:pPr>
          </w:p>
          <w:p w14:paraId="4FB95517" w14:textId="37765234" w:rsidR="00D46110" w:rsidRDefault="00D46110" w:rsidP="003F7C0F">
            <w:pPr>
              <w:rPr>
                <w:lang w:val="en-US"/>
              </w:rPr>
            </w:pPr>
            <w:r>
              <w:rPr>
                <w:lang w:val="en-US"/>
              </w:rPr>
              <w:t xml:space="preserve">TS = </w:t>
            </w:r>
            <w:r w:rsidR="008F4040" w:rsidRPr="002C2D61">
              <w:rPr>
                <w:lang w:val="en-US"/>
              </w:rPr>
              <w:t>(“consumption” OR “behavior* change” OR “lifestyle” OR “sufficiency” OR “rebound”)</w:t>
            </w:r>
          </w:p>
        </w:tc>
        <w:tc>
          <w:tcPr>
            <w:tcW w:w="2835" w:type="dxa"/>
            <w:vMerge/>
            <w:tcBorders>
              <w:left w:val="single" w:sz="4" w:space="0" w:color="auto"/>
              <w:right w:val="single" w:sz="4" w:space="0" w:color="auto"/>
            </w:tcBorders>
          </w:tcPr>
          <w:p w14:paraId="140233CB" w14:textId="77777777" w:rsidR="008F4040" w:rsidRDefault="008F4040" w:rsidP="003F7C0F">
            <w:pPr>
              <w:rPr>
                <w:lang w:val="en-US"/>
              </w:rPr>
            </w:pPr>
          </w:p>
        </w:tc>
        <w:tc>
          <w:tcPr>
            <w:tcW w:w="3402" w:type="dxa"/>
            <w:vMerge/>
            <w:tcBorders>
              <w:left w:val="single" w:sz="4" w:space="0" w:color="auto"/>
            </w:tcBorders>
          </w:tcPr>
          <w:p w14:paraId="33899D75" w14:textId="77777777" w:rsidR="008F4040" w:rsidRDefault="008F4040" w:rsidP="003F7C0F">
            <w:pPr>
              <w:rPr>
                <w:lang w:val="en-US"/>
              </w:rPr>
            </w:pPr>
          </w:p>
        </w:tc>
      </w:tr>
      <w:tr w:rsidR="008F4040" w:rsidRPr="00AF46A8" w14:paraId="7DDC5F13" w14:textId="77777777" w:rsidTr="009665DB">
        <w:trPr>
          <w:trHeight w:val="2117"/>
        </w:trPr>
        <w:tc>
          <w:tcPr>
            <w:tcW w:w="3119" w:type="dxa"/>
            <w:tcBorders>
              <w:bottom w:val="single" w:sz="4" w:space="0" w:color="auto"/>
              <w:right w:val="single" w:sz="4" w:space="0" w:color="auto"/>
            </w:tcBorders>
          </w:tcPr>
          <w:p w14:paraId="27F8BF6C" w14:textId="77777777" w:rsidR="008F4040" w:rsidRPr="002C2D61" w:rsidRDefault="008F4040" w:rsidP="003F7C0F">
            <w:pPr>
              <w:rPr>
                <w:b/>
                <w:lang w:val="en-US"/>
              </w:rPr>
            </w:pPr>
            <w:r w:rsidRPr="002C2D61">
              <w:rPr>
                <w:b/>
                <w:lang w:val="en-US"/>
              </w:rPr>
              <w:t>Green buildings</w:t>
            </w:r>
          </w:p>
          <w:p w14:paraId="0CD45AFE" w14:textId="77777777" w:rsidR="008F4040" w:rsidRDefault="008F4040" w:rsidP="003F7C0F">
            <w:pPr>
              <w:rPr>
                <w:lang w:val="en-US"/>
              </w:rPr>
            </w:pPr>
          </w:p>
          <w:p w14:paraId="49B3840F" w14:textId="69A5E94A" w:rsidR="008F4040" w:rsidRPr="008F4040" w:rsidRDefault="00D46110" w:rsidP="003F7C0F">
            <w:pPr>
              <w:rPr>
                <w:lang w:val="en-GB"/>
              </w:rPr>
            </w:pPr>
            <w:r>
              <w:rPr>
                <w:lang w:val="en-US"/>
              </w:rPr>
              <w:t xml:space="preserve">TS = </w:t>
            </w:r>
            <w:r w:rsidR="008F4040" w:rsidRPr="008F4040">
              <w:rPr>
                <w:lang w:val="en-GB"/>
              </w:rPr>
              <w:t>("cool roofs" OR "green roofs" OR "passive house" OR "net zero" OR "mixed mode" OR "zero energy"</w:t>
            </w:r>
            <w:r w:rsidR="004B36F7">
              <w:rPr>
                <w:lang w:val="en-GB"/>
              </w:rPr>
              <w:t xml:space="preserve"> OR “green building*”</w:t>
            </w:r>
            <w:r w:rsidR="008F4040" w:rsidRPr="008F4040">
              <w:rPr>
                <w:lang w:val="en-GB"/>
              </w:rPr>
              <w:t>)</w:t>
            </w:r>
          </w:p>
        </w:tc>
        <w:tc>
          <w:tcPr>
            <w:tcW w:w="2835" w:type="dxa"/>
            <w:vMerge/>
            <w:tcBorders>
              <w:left w:val="single" w:sz="4" w:space="0" w:color="auto"/>
              <w:bottom w:val="single" w:sz="4" w:space="0" w:color="auto"/>
              <w:right w:val="single" w:sz="4" w:space="0" w:color="auto"/>
            </w:tcBorders>
          </w:tcPr>
          <w:p w14:paraId="06DE1FB9" w14:textId="77777777" w:rsidR="008F4040" w:rsidRDefault="008F4040" w:rsidP="003F7C0F">
            <w:pPr>
              <w:rPr>
                <w:lang w:val="en-US"/>
              </w:rPr>
            </w:pPr>
          </w:p>
        </w:tc>
        <w:tc>
          <w:tcPr>
            <w:tcW w:w="3402" w:type="dxa"/>
            <w:vMerge/>
            <w:tcBorders>
              <w:left w:val="single" w:sz="4" w:space="0" w:color="auto"/>
              <w:bottom w:val="single" w:sz="4" w:space="0" w:color="auto"/>
            </w:tcBorders>
          </w:tcPr>
          <w:p w14:paraId="1273C1BE" w14:textId="77777777" w:rsidR="008F4040" w:rsidRDefault="008F4040" w:rsidP="003F7C0F">
            <w:pPr>
              <w:rPr>
                <w:lang w:val="en-US"/>
              </w:rPr>
            </w:pPr>
          </w:p>
        </w:tc>
      </w:tr>
    </w:tbl>
    <w:p w14:paraId="0A385FEE" w14:textId="77777777" w:rsidR="00B85F7F" w:rsidRDefault="00B85F7F" w:rsidP="002C2D61">
      <w:pPr>
        <w:rPr>
          <w:lang w:val="en-US"/>
        </w:rPr>
      </w:pPr>
      <w:r w:rsidRPr="00B85F7F">
        <w:rPr>
          <w:b/>
          <w:lang w:val="en-US"/>
        </w:rPr>
        <w:t>Note</w:t>
      </w:r>
      <w:r>
        <w:rPr>
          <w:lang w:val="en-US"/>
        </w:rPr>
        <w:t>: A filter was applied to thermal comfort (NOT TS = “thermal regulation”), as this resulted in an overly-technical literature that was not within our search criteria.</w:t>
      </w:r>
    </w:p>
    <w:p w14:paraId="2F46A53D" w14:textId="77777777" w:rsidR="000F7CD5" w:rsidRDefault="00397AC0" w:rsidP="00397AC0">
      <w:pPr>
        <w:pStyle w:val="berschrift2"/>
        <w:numPr>
          <w:ilvl w:val="1"/>
          <w:numId w:val="4"/>
        </w:numPr>
        <w:rPr>
          <w:lang w:val="en-US"/>
        </w:rPr>
      </w:pPr>
      <w:r w:rsidRPr="00397AC0">
        <w:rPr>
          <w:lang w:val="en-US"/>
        </w:rPr>
        <w:t>Waste management</w: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126"/>
        <w:gridCol w:w="3969"/>
      </w:tblGrid>
      <w:tr w:rsidR="00397AC0" w14:paraId="262810F8" w14:textId="77777777" w:rsidTr="00397AC0">
        <w:trPr>
          <w:trHeight w:val="420"/>
        </w:trPr>
        <w:tc>
          <w:tcPr>
            <w:tcW w:w="3261" w:type="dxa"/>
            <w:tcBorders>
              <w:top w:val="single" w:sz="4" w:space="0" w:color="auto"/>
            </w:tcBorders>
            <w:vAlign w:val="center"/>
          </w:tcPr>
          <w:p w14:paraId="443DEE40" w14:textId="77777777" w:rsidR="00397AC0" w:rsidRPr="000F17DF" w:rsidRDefault="00397AC0" w:rsidP="00397AC0">
            <w:pPr>
              <w:pStyle w:val="Listenabsatz"/>
              <w:rPr>
                <w:b/>
                <w:lang w:val="en-US"/>
              </w:rPr>
            </w:pPr>
          </w:p>
        </w:tc>
        <w:tc>
          <w:tcPr>
            <w:tcW w:w="6095" w:type="dxa"/>
            <w:gridSpan w:val="2"/>
            <w:tcBorders>
              <w:top w:val="single" w:sz="4" w:space="0" w:color="auto"/>
            </w:tcBorders>
            <w:vAlign w:val="center"/>
          </w:tcPr>
          <w:p w14:paraId="16E9E5F8" w14:textId="77777777" w:rsidR="00397AC0" w:rsidRPr="00CE2E1B" w:rsidRDefault="00397AC0" w:rsidP="00397AC0">
            <w:pPr>
              <w:rPr>
                <w:b/>
                <w:lang w:val="en-US"/>
              </w:rPr>
            </w:pPr>
            <w:r>
              <w:rPr>
                <w:b/>
                <w:lang w:val="en-US"/>
              </w:rPr>
              <w:t>AND…</w:t>
            </w:r>
          </w:p>
        </w:tc>
      </w:tr>
      <w:tr w:rsidR="00397AC0" w:rsidRPr="00AF46A8" w14:paraId="043FDDB4" w14:textId="77777777" w:rsidTr="00B85F7F">
        <w:trPr>
          <w:trHeight w:val="412"/>
        </w:trPr>
        <w:tc>
          <w:tcPr>
            <w:tcW w:w="3261" w:type="dxa"/>
            <w:tcBorders>
              <w:bottom w:val="single" w:sz="4" w:space="0" w:color="auto"/>
            </w:tcBorders>
            <w:vAlign w:val="center"/>
          </w:tcPr>
          <w:p w14:paraId="6A1FC492" w14:textId="77777777" w:rsidR="00397AC0" w:rsidRPr="00CE2E1B" w:rsidRDefault="00397AC0" w:rsidP="00397AC0">
            <w:pPr>
              <w:rPr>
                <w:b/>
                <w:lang w:val="en-US"/>
              </w:rPr>
            </w:pPr>
            <w:r w:rsidRPr="00CE2E1B">
              <w:rPr>
                <w:b/>
                <w:lang w:val="en-US"/>
              </w:rPr>
              <w:t>Topics</w:t>
            </w:r>
          </w:p>
        </w:tc>
        <w:tc>
          <w:tcPr>
            <w:tcW w:w="2126" w:type="dxa"/>
            <w:tcBorders>
              <w:top w:val="single" w:sz="4" w:space="0" w:color="auto"/>
              <w:bottom w:val="single" w:sz="4" w:space="0" w:color="auto"/>
            </w:tcBorders>
            <w:vAlign w:val="center"/>
          </w:tcPr>
          <w:p w14:paraId="5FC50402" w14:textId="77777777" w:rsidR="00397AC0" w:rsidRPr="00CE2E1B" w:rsidRDefault="00397AC0" w:rsidP="00397AC0">
            <w:pPr>
              <w:rPr>
                <w:b/>
                <w:lang w:val="en-US"/>
              </w:rPr>
            </w:pPr>
            <w:r>
              <w:rPr>
                <w:b/>
                <w:lang w:val="en-US"/>
              </w:rPr>
              <w:t>Urban context</w:t>
            </w:r>
          </w:p>
        </w:tc>
        <w:tc>
          <w:tcPr>
            <w:tcW w:w="3969" w:type="dxa"/>
            <w:tcBorders>
              <w:top w:val="single" w:sz="4" w:space="0" w:color="auto"/>
              <w:bottom w:val="single" w:sz="4" w:space="0" w:color="auto"/>
            </w:tcBorders>
            <w:vAlign w:val="center"/>
          </w:tcPr>
          <w:p w14:paraId="24379AF1" w14:textId="77777777" w:rsidR="00397AC0" w:rsidRPr="00CE2E1B" w:rsidRDefault="00397AC0" w:rsidP="00397AC0">
            <w:pPr>
              <w:rPr>
                <w:b/>
                <w:lang w:val="en-US"/>
              </w:rPr>
            </w:pPr>
            <w:r>
              <w:rPr>
                <w:b/>
                <w:lang w:val="en-US"/>
              </w:rPr>
              <w:t>Policies</w:t>
            </w:r>
          </w:p>
        </w:tc>
      </w:tr>
      <w:tr w:rsidR="00397AC0" w:rsidRPr="005D62AB" w14:paraId="7400FAEA" w14:textId="77777777" w:rsidTr="00B85F7F">
        <w:trPr>
          <w:trHeight w:val="1795"/>
        </w:trPr>
        <w:tc>
          <w:tcPr>
            <w:tcW w:w="3261" w:type="dxa"/>
            <w:tcBorders>
              <w:top w:val="single" w:sz="4" w:space="0" w:color="auto"/>
              <w:right w:val="single" w:sz="4" w:space="0" w:color="auto"/>
            </w:tcBorders>
          </w:tcPr>
          <w:p w14:paraId="2129072D" w14:textId="77777777" w:rsidR="00397AC0" w:rsidRPr="00397AC0" w:rsidRDefault="00397AC0" w:rsidP="003F7C0F">
            <w:pPr>
              <w:rPr>
                <w:b/>
                <w:lang w:val="en-US"/>
              </w:rPr>
            </w:pPr>
            <w:r w:rsidRPr="00397AC0">
              <w:rPr>
                <w:b/>
                <w:lang w:val="en-US"/>
              </w:rPr>
              <w:t>Waste management</w:t>
            </w:r>
          </w:p>
          <w:p w14:paraId="3E051972" w14:textId="77777777" w:rsidR="00397AC0" w:rsidRDefault="00397AC0" w:rsidP="003F7C0F">
            <w:pPr>
              <w:rPr>
                <w:lang w:val="en-US"/>
              </w:rPr>
            </w:pPr>
          </w:p>
          <w:p w14:paraId="64AE0AEB" w14:textId="2572A2CE" w:rsidR="00397AC0" w:rsidRDefault="00D46110" w:rsidP="003F7C0F">
            <w:pPr>
              <w:rPr>
                <w:lang w:val="en-US"/>
              </w:rPr>
            </w:pPr>
            <w:r>
              <w:rPr>
                <w:lang w:val="en-US"/>
              </w:rPr>
              <w:t xml:space="preserve">TS = </w:t>
            </w:r>
            <w:r w:rsidR="00397AC0" w:rsidRPr="00397AC0">
              <w:rPr>
                <w:lang w:val="en-US"/>
              </w:rPr>
              <w:t>("biological treatment" OR ("waste" OR "landfill") NEAR/3 ("management" OR "prevention"))</w:t>
            </w:r>
          </w:p>
        </w:tc>
        <w:tc>
          <w:tcPr>
            <w:tcW w:w="2126" w:type="dxa"/>
            <w:tcBorders>
              <w:top w:val="single" w:sz="4" w:space="0" w:color="auto"/>
              <w:left w:val="single" w:sz="4" w:space="0" w:color="auto"/>
              <w:right w:val="single" w:sz="4" w:space="0" w:color="auto"/>
            </w:tcBorders>
            <w:vAlign w:val="center"/>
          </w:tcPr>
          <w:p w14:paraId="03E5D7C7" w14:textId="27BBF4CE" w:rsidR="00397AC0" w:rsidRPr="00801A01" w:rsidRDefault="00D46110" w:rsidP="00397AC0">
            <w:pPr>
              <w:rPr>
                <w:lang w:val="en-US"/>
              </w:rPr>
            </w:pPr>
            <w:r>
              <w:rPr>
                <w:lang w:val="en-US"/>
              </w:rPr>
              <w:t xml:space="preserve">AND TS = </w:t>
            </w:r>
            <w:r w:rsidR="00397AC0" w:rsidRPr="00397AC0">
              <w:rPr>
                <w:lang w:val="en-US"/>
              </w:rPr>
              <w:t>("urban*" OR "municipal" OR "city" OR "cities" OR "metropolitan")</w:t>
            </w:r>
          </w:p>
        </w:tc>
        <w:tc>
          <w:tcPr>
            <w:tcW w:w="3969" w:type="dxa"/>
            <w:vMerge w:val="restart"/>
            <w:tcBorders>
              <w:top w:val="single" w:sz="4" w:space="0" w:color="auto"/>
              <w:left w:val="single" w:sz="4" w:space="0" w:color="auto"/>
            </w:tcBorders>
            <w:vAlign w:val="center"/>
          </w:tcPr>
          <w:p w14:paraId="2393B12E" w14:textId="70AB51CF" w:rsidR="00397AC0" w:rsidRDefault="00D46110" w:rsidP="00397AC0">
            <w:pPr>
              <w:rPr>
                <w:lang w:val="en-US"/>
              </w:rPr>
            </w:pPr>
            <w:r>
              <w:rPr>
                <w:lang w:val="en-US"/>
              </w:rPr>
              <w:t xml:space="preserve">AND TS = </w:t>
            </w:r>
            <w:r w:rsidR="00397AC0" w:rsidRPr="00397AC0">
              <w:rPr>
                <w:lang w:val="en-US"/>
              </w:rPr>
              <w:t>(("subsid*" OR "incentive*" OR "grant*" OR "regulat*" OR "governance" OR "codes" OR "standards" OR "tax*" OR "compliance" OR "zoning" OR (("public" OR "state" OR "government" OR "infrastructure") NEAR/3 ("investment*" OR "procurement" OR "financ*")) OR (“information campaign” OR “marketing” OR “participatory” OR “public awareness” OR “education” OR “cooperation” OR “labels” OR "certifi*")))</w:t>
            </w:r>
          </w:p>
        </w:tc>
      </w:tr>
      <w:tr w:rsidR="00397AC0" w:rsidRPr="005D62AB" w14:paraId="64FCED0D" w14:textId="77777777" w:rsidTr="009665DB">
        <w:trPr>
          <w:trHeight w:val="1611"/>
        </w:trPr>
        <w:tc>
          <w:tcPr>
            <w:tcW w:w="5387" w:type="dxa"/>
            <w:gridSpan w:val="2"/>
            <w:tcBorders>
              <w:bottom w:val="single" w:sz="4" w:space="0" w:color="auto"/>
              <w:right w:val="single" w:sz="4" w:space="0" w:color="auto"/>
            </w:tcBorders>
          </w:tcPr>
          <w:p w14:paraId="64A6CE9A" w14:textId="77777777" w:rsidR="00397AC0" w:rsidRPr="00397AC0" w:rsidRDefault="00397AC0" w:rsidP="003F7C0F">
            <w:pPr>
              <w:rPr>
                <w:b/>
                <w:lang w:val="en-US"/>
              </w:rPr>
            </w:pPr>
            <w:r w:rsidRPr="00397AC0">
              <w:rPr>
                <w:b/>
                <w:lang w:val="en-US"/>
              </w:rPr>
              <w:t>Recycling and composting</w:t>
            </w:r>
          </w:p>
          <w:p w14:paraId="6E50E3DA" w14:textId="77777777" w:rsidR="00397AC0" w:rsidRDefault="00397AC0" w:rsidP="003F7C0F">
            <w:pPr>
              <w:rPr>
                <w:lang w:val="en-US"/>
              </w:rPr>
            </w:pPr>
          </w:p>
          <w:p w14:paraId="30421057" w14:textId="39DC77A0" w:rsidR="00397AC0" w:rsidRDefault="00D46110" w:rsidP="003F7C0F">
            <w:pPr>
              <w:rPr>
                <w:lang w:val="en-US"/>
              </w:rPr>
            </w:pPr>
            <w:r>
              <w:rPr>
                <w:lang w:val="en-US"/>
              </w:rPr>
              <w:t xml:space="preserve">TS = </w:t>
            </w:r>
            <w:r w:rsidR="00397AC0" w:rsidRPr="00397AC0">
              <w:rPr>
                <w:lang w:val="en-US"/>
              </w:rPr>
              <w:t>(("household*" OR "residential" OR "business*" OR "municipal" OR "council" OR "metropolitan") NEAR/3 (“recycling” OR “composting”))</w:t>
            </w:r>
          </w:p>
        </w:tc>
        <w:tc>
          <w:tcPr>
            <w:tcW w:w="3969" w:type="dxa"/>
            <w:vMerge/>
            <w:tcBorders>
              <w:left w:val="single" w:sz="4" w:space="0" w:color="auto"/>
              <w:bottom w:val="single" w:sz="4" w:space="0" w:color="auto"/>
            </w:tcBorders>
          </w:tcPr>
          <w:p w14:paraId="7179B40B" w14:textId="77777777" w:rsidR="00397AC0" w:rsidRDefault="00397AC0" w:rsidP="003F7C0F">
            <w:pPr>
              <w:rPr>
                <w:lang w:val="en-US"/>
              </w:rPr>
            </w:pPr>
          </w:p>
        </w:tc>
      </w:tr>
    </w:tbl>
    <w:p w14:paraId="561EEAA8" w14:textId="77777777" w:rsidR="00397AC0" w:rsidRDefault="00B85F7F" w:rsidP="00397AC0">
      <w:pPr>
        <w:rPr>
          <w:lang w:val="en-US"/>
        </w:rPr>
      </w:pPr>
      <w:r w:rsidRPr="000A7D71">
        <w:rPr>
          <w:b/>
          <w:lang w:val="en-US"/>
        </w:rPr>
        <w:t>Note</w:t>
      </w:r>
      <w:r>
        <w:rPr>
          <w:lang w:val="en-US"/>
        </w:rPr>
        <w:t>: A filter was applied to recycling and composting (NOT TS = “revenue recycling”) due to unexpected results not within our search criteria.</w:t>
      </w:r>
    </w:p>
    <w:p w14:paraId="7B1D0E30" w14:textId="77777777" w:rsidR="00397AC0" w:rsidRDefault="00397AC0" w:rsidP="00397AC0">
      <w:pPr>
        <w:pStyle w:val="berschrift2"/>
        <w:numPr>
          <w:ilvl w:val="1"/>
          <w:numId w:val="4"/>
        </w:numPr>
        <w:rPr>
          <w:lang w:val="en-US"/>
        </w:rPr>
      </w:pPr>
      <w:r w:rsidRPr="00397AC0">
        <w:rPr>
          <w:lang w:val="en-US"/>
        </w:rPr>
        <w:lastRenderedPageBreak/>
        <w:t>Urban form</w:t>
      </w:r>
      <w:r w:rsidR="00194766">
        <w:rPr>
          <w:lang w:val="en-US"/>
        </w:rPr>
        <w:t>, infrastructure,</w:t>
      </w:r>
      <w:r>
        <w:rPr>
          <w:lang w:val="en-US"/>
        </w:rPr>
        <w:t xml:space="preserve"> and city-wide mitigation policy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268"/>
        <w:gridCol w:w="3680"/>
      </w:tblGrid>
      <w:tr w:rsidR="00397AC0" w14:paraId="1AA6BE3A" w14:textId="77777777" w:rsidTr="00FC2775">
        <w:trPr>
          <w:trHeight w:val="371"/>
        </w:trPr>
        <w:tc>
          <w:tcPr>
            <w:tcW w:w="3119" w:type="dxa"/>
            <w:tcBorders>
              <w:top w:val="single" w:sz="4" w:space="0" w:color="auto"/>
            </w:tcBorders>
            <w:vAlign w:val="center"/>
          </w:tcPr>
          <w:p w14:paraId="24B63B81" w14:textId="77777777" w:rsidR="00397AC0" w:rsidRPr="00AC1953" w:rsidRDefault="00397AC0" w:rsidP="00301ED8">
            <w:pPr>
              <w:rPr>
                <w:b/>
                <w:lang w:val="en-US"/>
              </w:rPr>
            </w:pPr>
          </w:p>
        </w:tc>
        <w:tc>
          <w:tcPr>
            <w:tcW w:w="5948" w:type="dxa"/>
            <w:gridSpan w:val="2"/>
            <w:tcBorders>
              <w:top w:val="single" w:sz="4" w:space="0" w:color="auto"/>
              <w:bottom w:val="single" w:sz="4" w:space="0" w:color="auto"/>
            </w:tcBorders>
            <w:vAlign w:val="center"/>
          </w:tcPr>
          <w:p w14:paraId="7E158546" w14:textId="77777777" w:rsidR="00397AC0" w:rsidRPr="00AC1953" w:rsidRDefault="00397AC0" w:rsidP="00301ED8">
            <w:pPr>
              <w:rPr>
                <w:b/>
                <w:lang w:val="en-US"/>
              </w:rPr>
            </w:pPr>
            <w:r>
              <w:rPr>
                <w:b/>
                <w:lang w:val="en-US"/>
              </w:rPr>
              <w:t>AND…</w:t>
            </w:r>
          </w:p>
        </w:tc>
      </w:tr>
      <w:tr w:rsidR="00397AC0" w:rsidRPr="00AF46A8" w14:paraId="294DF126" w14:textId="77777777" w:rsidTr="00FC2775">
        <w:trPr>
          <w:trHeight w:val="418"/>
        </w:trPr>
        <w:tc>
          <w:tcPr>
            <w:tcW w:w="3119" w:type="dxa"/>
            <w:tcBorders>
              <w:bottom w:val="single" w:sz="4" w:space="0" w:color="auto"/>
            </w:tcBorders>
            <w:vAlign w:val="center"/>
          </w:tcPr>
          <w:p w14:paraId="09DC6AD9" w14:textId="77777777" w:rsidR="00397AC0" w:rsidRPr="003F7C0F" w:rsidRDefault="00397AC0" w:rsidP="00301ED8">
            <w:pPr>
              <w:rPr>
                <w:b/>
                <w:lang w:val="en-US"/>
              </w:rPr>
            </w:pPr>
            <w:r w:rsidRPr="003F7C0F">
              <w:rPr>
                <w:b/>
                <w:lang w:val="en-US"/>
              </w:rPr>
              <w:t>Topics</w:t>
            </w:r>
          </w:p>
        </w:tc>
        <w:tc>
          <w:tcPr>
            <w:tcW w:w="2268" w:type="dxa"/>
            <w:tcBorders>
              <w:top w:val="single" w:sz="4" w:space="0" w:color="auto"/>
              <w:bottom w:val="single" w:sz="4" w:space="0" w:color="auto"/>
            </w:tcBorders>
            <w:vAlign w:val="center"/>
          </w:tcPr>
          <w:p w14:paraId="67FBCE03" w14:textId="77777777" w:rsidR="00397AC0" w:rsidRPr="00AC1953" w:rsidRDefault="00397AC0" w:rsidP="00301ED8">
            <w:pPr>
              <w:rPr>
                <w:b/>
                <w:lang w:val="en-US"/>
              </w:rPr>
            </w:pPr>
            <w:r>
              <w:rPr>
                <w:b/>
                <w:lang w:val="en-US"/>
              </w:rPr>
              <w:t>Urban context</w:t>
            </w:r>
          </w:p>
        </w:tc>
        <w:tc>
          <w:tcPr>
            <w:tcW w:w="3680" w:type="dxa"/>
            <w:tcBorders>
              <w:top w:val="single" w:sz="4" w:space="0" w:color="auto"/>
              <w:bottom w:val="single" w:sz="4" w:space="0" w:color="auto"/>
            </w:tcBorders>
            <w:vAlign w:val="center"/>
          </w:tcPr>
          <w:p w14:paraId="421B385C" w14:textId="77777777" w:rsidR="00397AC0" w:rsidRPr="003F7C0F" w:rsidRDefault="00397AC0" w:rsidP="00301ED8">
            <w:pPr>
              <w:rPr>
                <w:b/>
                <w:lang w:val="en-US"/>
              </w:rPr>
            </w:pPr>
            <w:r>
              <w:rPr>
                <w:b/>
                <w:lang w:val="en-US"/>
              </w:rPr>
              <w:t>Policies</w:t>
            </w:r>
          </w:p>
        </w:tc>
      </w:tr>
      <w:tr w:rsidR="004B36F7" w:rsidRPr="00D74C85" w14:paraId="04BB16D5" w14:textId="77777777" w:rsidTr="00FC2775">
        <w:trPr>
          <w:trHeight w:val="1675"/>
        </w:trPr>
        <w:tc>
          <w:tcPr>
            <w:tcW w:w="3119" w:type="dxa"/>
            <w:tcBorders>
              <w:top w:val="single" w:sz="4" w:space="0" w:color="auto"/>
              <w:right w:val="single" w:sz="4" w:space="0" w:color="auto"/>
            </w:tcBorders>
          </w:tcPr>
          <w:p w14:paraId="2E28FC79" w14:textId="77777777" w:rsidR="004B36F7" w:rsidRPr="00397AC0" w:rsidRDefault="004B36F7" w:rsidP="003F7C0F">
            <w:pPr>
              <w:rPr>
                <w:b/>
                <w:lang w:val="en-US"/>
              </w:rPr>
            </w:pPr>
            <w:r w:rsidRPr="00397AC0">
              <w:rPr>
                <w:b/>
                <w:lang w:val="en-US"/>
              </w:rPr>
              <w:t>Lock-in</w:t>
            </w:r>
          </w:p>
          <w:p w14:paraId="756A743D" w14:textId="77777777" w:rsidR="004B36F7" w:rsidRDefault="004B36F7" w:rsidP="003F7C0F">
            <w:pPr>
              <w:rPr>
                <w:lang w:val="en-US"/>
              </w:rPr>
            </w:pPr>
          </w:p>
          <w:p w14:paraId="0FFA308A" w14:textId="672C39CB" w:rsidR="004B36F7" w:rsidRDefault="00D46110" w:rsidP="003F7C0F">
            <w:pPr>
              <w:rPr>
                <w:lang w:val="en-US"/>
              </w:rPr>
            </w:pPr>
            <w:r>
              <w:rPr>
                <w:lang w:val="en-US"/>
              </w:rPr>
              <w:t xml:space="preserve">TS = </w:t>
            </w:r>
            <w:r w:rsidR="004B36F7" w:rsidRPr="00397AC0">
              <w:rPr>
                <w:lang w:val="en-US"/>
              </w:rPr>
              <w:t>("lock-in" OR "path dependen*" OR "development path") AND ("infrastructur*")</w:t>
            </w:r>
          </w:p>
        </w:tc>
        <w:tc>
          <w:tcPr>
            <w:tcW w:w="2268" w:type="dxa"/>
            <w:tcBorders>
              <w:top w:val="single" w:sz="4" w:space="0" w:color="auto"/>
              <w:left w:val="single" w:sz="4" w:space="0" w:color="auto"/>
              <w:right w:val="single" w:sz="4" w:space="0" w:color="auto"/>
            </w:tcBorders>
            <w:vAlign w:val="center"/>
          </w:tcPr>
          <w:p w14:paraId="0C24D2A9" w14:textId="59E61734" w:rsidR="004B36F7" w:rsidRPr="00801A01" w:rsidRDefault="00D46110" w:rsidP="00301ED8">
            <w:pPr>
              <w:rPr>
                <w:lang w:val="en-US"/>
              </w:rPr>
            </w:pPr>
            <w:r>
              <w:rPr>
                <w:lang w:val="en-US"/>
              </w:rPr>
              <w:t xml:space="preserve">AND TS = </w:t>
            </w:r>
            <w:r w:rsidR="004B36F7" w:rsidRPr="00942377">
              <w:rPr>
                <w:lang w:val="en-US"/>
              </w:rPr>
              <w:t>("urban*" OR "building*" OR "municipal" OR "city" OR "cities")</w:t>
            </w:r>
          </w:p>
        </w:tc>
        <w:tc>
          <w:tcPr>
            <w:tcW w:w="3680" w:type="dxa"/>
            <w:vMerge w:val="restart"/>
            <w:tcBorders>
              <w:top w:val="single" w:sz="4" w:space="0" w:color="auto"/>
              <w:left w:val="single" w:sz="4" w:space="0" w:color="auto"/>
            </w:tcBorders>
            <w:vAlign w:val="center"/>
          </w:tcPr>
          <w:p w14:paraId="7BB25D88" w14:textId="6B151D2D" w:rsidR="004B36F7" w:rsidRDefault="00D46110" w:rsidP="00301ED8">
            <w:pPr>
              <w:rPr>
                <w:lang w:val="en-US"/>
              </w:rPr>
            </w:pPr>
            <w:r>
              <w:rPr>
                <w:lang w:val="en-US"/>
              </w:rPr>
              <w:t xml:space="preserve">AND TS = </w:t>
            </w:r>
            <w:r w:rsidR="004B36F7" w:rsidRPr="00301ED8">
              <w:rPr>
                <w:lang w:val="en-US"/>
              </w:rPr>
              <w:t>("subsid*" OR "incentive*" OR "grant*" OR "regulat*" OR "governance" OR "codes" OR "standards" OR "tax*" OR "compliance" (("public" OR "state" OR "government" OR "infrastructure") NEAR/3 ("investment*" OR "procurement" OR "financ*")) OR (“information campaign” OR “marketing” OR “participatory” OR “public awareness” OR “education” OR “cooperation” OR “labels” OR "certifi*"))</w:t>
            </w:r>
          </w:p>
        </w:tc>
      </w:tr>
      <w:tr w:rsidR="00301ED8" w:rsidRPr="00AF46A8" w14:paraId="2120CF7F" w14:textId="77777777" w:rsidTr="00FC2775">
        <w:trPr>
          <w:trHeight w:val="2402"/>
        </w:trPr>
        <w:tc>
          <w:tcPr>
            <w:tcW w:w="5387" w:type="dxa"/>
            <w:gridSpan w:val="2"/>
            <w:tcBorders>
              <w:right w:val="single" w:sz="4" w:space="0" w:color="auto"/>
            </w:tcBorders>
          </w:tcPr>
          <w:p w14:paraId="18679690" w14:textId="77777777" w:rsidR="00301ED8" w:rsidRPr="00397AC0" w:rsidRDefault="00301ED8" w:rsidP="003F7C0F">
            <w:pPr>
              <w:rPr>
                <w:b/>
                <w:lang w:val="en-US"/>
              </w:rPr>
            </w:pPr>
            <w:r w:rsidRPr="00397AC0">
              <w:rPr>
                <w:b/>
                <w:lang w:val="en-US"/>
              </w:rPr>
              <w:t>Urban form</w:t>
            </w:r>
          </w:p>
          <w:p w14:paraId="5907DA18" w14:textId="77777777" w:rsidR="00301ED8" w:rsidRDefault="00301ED8" w:rsidP="003F7C0F">
            <w:pPr>
              <w:rPr>
                <w:lang w:val="en-US"/>
              </w:rPr>
            </w:pPr>
          </w:p>
          <w:p w14:paraId="1D46A503" w14:textId="26B20560" w:rsidR="00301ED8" w:rsidRDefault="00D46110" w:rsidP="00301ED8">
            <w:pPr>
              <w:rPr>
                <w:lang w:val="en-US"/>
              </w:rPr>
            </w:pPr>
            <w:r>
              <w:rPr>
                <w:lang w:val="en-US"/>
              </w:rPr>
              <w:t xml:space="preserve">TS = </w:t>
            </w:r>
            <w:r w:rsidR="00301ED8" w:rsidRPr="00397AC0">
              <w:rPr>
                <w:lang w:val="en-US"/>
              </w:rPr>
              <w:t>(“urban form” OR “compact city” OR "dense city"</w:t>
            </w:r>
            <w:r w:rsidR="00301ED8">
              <w:rPr>
                <w:lang w:val="en-US"/>
              </w:rPr>
              <w:t xml:space="preserve"> OR </w:t>
            </w:r>
            <w:r w:rsidR="00301ED8" w:rsidRPr="00301ED8">
              <w:rPr>
                <w:lang w:val="en-US"/>
              </w:rPr>
              <w:t>(“low-carbon” AND “urban” AND “transition”) OR “transit-oriented development” OR “integrated land use and transport planning” OR “green infrastructure”)</w:t>
            </w:r>
          </w:p>
        </w:tc>
        <w:tc>
          <w:tcPr>
            <w:tcW w:w="3680" w:type="dxa"/>
            <w:vMerge/>
            <w:tcBorders>
              <w:left w:val="single" w:sz="4" w:space="0" w:color="auto"/>
            </w:tcBorders>
          </w:tcPr>
          <w:p w14:paraId="3A3512D9" w14:textId="77777777" w:rsidR="00301ED8" w:rsidRDefault="00301ED8" w:rsidP="003F7C0F">
            <w:pPr>
              <w:rPr>
                <w:lang w:val="en-US"/>
              </w:rPr>
            </w:pPr>
          </w:p>
        </w:tc>
      </w:tr>
      <w:tr w:rsidR="00397AC0" w:rsidRPr="00AF46A8" w14:paraId="4234E224" w14:textId="77777777" w:rsidTr="00301ED8">
        <w:trPr>
          <w:trHeight w:val="1702"/>
        </w:trPr>
        <w:tc>
          <w:tcPr>
            <w:tcW w:w="9067" w:type="dxa"/>
            <w:gridSpan w:val="3"/>
          </w:tcPr>
          <w:p w14:paraId="02C50B9D" w14:textId="2D7D1FDF" w:rsidR="00397AC0" w:rsidRPr="00397AC0" w:rsidRDefault="00D46110" w:rsidP="003F7C0F">
            <w:pPr>
              <w:rPr>
                <w:b/>
                <w:lang w:val="en-US"/>
              </w:rPr>
            </w:pPr>
            <w:r>
              <w:rPr>
                <w:b/>
                <w:lang w:val="en-US"/>
              </w:rPr>
              <w:t>Urban mitigation (generic)</w:t>
            </w:r>
          </w:p>
          <w:p w14:paraId="5C5B3CA8" w14:textId="77777777" w:rsidR="00397AC0" w:rsidRDefault="00397AC0" w:rsidP="003F7C0F">
            <w:pPr>
              <w:rPr>
                <w:lang w:val="en-US"/>
              </w:rPr>
            </w:pPr>
          </w:p>
          <w:p w14:paraId="7CAF4AA2" w14:textId="77777777" w:rsidR="00397AC0" w:rsidRDefault="00D46110" w:rsidP="003F7C0F">
            <w:pPr>
              <w:rPr>
                <w:lang w:val="en-US"/>
              </w:rPr>
            </w:pPr>
            <w:r w:rsidRPr="00D46110">
              <w:rPr>
                <w:lang w:val="en-US"/>
              </w:rPr>
              <w:t>TS = (("CO2" OR "carbon" OR "GHG" OR "greenhouse gas" OR "climate change") NEAR/1 ("trading" OR "tax" OR "control" OR "regulation" OR "mitigation" OR "decarbonisation") AND ("urban" OR "municipal" OR "city" OR "cities" OR "metropolitan") NOT ("adaptation" OR "resilience" OR "flood*" OR "rural")) OR TI = (("urban" OR "municipal" OR "city" OR "cities" OR "metropolitan") AND ("decarbonisation" OR "energy efficiency" OR "low-carbon" OR (("CO2" OR "carbon" OR "GHG" OR "greenhouse gas" OR "climate change") AND ("trading" OR "tax" OR "control" OR "regulation" OR "mitigation" OR "reduction"))))</w:t>
            </w:r>
          </w:p>
          <w:p w14:paraId="3332E2D5" w14:textId="02687724" w:rsidR="00D46110" w:rsidRPr="007745BA" w:rsidRDefault="00D46110" w:rsidP="003F7C0F">
            <w:pPr>
              <w:rPr>
                <w:lang w:val="en-GB"/>
              </w:rPr>
            </w:pPr>
          </w:p>
        </w:tc>
      </w:tr>
      <w:tr w:rsidR="00301ED8" w:rsidRPr="00AF46A8" w14:paraId="38CEF9D0" w14:textId="77777777" w:rsidTr="00301ED8">
        <w:trPr>
          <w:trHeight w:val="1258"/>
        </w:trPr>
        <w:tc>
          <w:tcPr>
            <w:tcW w:w="9067" w:type="dxa"/>
            <w:gridSpan w:val="3"/>
            <w:tcBorders>
              <w:bottom w:val="single" w:sz="4" w:space="0" w:color="auto"/>
            </w:tcBorders>
          </w:tcPr>
          <w:p w14:paraId="6AB46424" w14:textId="77777777" w:rsidR="00D46110" w:rsidRPr="00A60819" w:rsidRDefault="00D46110" w:rsidP="00D46110">
            <w:pPr>
              <w:rPr>
                <w:rFonts w:ascii="Calibri" w:hAnsi="Calibri"/>
                <w:b/>
                <w:color w:val="000000"/>
                <w:lang w:val="en-GB"/>
              </w:rPr>
            </w:pPr>
            <w:r w:rsidRPr="00A60819">
              <w:rPr>
                <w:rFonts w:ascii="Calibri" w:hAnsi="Calibri"/>
                <w:b/>
                <w:color w:val="000000"/>
                <w:lang w:val="en-GB"/>
              </w:rPr>
              <w:t>Urban climate governance</w:t>
            </w:r>
          </w:p>
          <w:p w14:paraId="49A64994" w14:textId="77777777" w:rsidR="00301ED8" w:rsidRDefault="00301ED8" w:rsidP="003F7C0F">
            <w:pPr>
              <w:rPr>
                <w:lang w:val="en-US"/>
              </w:rPr>
            </w:pPr>
          </w:p>
          <w:p w14:paraId="1D24D538" w14:textId="77777777" w:rsidR="00301ED8" w:rsidRDefault="00D46110" w:rsidP="003F7C0F">
            <w:pPr>
              <w:rPr>
                <w:lang w:val="en-US"/>
              </w:rPr>
            </w:pPr>
            <w:r w:rsidRPr="00D46110">
              <w:rPr>
                <w:lang w:val="en-US"/>
              </w:rPr>
              <w:t>(TI = ((("climate change" AND ("poli*" OR "plan" OR "governance")) OR "climate poli*" OR "climate governance" OR "climate protection" OR "energy poli*") AND ("urban*" OR "municipal" OR "city" OR "cities" OR "metropolitan" OR "local")) NOT TS = ("adaptation" OR "resilience" OR "flood*"))</w:t>
            </w:r>
          </w:p>
          <w:p w14:paraId="0B618F9C" w14:textId="20CE15BE" w:rsidR="00D46110" w:rsidRPr="00301ED8" w:rsidRDefault="00D46110" w:rsidP="003F7C0F">
            <w:pPr>
              <w:rPr>
                <w:lang w:val="en-GB"/>
              </w:rPr>
            </w:pPr>
          </w:p>
        </w:tc>
      </w:tr>
    </w:tbl>
    <w:p w14:paraId="7752657E" w14:textId="410AF751" w:rsidR="00397AC0" w:rsidRDefault="000A7D71" w:rsidP="00397AC0">
      <w:pPr>
        <w:rPr>
          <w:lang w:val="en-US"/>
        </w:rPr>
      </w:pPr>
      <w:r>
        <w:rPr>
          <w:lang w:val="en-US"/>
        </w:rPr>
        <w:t>Note: A filter was applied to generic urban mitigation and urban climate governance (</w:t>
      </w:r>
      <w:r w:rsidRPr="00D46110">
        <w:rPr>
          <w:lang w:val="en-US"/>
        </w:rPr>
        <w:t>NOT TS = ("adaptation" OR "resilience" OR "flood*")</w:t>
      </w:r>
      <w:r>
        <w:rPr>
          <w:lang w:val="en-US"/>
        </w:rPr>
        <w:t>) to exclude adaptation focused climate policy.</w:t>
      </w:r>
    </w:p>
    <w:p w14:paraId="5CBEBAF6" w14:textId="77777777" w:rsidR="000A7D71" w:rsidRPr="00AC1953" w:rsidRDefault="000A7D71" w:rsidP="00397AC0">
      <w:pPr>
        <w:rPr>
          <w:lang w:val="en-US"/>
        </w:rPr>
      </w:pPr>
    </w:p>
    <w:p w14:paraId="2F0C972C" w14:textId="77777777" w:rsidR="00397AC0" w:rsidRPr="00397AC0" w:rsidRDefault="00397AC0" w:rsidP="00B85F7F">
      <w:pPr>
        <w:pStyle w:val="berschrift2"/>
        <w:numPr>
          <w:ilvl w:val="1"/>
          <w:numId w:val="4"/>
        </w:numPr>
        <w:rPr>
          <w:lang w:val="en-US"/>
        </w:rPr>
      </w:pPr>
      <w:r>
        <w:rPr>
          <w:lang w:val="en-US"/>
        </w:rPr>
        <w:t xml:space="preserve"> </w:t>
      </w:r>
      <w:r w:rsidR="00B85F7F">
        <w:rPr>
          <w:lang w:val="en-US"/>
        </w:rPr>
        <w:t>General exclusions</w:t>
      </w:r>
    </w:p>
    <w:p w14:paraId="11104B54" w14:textId="77777777" w:rsidR="00763473" w:rsidRDefault="00763473">
      <w:pPr>
        <w:rPr>
          <w:lang w:val="en-US"/>
        </w:rPr>
      </w:pPr>
    </w:p>
    <w:p w14:paraId="39268EE9" w14:textId="77777777" w:rsidR="00B85F7F" w:rsidRPr="00184295" w:rsidRDefault="00B85F7F">
      <w:r w:rsidRPr="00184295">
        <w:rPr>
          <w:lang w:val="en-US"/>
        </w:rPr>
        <w:t xml:space="preserve">A </w:t>
      </w:r>
      <w:r w:rsidR="00184295" w:rsidRPr="00184295">
        <w:rPr>
          <w:lang w:val="en-US"/>
        </w:rPr>
        <w:t xml:space="preserve">further </w:t>
      </w:r>
      <w:r w:rsidRPr="00184295">
        <w:rPr>
          <w:lang w:val="en-US"/>
        </w:rPr>
        <w:t xml:space="preserve">general set of exclusions was applied to the entire search query to </w:t>
      </w:r>
      <w:r w:rsidR="00184295" w:rsidRPr="00184295">
        <w:rPr>
          <w:lang w:val="en-US"/>
        </w:rPr>
        <w:t>remove unexpected results: NOT TS = ("TRAM-34" OR "taxa" OR "subsidence" OR "ataxia").</w:t>
      </w:r>
    </w:p>
    <w:p w14:paraId="1F0CA937" w14:textId="77777777" w:rsidR="009659D2" w:rsidRDefault="009659D2">
      <w:pPr>
        <w:rPr>
          <w:sz w:val="20"/>
          <w:lang w:val="en-US"/>
        </w:rPr>
      </w:pPr>
    </w:p>
    <w:p w14:paraId="1DDCFEF6" w14:textId="77777777" w:rsidR="003917F3" w:rsidRDefault="003917F3">
      <w:pPr>
        <w:rPr>
          <w:sz w:val="20"/>
          <w:lang w:val="en-US"/>
        </w:rPr>
      </w:pPr>
    </w:p>
    <w:p w14:paraId="04476464" w14:textId="2A03167B" w:rsidR="003917F3" w:rsidRDefault="003917F3" w:rsidP="003917F3">
      <w:pPr>
        <w:pStyle w:val="berschrift2"/>
        <w:numPr>
          <w:ilvl w:val="0"/>
          <w:numId w:val="4"/>
        </w:numPr>
        <w:rPr>
          <w:lang w:val="en-US"/>
        </w:rPr>
      </w:pPr>
      <w:r w:rsidRPr="003917F3">
        <w:rPr>
          <w:lang w:val="en-US"/>
        </w:rPr>
        <w:t>Topic modelling</w:t>
      </w:r>
    </w:p>
    <w:p w14:paraId="53822A6C" w14:textId="77777777" w:rsidR="003917F3" w:rsidRDefault="003917F3" w:rsidP="003917F3">
      <w:pPr>
        <w:rPr>
          <w:lang w:val="en-US"/>
        </w:rPr>
      </w:pPr>
    </w:p>
    <w:p w14:paraId="43A264D9" w14:textId="77777777" w:rsidR="003917F3" w:rsidRDefault="003917F3" w:rsidP="003917F3">
      <w:pPr>
        <w:rPr>
          <w:lang w:val="en-US"/>
        </w:rPr>
      </w:pPr>
    </w:p>
    <w:p w14:paraId="73D837F4" w14:textId="77777777" w:rsidR="003917F3" w:rsidRDefault="003917F3" w:rsidP="003917F3">
      <w:pPr>
        <w:rPr>
          <w:lang w:val="en-US"/>
        </w:rPr>
      </w:pPr>
      <w:r>
        <w:rPr>
          <w:lang w:val="en-US"/>
        </w:rPr>
        <w:lastRenderedPageBreak/>
        <w:t xml:space="preserve">Our data originates in a Web-of Science </w:t>
      </w:r>
      <w:r w:rsidRPr="0094493F">
        <w:rPr>
          <w:lang w:val="en-US"/>
        </w:rPr>
        <w:t>litera</w:t>
      </w:r>
      <w:r>
        <w:rPr>
          <w:lang w:val="en-US"/>
        </w:rPr>
        <w:t>ture query (all document types) up to April 2017</w:t>
      </w:r>
      <w:r w:rsidRPr="0094493F">
        <w:rPr>
          <w:lang w:val="en-US"/>
        </w:rPr>
        <w:t xml:space="preserve">. </w:t>
      </w:r>
      <w:r>
        <w:rPr>
          <w:lang w:val="en-US"/>
        </w:rPr>
        <w:t xml:space="preserve">Web of Science is a </w:t>
      </w:r>
      <w:r w:rsidRPr="0094493F">
        <w:rPr>
          <w:lang w:val="en-US"/>
        </w:rPr>
        <w:t xml:space="preserve">subscription-based scientific citation indexing service that provides a comprehensive citation </w:t>
      </w:r>
      <w:commentRangeStart w:id="12"/>
      <w:r w:rsidRPr="0094493F">
        <w:rPr>
          <w:lang w:val="en-US"/>
        </w:rPr>
        <w:t>search</w:t>
      </w:r>
      <w:commentRangeEnd w:id="12"/>
      <w:r>
        <w:rPr>
          <w:rStyle w:val="Kommentarzeichen"/>
        </w:rPr>
        <w:commentReference w:id="12"/>
      </w:r>
      <w:r w:rsidRPr="0094493F">
        <w:rPr>
          <w:lang w:val="en-US"/>
        </w:rPr>
        <w:t xml:space="preserve">. </w:t>
      </w:r>
    </w:p>
    <w:p w14:paraId="3A5DEDBE" w14:textId="681F0499" w:rsidR="00BC0F1E" w:rsidRDefault="003917F3" w:rsidP="003917F3">
      <w:pPr>
        <w:rPr>
          <w:ins w:id="13" w:author="Max Callaghan" w:date="2017-06-16T15:36:00Z"/>
          <w:lang w:val="en-US"/>
        </w:rPr>
      </w:pPr>
      <w:r w:rsidRPr="0094493F">
        <w:rPr>
          <w:lang w:val="en-US"/>
        </w:rPr>
        <w:t>Given the large amount of informat</w:t>
      </w:r>
      <w:r>
        <w:rPr>
          <w:lang w:val="en-US"/>
        </w:rPr>
        <w:t>ion that has accumulated on urban mitigation options</w:t>
      </w:r>
      <w:r w:rsidRPr="0094493F">
        <w:rPr>
          <w:lang w:val="en-US"/>
        </w:rPr>
        <w:t xml:space="preserve">, we apply </w:t>
      </w:r>
      <w:del w:id="14" w:author="Max Callaghan" w:date="2017-06-16T15:35:00Z">
        <w:r w:rsidRPr="0094493F" w:rsidDel="00BC0F1E">
          <w:rPr>
            <w:lang w:val="en-US"/>
          </w:rPr>
          <w:delText>probabilistic topic modelling called Latent Dirichlet Allocation (LDA)</w:delText>
        </w:r>
      </w:del>
      <w:ins w:id="15" w:author="Max Callaghan" w:date="2017-06-16T15:35:00Z">
        <w:r w:rsidR="00BC0F1E">
          <w:rPr>
            <w:lang w:val="en-US"/>
          </w:rPr>
          <w:t>Non-Negative Matrix Factorisation</w:t>
        </w:r>
      </w:ins>
      <w:r w:rsidRPr="0094493F">
        <w:rPr>
          <w:lang w:val="en-US"/>
        </w:rPr>
        <w:t xml:space="preserve"> to </w:t>
      </w:r>
      <w:r>
        <w:rPr>
          <w:lang w:val="en-US"/>
        </w:rPr>
        <w:t>identify</w:t>
      </w:r>
      <w:ins w:id="16" w:author="Max Callaghan" w:date="2017-06-16T15:36:00Z">
        <w:r w:rsidR="00BC0F1E">
          <w:rPr>
            <w:lang w:val="en-US"/>
          </w:rPr>
          <w:t xml:space="preserve"> latent topics which represent</w:t>
        </w:r>
      </w:ins>
      <w:r w:rsidRPr="0094493F">
        <w:rPr>
          <w:lang w:val="en-US"/>
        </w:rPr>
        <w:t xml:space="preserve"> the various themes th</w:t>
      </w:r>
      <w:r>
        <w:rPr>
          <w:lang w:val="en-US"/>
        </w:rPr>
        <w:t>at characterize the urban mitigation</w:t>
      </w:r>
      <w:r w:rsidRPr="0094493F">
        <w:rPr>
          <w:lang w:val="en-US"/>
        </w:rPr>
        <w:t xml:space="preserve"> literature</w:t>
      </w:r>
      <w:r>
        <w:rPr>
          <w:lang w:val="en-US"/>
        </w:rPr>
        <w:t xml:space="preserve"> emerging from our search query </w:t>
      </w:r>
      <w:r>
        <w:rPr>
          <w:lang w:val="en-US"/>
        </w:rPr>
        <w:fldChar w:fldCharType="begin" w:fldLock="1"/>
      </w:r>
      <w:r>
        <w:rPr>
          <w:lang w:val="en-US"/>
        </w:rPr>
        <w:instrText>ADDIN CSL_CITATION { "citationID" : "amm3m835lv", "citationItems" : [ { "id" : "ITEM-1", "itemData" : { "DOI" : "10.1145/2133806.2133826", "author" : [ { "dropping-particle" : "", "family" : "Blei", "given" : "David M.", "non-dropping-particle" : "", "parse-names" : false, "suffix" : "" } ], "container-title" : "Communications of the ACM", "id" : "ITEM-1", "issue" : "4", "issued" : { "date-parts" : [ [ "2012" ] ] }, "page" : "77-84", "title" : "Probabilistic Topic Models", "type" : "article-journal", "volume" : "55" }, "uris" : [ "http://www.mendeley.com/documents/?uuid=72231853-8d9e-4a5d-bd90-b2346e24357c" ] } ], "mendeley" : { "formattedCitation" : "[6]", "plainTextFormattedCitation" : "[6]", "previouslyFormattedCitation" : "[6]" }, "properties" : { "formattedCitation" : "[6]", "noteIndex" : 0, "plainCitation" : "[6]" }, "schema" : "https://github.com/citation-style-language/schema/raw/master/csl-citation.json" }</w:instrText>
      </w:r>
      <w:r>
        <w:rPr>
          <w:lang w:val="en-US"/>
        </w:rPr>
        <w:fldChar w:fldCharType="separate"/>
      </w:r>
      <w:r w:rsidRPr="00AB2E3C">
        <w:rPr>
          <w:rFonts w:ascii="Calibri" w:hAnsi="Calibri" w:cs="Calibri"/>
          <w:noProof/>
          <w:lang w:val="en-US"/>
        </w:rPr>
        <w:t>[6]</w:t>
      </w:r>
      <w:r>
        <w:rPr>
          <w:lang w:val="en-US"/>
        </w:rPr>
        <w:fldChar w:fldCharType="end"/>
      </w:r>
      <w:r w:rsidRPr="0094493F">
        <w:rPr>
          <w:lang w:val="en-US"/>
        </w:rPr>
        <w:t xml:space="preserve">. </w:t>
      </w:r>
      <w:del w:id="17" w:author="Max Callaghan" w:date="2017-06-16T15:36:00Z">
        <w:r w:rsidRPr="0094493F" w:rsidDel="00BC0F1E">
          <w:rPr>
            <w:lang w:val="en-US"/>
          </w:rPr>
          <w:delText xml:space="preserve">LDA </w:delText>
        </w:r>
      </w:del>
      <w:ins w:id="18" w:author="Max Callaghan" w:date="2017-06-16T15:47:00Z">
        <w:r w:rsidR="00D8773B">
          <w:rPr>
            <w:lang w:val="en-US"/>
          </w:rPr>
          <w:t xml:space="preserve">As a first step, we </w:t>
        </w:r>
      </w:ins>
      <w:ins w:id="19" w:author="Max Callaghan" w:date="2017-06-16T15:37:00Z">
        <w:r w:rsidR="00BC0F1E">
          <w:rPr>
            <w:lang w:val="en-US"/>
          </w:rPr>
          <w:t xml:space="preserve">prepare the data, </w:t>
        </w:r>
      </w:ins>
      <w:ins w:id="20" w:author="Max Callaghan" w:date="2017-06-16T15:47:00Z">
        <w:r w:rsidR="00D8773B">
          <w:rPr>
            <w:lang w:val="en-US"/>
          </w:rPr>
          <w:t xml:space="preserve">removing common stopwords (the, and, etc.) and stemming each word (replacing both </w:t>
        </w:r>
      </w:ins>
      <w:ins w:id="21" w:author="Max Callaghan" w:date="2017-06-16T15:48:00Z">
        <w:r w:rsidR="00D8773B">
          <w:rPr>
            <w:lang w:val="en-US"/>
          </w:rPr>
          <w:t xml:space="preserve">“congested” and “congestion” with “congest”). Then we construct a matrix of </w:t>
        </w:r>
      </w:ins>
      <w:ins w:id="22" w:author="Max Callaghan" w:date="2017-06-16T15:49:00Z">
        <w:r w:rsidR="00D8773B">
          <w:rPr>
            <w:lang w:val="en-US"/>
          </w:rPr>
          <w:t xml:space="preserve">terms </w:t>
        </w:r>
      </w:ins>
      <w:ins w:id="23" w:author="Max Callaghan" w:date="2017-06-16T15:48:00Z">
        <w:r w:rsidR="00D8773B">
          <w:rPr>
            <w:lang w:val="en-US"/>
          </w:rPr>
          <w:t xml:space="preserve">x </w:t>
        </w:r>
      </w:ins>
      <w:ins w:id="24" w:author="Max Callaghan" w:date="2017-06-16T15:49:00Z">
        <w:r w:rsidR="00D8773B">
          <w:rPr>
            <w:lang w:val="en-US"/>
          </w:rPr>
          <w:t>documents. The cells of the matrix a</w:t>
        </w:r>
        <w:r w:rsidR="00DD0C6A">
          <w:rPr>
            <w:lang w:val="en-US"/>
          </w:rPr>
          <w:t>re filled with the term</w:t>
        </w:r>
      </w:ins>
      <w:ins w:id="25" w:author="Max Callaghan" w:date="2017-06-16T15:50:00Z">
        <w:r w:rsidR="00DD0C6A">
          <w:rPr>
            <w:lang w:val="en-US"/>
          </w:rPr>
          <w:t xml:space="preserve"> frequency inverse document frequency weighting (tf-idf).</w:t>
        </w:r>
      </w:ins>
      <w:ins w:id="26" w:author="Max Callaghan" w:date="2017-06-16T15:51:00Z">
        <w:r w:rsidR="00DD0C6A">
          <w:rPr>
            <w:lang w:val="en-US"/>
          </w:rPr>
          <w:t xml:space="preserve"> Tf-idf scores assign higher weights to terms in a document, if the term appears infrequently across all documents, and vice versa. This matrix V is </w:t>
        </w:r>
      </w:ins>
      <w:ins w:id="27" w:author="Max Callaghan" w:date="2017-06-16T15:52:00Z">
        <w:r w:rsidR="00DD0C6A">
          <w:rPr>
            <w:lang w:val="en-US"/>
          </w:rPr>
          <w:t>factorized</w:t>
        </w:r>
      </w:ins>
      <w:ins w:id="28" w:author="Max Callaghan" w:date="2017-06-16T15:51:00Z">
        <w:r w:rsidR="00DD0C6A">
          <w:rPr>
            <w:lang w:val="en-US"/>
          </w:rPr>
          <w:t xml:space="preserve"> </w:t>
        </w:r>
      </w:ins>
      <w:ins w:id="29" w:author="Max Callaghan" w:date="2017-06-16T15:52:00Z">
        <w:r w:rsidR="00DD0C6A">
          <w:rPr>
            <w:lang w:val="en-US"/>
          </w:rPr>
          <w:t>into two matrices WH, whose product approximates V. W describes a set of topics, where rows are topics, columns are words, and each cell is a word</w:t>
        </w:r>
      </w:ins>
      <w:ins w:id="30" w:author="Max Callaghan" w:date="2017-06-16T15:56:00Z">
        <w:r w:rsidR="00DD0C6A">
          <w:rPr>
            <w:lang w:val="en-US"/>
          </w:rPr>
          <w:t>-</w:t>
        </w:r>
      </w:ins>
      <w:ins w:id="31" w:author="Max Callaghan" w:date="2017-06-16T15:52:00Z">
        <w:r w:rsidR="00DD0C6A">
          <w:rPr>
            <w:lang w:val="en-US"/>
          </w:rPr>
          <w:t>topic score.</w:t>
        </w:r>
      </w:ins>
      <w:ins w:id="32" w:author="Max Callaghan" w:date="2017-06-16T15:55:00Z">
        <w:r w:rsidR="00DD0C6A">
          <w:rPr>
            <w:lang w:val="en-US"/>
          </w:rPr>
          <w:t xml:space="preserve"> H describes the documents, where each row is a document, each column is a topic, and each cell a document-topic score.</w:t>
        </w:r>
      </w:ins>
      <w:ins w:id="33" w:author="Max Callaghan" w:date="2017-06-16T15:48:00Z">
        <w:r w:rsidR="00D8773B">
          <w:rPr>
            <w:lang w:val="en-US"/>
          </w:rPr>
          <w:t xml:space="preserve"> </w:t>
        </w:r>
      </w:ins>
      <w:ins w:id="34" w:author="Max Callaghan" w:date="2017-06-16T15:56:00Z">
        <w:r w:rsidR="00DD0C6A">
          <w:rPr>
            <w:lang w:val="en-US"/>
          </w:rPr>
          <w:t xml:space="preserve"> Topics can be understood as lists of high-scoring words, and documents are combinations of those topics.</w:t>
        </w:r>
      </w:ins>
    </w:p>
    <w:p w14:paraId="5E0110C6" w14:textId="665EB57F" w:rsidR="009659D2" w:rsidRDefault="003917F3" w:rsidP="003917F3">
      <w:pPr>
        <w:rPr>
          <w:ins w:id="35" w:author="Max Callaghan" w:date="2017-06-16T15:57:00Z"/>
          <w:lang w:val="en-US"/>
        </w:rPr>
      </w:pPr>
      <w:del w:id="36" w:author="Max Callaghan" w:date="2017-06-16T15:56:00Z">
        <w:r w:rsidRPr="0094493F" w:rsidDel="00DD0C6A">
          <w:rPr>
            <w:lang w:val="en-US"/>
          </w:rPr>
          <w:delText xml:space="preserve">generates a list of topics with the words that constitute them at given probabilities, and labels each document with the probability that it belongs to each topic. </w:delText>
        </w:r>
      </w:del>
      <w:r w:rsidRPr="0094493F">
        <w:rPr>
          <w:lang w:val="en-US"/>
        </w:rPr>
        <w:t>As the number of topics needs to be specified exogenously, we sample different numbers of topics and analyze the resulting word dis</w:t>
      </w:r>
      <w:r>
        <w:rPr>
          <w:lang w:val="en-US"/>
        </w:rPr>
        <w:t xml:space="preserve">tributions manually. Overall, </w:t>
      </w:r>
      <w:del w:id="37" w:author="Max Callaghan" w:date="2017-06-16T15:58:00Z">
        <w:r w:rsidRPr="00D346EB" w:rsidDel="00DD0C6A">
          <w:rPr>
            <w:highlight w:val="yellow"/>
            <w:lang w:val="en-US"/>
          </w:rPr>
          <w:delText>X</w:delText>
        </w:r>
        <w:r w:rsidRPr="0094493F" w:rsidDel="00DD0C6A">
          <w:rPr>
            <w:lang w:val="en-US"/>
          </w:rPr>
          <w:delText xml:space="preserve"> </w:delText>
        </w:r>
      </w:del>
      <w:ins w:id="38" w:author="Max Callaghan" w:date="2017-06-16T15:58:00Z">
        <w:r w:rsidR="00DD0C6A">
          <w:rPr>
            <w:lang w:val="en-US"/>
          </w:rPr>
          <w:t>25</w:t>
        </w:r>
        <w:bookmarkStart w:id="39" w:name="_GoBack"/>
        <w:bookmarkEnd w:id="39"/>
        <w:r w:rsidR="00DD0C6A" w:rsidRPr="0094493F">
          <w:rPr>
            <w:lang w:val="en-US"/>
          </w:rPr>
          <w:t xml:space="preserve"> </w:t>
        </w:r>
      </w:ins>
      <w:r w:rsidRPr="0094493F">
        <w:rPr>
          <w:lang w:val="en-US"/>
        </w:rPr>
        <w:t xml:space="preserve">topics proved to be a meaningful and manageable number, covering a broad spectrum of themes, while minimizing uninterpretable results. </w:t>
      </w:r>
      <w:del w:id="40" w:author="Max Callaghan" w:date="2017-06-16T15:57:00Z">
        <w:r w:rsidRPr="0094493F" w:rsidDel="00DD0C6A">
          <w:rPr>
            <w:lang w:val="en-US"/>
          </w:rPr>
          <w:delText>We describe the methodology in more detail in the Supplementary Information.</w:delText>
        </w:r>
        <w:r w:rsidRPr="004D78A1" w:rsidDel="00DD0C6A">
          <w:rPr>
            <w:sz w:val="20"/>
          </w:rPr>
          <w:delText xml:space="preserve"> </w:delText>
        </w:r>
      </w:del>
    </w:p>
    <w:p w14:paraId="3FB0439F" w14:textId="77777777" w:rsidR="00DD0C6A" w:rsidRPr="004D78A1" w:rsidRDefault="00DD0C6A" w:rsidP="003917F3">
      <w:pPr>
        <w:rPr>
          <w:sz w:val="20"/>
        </w:rPr>
      </w:pPr>
    </w:p>
    <w:sectPr w:rsidR="00DD0C6A" w:rsidRPr="004D78A1" w:rsidSect="003917F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illiam Lamb" w:date="2017-06-13T16:20:00Z" w:initials="WL">
    <w:p w14:paraId="18771E20" w14:textId="14BE27EB" w:rsidR="00A60819" w:rsidRDefault="00A60819">
      <w:pPr>
        <w:pStyle w:val="Kommentartext"/>
      </w:pPr>
      <w:r>
        <w:rPr>
          <w:rStyle w:val="Kommentarzeichen"/>
        </w:rPr>
        <w:annotationRef/>
      </w:r>
      <w:r>
        <w:t>Max to edit.</w:t>
      </w:r>
    </w:p>
  </w:comment>
  <w:comment w:id="12" w:author="Radhika Khosla" w:date="2017-06-02T00:56:00Z" w:initials="RK">
    <w:p w14:paraId="759C32D5" w14:textId="77777777" w:rsidR="003917F3" w:rsidRPr="00157884" w:rsidRDefault="003917F3" w:rsidP="003917F3">
      <w:pPr>
        <w:pStyle w:val="Kommentartext"/>
        <w:rPr>
          <w:lang w:val="en-US"/>
        </w:rPr>
      </w:pPr>
      <w:r>
        <w:rPr>
          <w:rStyle w:val="Kommentarzeichen"/>
        </w:rPr>
        <w:annotationRef/>
      </w:r>
      <w:r w:rsidRPr="00157884">
        <w:rPr>
          <w:lang w:val="en-US"/>
        </w:rPr>
        <w:t xml:space="preserve">Cite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771E20" w15:done="0"/>
  <w15:commentEx w15:paraId="759C32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68CD"/>
    <w:multiLevelType w:val="hybridMultilevel"/>
    <w:tmpl w:val="477A9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6A24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615CBD"/>
    <w:multiLevelType w:val="hybridMultilevel"/>
    <w:tmpl w:val="FC6AF0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5983822"/>
    <w:multiLevelType w:val="hybridMultilevel"/>
    <w:tmpl w:val="6728C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B54BF4"/>
    <w:multiLevelType w:val="hybridMultilevel"/>
    <w:tmpl w:val="42D8E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rson w15:author="Radhika Khosla">
    <w15:presenceInfo w15:providerId="None" w15:userId="Radhika Khos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C3D"/>
    <w:rsid w:val="000255A9"/>
    <w:rsid w:val="000A7D71"/>
    <w:rsid w:val="000B0CC4"/>
    <w:rsid w:val="000F7CD5"/>
    <w:rsid w:val="0014384D"/>
    <w:rsid w:val="001761AC"/>
    <w:rsid w:val="00184295"/>
    <w:rsid w:val="00194766"/>
    <w:rsid w:val="00206C3E"/>
    <w:rsid w:val="00232E6D"/>
    <w:rsid w:val="002C2D61"/>
    <w:rsid w:val="002D518D"/>
    <w:rsid w:val="002F4B79"/>
    <w:rsid w:val="00301ED8"/>
    <w:rsid w:val="003917F3"/>
    <w:rsid w:val="00397AC0"/>
    <w:rsid w:val="00485770"/>
    <w:rsid w:val="004B36F7"/>
    <w:rsid w:val="004D2E19"/>
    <w:rsid w:val="004D78A1"/>
    <w:rsid w:val="005525BB"/>
    <w:rsid w:val="005A218D"/>
    <w:rsid w:val="00742D88"/>
    <w:rsid w:val="00763473"/>
    <w:rsid w:val="007745BA"/>
    <w:rsid w:val="008D0CAB"/>
    <w:rsid w:val="008F4040"/>
    <w:rsid w:val="009132D4"/>
    <w:rsid w:val="0093599E"/>
    <w:rsid w:val="00960E20"/>
    <w:rsid w:val="009659D2"/>
    <w:rsid w:val="009665DB"/>
    <w:rsid w:val="009A28CE"/>
    <w:rsid w:val="009C323B"/>
    <w:rsid w:val="009D03E3"/>
    <w:rsid w:val="00A60819"/>
    <w:rsid w:val="00B85F7F"/>
    <w:rsid w:val="00BB4E8B"/>
    <w:rsid w:val="00BC0F1E"/>
    <w:rsid w:val="00BD009A"/>
    <w:rsid w:val="00C52A0C"/>
    <w:rsid w:val="00CD618F"/>
    <w:rsid w:val="00D25961"/>
    <w:rsid w:val="00D46110"/>
    <w:rsid w:val="00D8773B"/>
    <w:rsid w:val="00DA3854"/>
    <w:rsid w:val="00DB10FD"/>
    <w:rsid w:val="00DB4091"/>
    <w:rsid w:val="00DD0C6A"/>
    <w:rsid w:val="00DE12A3"/>
    <w:rsid w:val="00E47D4C"/>
    <w:rsid w:val="00EE73FF"/>
    <w:rsid w:val="00F33C3D"/>
    <w:rsid w:val="00F54F94"/>
    <w:rsid w:val="00F8262A"/>
    <w:rsid w:val="00FC2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F7C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F7C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7C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elZchn">
    <w:name w:val="Titel Zchn"/>
    <w:basedOn w:val="Absatz-Standardschriftart"/>
    <w:link w:val="Titel"/>
    <w:uiPriority w:val="10"/>
    <w:rsid w:val="000F7CD5"/>
    <w:rPr>
      <w:rFonts w:asciiTheme="majorHAnsi" w:eastAsiaTheme="majorEastAsia" w:hAnsiTheme="majorHAnsi" w:cstheme="majorBidi"/>
      <w:color w:val="323E4F" w:themeColor="text2" w:themeShade="BF"/>
      <w:spacing w:val="5"/>
      <w:kern w:val="28"/>
      <w:sz w:val="52"/>
      <w:szCs w:val="52"/>
      <w:lang w:val="de-DE"/>
    </w:rPr>
  </w:style>
  <w:style w:type="paragraph" w:styleId="Listenabsatz">
    <w:name w:val="List Paragraph"/>
    <w:basedOn w:val="Standard"/>
    <w:uiPriority w:val="34"/>
    <w:qFormat/>
    <w:rsid w:val="000F7CD5"/>
    <w:pPr>
      <w:ind w:left="720"/>
      <w:contextualSpacing/>
    </w:pPr>
  </w:style>
  <w:style w:type="character" w:customStyle="1" w:styleId="berschrift2Zchn">
    <w:name w:val="Überschrift 2 Zchn"/>
    <w:basedOn w:val="Absatz-Standardschriftart"/>
    <w:link w:val="berschrift2"/>
    <w:uiPriority w:val="9"/>
    <w:rsid w:val="000F7C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F7CD5"/>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59"/>
    <w:rsid w:val="00DE12A3"/>
    <w:pPr>
      <w:spacing w:after="0" w:line="240" w:lineRule="auto"/>
    </w:pPr>
    <w:rPr>
      <w:lang w:val="de-DE"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E12A3"/>
    <w:rPr>
      <w:sz w:val="16"/>
      <w:szCs w:val="16"/>
    </w:rPr>
  </w:style>
  <w:style w:type="paragraph" w:styleId="Kommentartext">
    <w:name w:val="annotation text"/>
    <w:basedOn w:val="Standard"/>
    <w:link w:val="KommentartextZchn"/>
    <w:uiPriority w:val="99"/>
    <w:unhideWhenUsed/>
    <w:rsid w:val="00DE12A3"/>
    <w:pPr>
      <w:spacing w:line="240" w:lineRule="auto"/>
    </w:pPr>
    <w:rPr>
      <w:sz w:val="20"/>
      <w:szCs w:val="20"/>
      <w:lang w:val="de-DE" w:bidi="he-IL"/>
    </w:rPr>
  </w:style>
  <w:style w:type="character" w:customStyle="1" w:styleId="KommentartextZchn">
    <w:name w:val="Kommentartext Zchn"/>
    <w:basedOn w:val="Absatz-Standardschriftart"/>
    <w:link w:val="Kommentartext"/>
    <w:uiPriority w:val="99"/>
    <w:rsid w:val="00DE12A3"/>
    <w:rPr>
      <w:sz w:val="20"/>
      <w:szCs w:val="20"/>
      <w:lang w:val="de-DE" w:bidi="he-IL"/>
    </w:rPr>
  </w:style>
  <w:style w:type="paragraph" w:styleId="Sprechblasentext">
    <w:name w:val="Balloon Text"/>
    <w:basedOn w:val="Standard"/>
    <w:link w:val="SprechblasentextZchn"/>
    <w:uiPriority w:val="99"/>
    <w:semiHidden/>
    <w:unhideWhenUsed/>
    <w:rsid w:val="00DE12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12A3"/>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763473"/>
    <w:rPr>
      <w:b/>
      <w:bCs/>
      <w:lang w:val="en-GB" w:bidi="ar-SA"/>
    </w:rPr>
  </w:style>
  <w:style w:type="character" w:customStyle="1" w:styleId="KommentarthemaZchn">
    <w:name w:val="Kommentarthema Zchn"/>
    <w:basedOn w:val="KommentartextZchn"/>
    <w:link w:val="Kommentarthema"/>
    <w:uiPriority w:val="99"/>
    <w:semiHidden/>
    <w:rsid w:val="00763473"/>
    <w:rPr>
      <w:b/>
      <w:bCs/>
      <w:sz w:val="20"/>
      <w:szCs w:val="20"/>
      <w:lang w:val="de-DE" w:bidi="he-IL"/>
    </w:rPr>
  </w:style>
  <w:style w:type="character" w:styleId="Hyperlink">
    <w:name w:val="Hyperlink"/>
    <w:basedOn w:val="Absatz-Standardschriftart"/>
    <w:uiPriority w:val="99"/>
    <w:semiHidden/>
    <w:unhideWhenUsed/>
    <w:rsid w:val="009659D2"/>
    <w:rPr>
      <w:color w:val="0000FF"/>
      <w:u w:val="single"/>
    </w:rPr>
  </w:style>
  <w:style w:type="paragraph" w:styleId="Beschriftung">
    <w:name w:val="caption"/>
    <w:basedOn w:val="Standard"/>
    <w:next w:val="Standard"/>
    <w:uiPriority w:val="35"/>
    <w:unhideWhenUsed/>
    <w:qFormat/>
    <w:rsid w:val="00A60819"/>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F7C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F7C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7C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elZchn">
    <w:name w:val="Titel Zchn"/>
    <w:basedOn w:val="Absatz-Standardschriftart"/>
    <w:link w:val="Titel"/>
    <w:uiPriority w:val="10"/>
    <w:rsid w:val="000F7CD5"/>
    <w:rPr>
      <w:rFonts w:asciiTheme="majorHAnsi" w:eastAsiaTheme="majorEastAsia" w:hAnsiTheme="majorHAnsi" w:cstheme="majorBidi"/>
      <w:color w:val="323E4F" w:themeColor="text2" w:themeShade="BF"/>
      <w:spacing w:val="5"/>
      <w:kern w:val="28"/>
      <w:sz w:val="52"/>
      <w:szCs w:val="52"/>
      <w:lang w:val="de-DE"/>
    </w:rPr>
  </w:style>
  <w:style w:type="paragraph" w:styleId="Listenabsatz">
    <w:name w:val="List Paragraph"/>
    <w:basedOn w:val="Standard"/>
    <w:uiPriority w:val="34"/>
    <w:qFormat/>
    <w:rsid w:val="000F7CD5"/>
    <w:pPr>
      <w:ind w:left="720"/>
      <w:contextualSpacing/>
    </w:pPr>
  </w:style>
  <w:style w:type="character" w:customStyle="1" w:styleId="berschrift2Zchn">
    <w:name w:val="Überschrift 2 Zchn"/>
    <w:basedOn w:val="Absatz-Standardschriftart"/>
    <w:link w:val="berschrift2"/>
    <w:uiPriority w:val="9"/>
    <w:rsid w:val="000F7C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F7CD5"/>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59"/>
    <w:rsid w:val="00DE12A3"/>
    <w:pPr>
      <w:spacing w:after="0" w:line="240" w:lineRule="auto"/>
    </w:pPr>
    <w:rPr>
      <w:lang w:val="de-DE"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E12A3"/>
    <w:rPr>
      <w:sz w:val="16"/>
      <w:szCs w:val="16"/>
    </w:rPr>
  </w:style>
  <w:style w:type="paragraph" w:styleId="Kommentartext">
    <w:name w:val="annotation text"/>
    <w:basedOn w:val="Standard"/>
    <w:link w:val="KommentartextZchn"/>
    <w:uiPriority w:val="99"/>
    <w:unhideWhenUsed/>
    <w:rsid w:val="00DE12A3"/>
    <w:pPr>
      <w:spacing w:line="240" w:lineRule="auto"/>
    </w:pPr>
    <w:rPr>
      <w:sz w:val="20"/>
      <w:szCs w:val="20"/>
      <w:lang w:val="de-DE" w:bidi="he-IL"/>
    </w:rPr>
  </w:style>
  <w:style w:type="character" w:customStyle="1" w:styleId="KommentartextZchn">
    <w:name w:val="Kommentartext Zchn"/>
    <w:basedOn w:val="Absatz-Standardschriftart"/>
    <w:link w:val="Kommentartext"/>
    <w:uiPriority w:val="99"/>
    <w:rsid w:val="00DE12A3"/>
    <w:rPr>
      <w:sz w:val="20"/>
      <w:szCs w:val="20"/>
      <w:lang w:val="de-DE" w:bidi="he-IL"/>
    </w:rPr>
  </w:style>
  <w:style w:type="paragraph" w:styleId="Sprechblasentext">
    <w:name w:val="Balloon Text"/>
    <w:basedOn w:val="Standard"/>
    <w:link w:val="SprechblasentextZchn"/>
    <w:uiPriority w:val="99"/>
    <w:semiHidden/>
    <w:unhideWhenUsed/>
    <w:rsid w:val="00DE12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12A3"/>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763473"/>
    <w:rPr>
      <w:b/>
      <w:bCs/>
      <w:lang w:val="en-GB" w:bidi="ar-SA"/>
    </w:rPr>
  </w:style>
  <w:style w:type="character" w:customStyle="1" w:styleId="KommentarthemaZchn">
    <w:name w:val="Kommentarthema Zchn"/>
    <w:basedOn w:val="KommentartextZchn"/>
    <w:link w:val="Kommentarthema"/>
    <w:uiPriority w:val="99"/>
    <w:semiHidden/>
    <w:rsid w:val="00763473"/>
    <w:rPr>
      <w:b/>
      <w:bCs/>
      <w:sz w:val="20"/>
      <w:szCs w:val="20"/>
      <w:lang w:val="de-DE" w:bidi="he-IL"/>
    </w:rPr>
  </w:style>
  <w:style w:type="character" w:styleId="Hyperlink">
    <w:name w:val="Hyperlink"/>
    <w:basedOn w:val="Absatz-Standardschriftart"/>
    <w:uiPriority w:val="99"/>
    <w:semiHidden/>
    <w:unhideWhenUsed/>
    <w:rsid w:val="009659D2"/>
    <w:rPr>
      <w:color w:val="0000FF"/>
      <w:u w:val="single"/>
    </w:rPr>
  </w:style>
  <w:style w:type="paragraph" w:styleId="Beschriftung">
    <w:name w:val="caption"/>
    <w:basedOn w:val="Standard"/>
    <w:next w:val="Standard"/>
    <w:uiPriority w:val="35"/>
    <w:unhideWhenUsed/>
    <w:qFormat/>
    <w:rsid w:val="00A608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0835">
      <w:bodyDiv w:val="1"/>
      <w:marLeft w:val="0"/>
      <w:marRight w:val="0"/>
      <w:marTop w:val="0"/>
      <w:marBottom w:val="0"/>
      <w:divBdr>
        <w:top w:val="none" w:sz="0" w:space="0" w:color="auto"/>
        <w:left w:val="none" w:sz="0" w:space="0" w:color="auto"/>
        <w:bottom w:val="none" w:sz="0" w:space="0" w:color="auto"/>
        <w:right w:val="none" w:sz="0" w:space="0" w:color="auto"/>
      </w:divBdr>
    </w:div>
    <w:div w:id="85422488">
      <w:bodyDiv w:val="1"/>
      <w:marLeft w:val="0"/>
      <w:marRight w:val="0"/>
      <w:marTop w:val="0"/>
      <w:marBottom w:val="0"/>
      <w:divBdr>
        <w:top w:val="none" w:sz="0" w:space="0" w:color="auto"/>
        <w:left w:val="none" w:sz="0" w:space="0" w:color="auto"/>
        <w:bottom w:val="none" w:sz="0" w:space="0" w:color="auto"/>
        <w:right w:val="none" w:sz="0" w:space="0" w:color="auto"/>
      </w:divBdr>
    </w:div>
    <w:div w:id="621349237">
      <w:bodyDiv w:val="1"/>
      <w:marLeft w:val="0"/>
      <w:marRight w:val="0"/>
      <w:marTop w:val="0"/>
      <w:marBottom w:val="0"/>
      <w:divBdr>
        <w:top w:val="none" w:sz="0" w:space="0" w:color="auto"/>
        <w:left w:val="none" w:sz="0" w:space="0" w:color="auto"/>
        <w:bottom w:val="none" w:sz="0" w:space="0" w:color="auto"/>
        <w:right w:val="none" w:sz="0" w:space="0" w:color="auto"/>
      </w:divBdr>
    </w:div>
    <w:div w:id="1216429704">
      <w:bodyDiv w:val="1"/>
      <w:marLeft w:val="0"/>
      <w:marRight w:val="0"/>
      <w:marTop w:val="0"/>
      <w:marBottom w:val="0"/>
      <w:divBdr>
        <w:top w:val="none" w:sz="0" w:space="0" w:color="auto"/>
        <w:left w:val="none" w:sz="0" w:space="0" w:color="auto"/>
        <w:bottom w:val="none" w:sz="0" w:space="0" w:color="auto"/>
        <w:right w:val="none" w:sz="0" w:space="0" w:color="auto"/>
      </w:divBdr>
    </w:div>
    <w:div w:id="1671525500">
      <w:bodyDiv w:val="1"/>
      <w:marLeft w:val="0"/>
      <w:marRight w:val="0"/>
      <w:marTop w:val="0"/>
      <w:marBottom w:val="0"/>
      <w:divBdr>
        <w:top w:val="none" w:sz="0" w:space="0" w:color="auto"/>
        <w:left w:val="none" w:sz="0" w:space="0" w:color="auto"/>
        <w:bottom w:val="none" w:sz="0" w:space="0" w:color="auto"/>
        <w:right w:val="none" w:sz="0" w:space="0" w:color="auto"/>
      </w:divBdr>
    </w:div>
    <w:div w:id="18008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91080-A85F-445A-AFBF-10C81C496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2063</Words>
  <Characters>11760</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Max Callaghan</cp:lastModifiedBy>
  <cp:revision>31</cp:revision>
  <cp:lastPrinted>2017-05-24T08:16:00Z</cp:lastPrinted>
  <dcterms:created xsi:type="dcterms:W3CDTF">2017-05-19T14:39:00Z</dcterms:created>
  <dcterms:modified xsi:type="dcterms:W3CDTF">2017-06-16T13:58:00Z</dcterms:modified>
</cp:coreProperties>
</file>