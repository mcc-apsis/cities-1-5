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09F68" w14:textId="77777777" w:rsidR="001E2F15" w:rsidRDefault="00D50AD7" w:rsidP="00701907">
      <w:pPr>
        <w:pStyle w:val="Title"/>
        <w:jc w:val="center"/>
        <w:rPr>
          <w:lang w:val="en-US"/>
        </w:rPr>
      </w:pPr>
      <w:r w:rsidRPr="00D50AD7">
        <w:rPr>
          <w:lang w:val="en-US"/>
        </w:rPr>
        <w:t>The literatu</w:t>
      </w:r>
      <w:r>
        <w:rPr>
          <w:lang w:val="en-US"/>
        </w:rPr>
        <w:t>re landscape on 1.5°C Climate Change and Cities</w:t>
      </w:r>
    </w:p>
    <w:p w14:paraId="4D802A3A" w14:textId="4B06113F" w:rsidR="00D50AD7" w:rsidRDefault="00701907" w:rsidP="00701907">
      <w:pPr>
        <w:jc w:val="center"/>
        <w:rPr>
          <w:bCs/>
          <w:i/>
          <w:iCs/>
          <w:vertAlign w:val="superscript"/>
          <w:lang w:val="en-US"/>
        </w:rPr>
      </w:pPr>
      <w:r w:rsidRPr="00701907">
        <w:rPr>
          <w:bCs/>
          <w:i/>
          <w:iCs/>
          <w:lang w:val="en-US"/>
        </w:rPr>
        <w:t xml:space="preserve">William </w:t>
      </w:r>
      <w:r w:rsidR="0050037B">
        <w:rPr>
          <w:bCs/>
          <w:i/>
          <w:iCs/>
          <w:lang w:val="en-US"/>
        </w:rPr>
        <w:t xml:space="preserve">F. </w:t>
      </w:r>
      <w:r w:rsidRPr="00701907">
        <w:rPr>
          <w:bCs/>
          <w:i/>
          <w:iCs/>
          <w:lang w:val="en-US"/>
        </w:rPr>
        <w:t>Lamb</w:t>
      </w:r>
      <w:r>
        <w:rPr>
          <w:bCs/>
          <w:i/>
          <w:iCs/>
          <w:vertAlign w:val="superscript"/>
          <w:lang w:val="en-US"/>
        </w:rPr>
        <w:t>1</w:t>
      </w:r>
      <w:r w:rsidRPr="00701907">
        <w:rPr>
          <w:bCs/>
          <w:i/>
          <w:iCs/>
          <w:lang w:val="en-US"/>
        </w:rPr>
        <w:t>,</w:t>
      </w:r>
      <w:r w:rsidR="00D50AD7" w:rsidRPr="00701907">
        <w:rPr>
          <w:bCs/>
          <w:i/>
          <w:iCs/>
          <w:lang w:val="en-US"/>
        </w:rPr>
        <w:t xml:space="preserve"> Max </w:t>
      </w:r>
      <w:r w:rsidR="0050037B">
        <w:rPr>
          <w:bCs/>
          <w:i/>
          <w:iCs/>
          <w:lang w:val="en-US"/>
        </w:rPr>
        <w:t xml:space="preserve">W. </w:t>
      </w:r>
      <w:r w:rsidR="00D50AD7" w:rsidRPr="00701907">
        <w:rPr>
          <w:bCs/>
          <w:i/>
          <w:iCs/>
          <w:lang w:val="en-US"/>
        </w:rPr>
        <w:t>Callagha</w:t>
      </w:r>
      <w:r w:rsidRPr="00701907">
        <w:rPr>
          <w:bCs/>
          <w:i/>
          <w:iCs/>
          <w:lang w:val="en-US"/>
        </w:rPr>
        <w:t>n</w:t>
      </w:r>
      <w:r>
        <w:rPr>
          <w:bCs/>
          <w:i/>
          <w:iCs/>
          <w:vertAlign w:val="superscript"/>
          <w:lang w:val="en-US"/>
        </w:rPr>
        <w:t>1</w:t>
      </w:r>
      <w:r w:rsidRPr="00701907">
        <w:rPr>
          <w:bCs/>
          <w:i/>
          <w:iCs/>
          <w:lang w:val="en-US"/>
        </w:rPr>
        <w:t>, Felix Creutzig</w:t>
      </w:r>
      <w:r>
        <w:rPr>
          <w:bCs/>
          <w:i/>
          <w:iCs/>
          <w:vertAlign w:val="superscript"/>
          <w:lang w:val="en-US"/>
        </w:rPr>
        <w:t>1</w:t>
      </w:r>
      <w:proofErr w:type="gramStart"/>
      <w:r>
        <w:rPr>
          <w:bCs/>
          <w:i/>
          <w:iCs/>
          <w:vertAlign w:val="superscript"/>
          <w:lang w:val="en-US"/>
        </w:rPr>
        <w:t>,2</w:t>
      </w:r>
      <w:proofErr w:type="gramEnd"/>
      <w:r w:rsidRPr="00701907">
        <w:rPr>
          <w:bCs/>
          <w:i/>
          <w:iCs/>
          <w:lang w:val="en-US"/>
        </w:rPr>
        <w:t>,</w:t>
      </w:r>
      <w:r w:rsidR="00D50AD7" w:rsidRPr="00701907">
        <w:rPr>
          <w:bCs/>
          <w:i/>
          <w:iCs/>
          <w:lang w:val="en-US"/>
        </w:rPr>
        <w:t xml:space="preserve"> </w:t>
      </w:r>
      <w:r w:rsidR="00CC1D81" w:rsidRPr="00701907">
        <w:rPr>
          <w:bCs/>
          <w:i/>
          <w:iCs/>
          <w:lang w:val="en-US"/>
        </w:rPr>
        <w:t>Radhika Khosla</w:t>
      </w:r>
      <w:r>
        <w:rPr>
          <w:bCs/>
          <w:i/>
          <w:iCs/>
          <w:vertAlign w:val="superscript"/>
          <w:lang w:val="en-US"/>
        </w:rPr>
        <w:t>3</w:t>
      </w:r>
      <w:r w:rsidR="00CC1D81" w:rsidRPr="00701907">
        <w:rPr>
          <w:bCs/>
          <w:i/>
          <w:iCs/>
          <w:lang w:val="en-US"/>
        </w:rPr>
        <w:t xml:space="preserve">, </w:t>
      </w:r>
      <w:r w:rsidR="00D50AD7" w:rsidRPr="00701907">
        <w:rPr>
          <w:bCs/>
          <w:i/>
          <w:iCs/>
          <w:lang w:val="en-US"/>
        </w:rPr>
        <w:t xml:space="preserve">Jan </w:t>
      </w:r>
      <w:r w:rsidR="0050037B">
        <w:rPr>
          <w:bCs/>
          <w:i/>
          <w:iCs/>
          <w:lang w:val="en-US"/>
        </w:rPr>
        <w:t xml:space="preserve">C. </w:t>
      </w:r>
      <w:r w:rsidR="00D50AD7" w:rsidRPr="00701907">
        <w:rPr>
          <w:bCs/>
          <w:i/>
          <w:iCs/>
          <w:lang w:val="en-US"/>
        </w:rPr>
        <w:t>Minx</w:t>
      </w:r>
      <w:r>
        <w:rPr>
          <w:bCs/>
          <w:i/>
          <w:iCs/>
          <w:vertAlign w:val="superscript"/>
          <w:lang w:val="en-US"/>
        </w:rPr>
        <w:t>1,4</w:t>
      </w:r>
    </w:p>
    <w:p w14:paraId="44225136" w14:textId="77777777" w:rsidR="006205EC" w:rsidRDefault="006205EC" w:rsidP="00701907">
      <w:pPr>
        <w:rPr>
          <w:bCs/>
          <w:i/>
          <w:iCs/>
          <w:lang w:val="en-US"/>
        </w:rPr>
      </w:pPr>
    </w:p>
    <w:p w14:paraId="46E7C288" w14:textId="77777777" w:rsidR="003D5A41" w:rsidRDefault="003D5A41" w:rsidP="003D5A41">
      <w:pPr>
        <w:rPr>
          <w:bCs/>
          <w:i/>
          <w:iCs/>
          <w:lang w:val="en-US"/>
        </w:rPr>
      </w:pPr>
      <w:r>
        <w:rPr>
          <w:bCs/>
          <w:i/>
          <w:iCs/>
          <w:lang w:val="en-US"/>
        </w:rPr>
        <w:t xml:space="preserve">Affiliations </w:t>
      </w:r>
    </w:p>
    <w:p w14:paraId="441EAD27" w14:textId="77777777" w:rsidR="003D5A41" w:rsidRDefault="003D5A41" w:rsidP="003D5A41">
      <w:pPr>
        <w:rPr>
          <w:bCs/>
          <w:i/>
          <w:iCs/>
          <w:lang w:val="en-US"/>
        </w:rPr>
      </w:pPr>
      <w:r>
        <w:rPr>
          <w:bCs/>
          <w:i/>
          <w:iCs/>
          <w:lang w:val="en-US"/>
        </w:rPr>
        <w:t xml:space="preserve">1 Mercator Research Institute on Global Commons and Climate Change, </w:t>
      </w:r>
      <w:proofErr w:type="spellStart"/>
      <w:r>
        <w:rPr>
          <w:bCs/>
          <w:i/>
          <w:iCs/>
          <w:lang w:val="en-US"/>
        </w:rPr>
        <w:t>Torgauer</w:t>
      </w:r>
      <w:proofErr w:type="spellEnd"/>
      <w:r>
        <w:rPr>
          <w:bCs/>
          <w:i/>
          <w:iCs/>
          <w:lang w:val="en-US"/>
        </w:rPr>
        <w:t xml:space="preserve"> Str. 14, 10829 Berlin, Germany</w:t>
      </w:r>
    </w:p>
    <w:p w14:paraId="67E59186" w14:textId="77777777" w:rsidR="003D5A41" w:rsidRDefault="003D5A41" w:rsidP="003D5A41">
      <w:pPr>
        <w:rPr>
          <w:bCs/>
          <w:i/>
          <w:iCs/>
          <w:lang w:val="en-US"/>
        </w:rPr>
      </w:pPr>
      <w:r>
        <w:rPr>
          <w:bCs/>
          <w:i/>
          <w:iCs/>
          <w:lang w:val="en-US"/>
        </w:rPr>
        <w:t xml:space="preserve">2 Sustainability Economics of Human Settlements, Technical University Berlin, Str. </w:t>
      </w:r>
      <w:r w:rsidRPr="00B34041">
        <w:rPr>
          <w:bCs/>
          <w:i/>
          <w:iCs/>
          <w:lang w:val="en-US"/>
        </w:rPr>
        <w:t xml:space="preserve">des 17. </w:t>
      </w:r>
      <w:proofErr w:type="spellStart"/>
      <w:r w:rsidRPr="00B34041">
        <w:rPr>
          <w:bCs/>
          <w:i/>
          <w:iCs/>
          <w:lang w:val="en-US"/>
        </w:rPr>
        <w:t>Juni</w:t>
      </w:r>
      <w:proofErr w:type="spellEnd"/>
      <w:r w:rsidRPr="00B34041">
        <w:rPr>
          <w:bCs/>
          <w:i/>
          <w:iCs/>
          <w:lang w:val="en-US"/>
        </w:rPr>
        <w:t xml:space="preserve"> 135</w:t>
      </w:r>
      <w:r>
        <w:rPr>
          <w:bCs/>
          <w:i/>
          <w:iCs/>
          <w:lang w:val="en-US"/>
        </w:rPr>
        <w:t>, 10623 Berlin, Germany</w:t>
      </w:r>
    </w:p>
    <w:p w14:paraId="6D0CB225" w14:textId="77777777" w:rsidR="003D5A41" w:rsidRDefault="003D5A41" w:rsidP="003D5A41">
      <w:pPr>
        <w:rPr>
          <w:bCs/>
          <w:i/>
          <w:iCs/>
          <w:lang w:val="en-US"/>
        </w:rPr>
      </w:pPr>
      <w:r>
        <w:rPr>
          <w:bCs/>
          <w:i/>
          <w:iCs/>
          <w:lang w:val="en-US"/>
        </w:rPr>
        <w:t xml:space="preserve">3 </w:t>
      </w:r>
      <w:r w:rsidRPr="00B34041">
        <w:rPr>
          <w:bCs/>
          <w:i/>
          <w:iCs/>
          <w:lang w:val="en-US"/>
        </w:rPr>
        <w:t>Centre for Policy Research, New Delhi 110021, India</w:t>
      </w:r>
    </w:p>
    <w:p w14:paraId="1B1B27EF" w14:textId="77777777" w:rsidR="003D5A41" w:rsidRDefault="003D5A41" w:rsidP="003D5A41">
      <w:pPr>
        <w:rPr>
          <w:bCs/>
          <w:i/>
          <w:iCs/>
          <w:lang w:val="en-US"/>
        </w:rPr>
      </w:pPr>
      <w:r>
        <w:rPr>
          <w:bCs/>
          <w:i/>
          <w:iCs/>
          <w:lang w:val="en-US"/>
        </w:rPr>
        <w:t xml:space="preserve">4 </w:t>
      </w:r>
      <w:proofErr w:type="spellStart"/>
      <w:r w:rsidRPr="00B34041">
        <w:rPr>
          <w:bCs/>
          <w:i/>
          <w:iCs/>
          <w:lang w:val="en-US"/>
        </w:rPr>
        <w:t>Hertie</w:t>
      </w:r>
      <w:proofErr w:type="spellEnd"/>
      <w:r>
        <w:rPr>
          <w:bCs/>
          <w:i/>
          <w:iCs/>
          <w:lang w:val="en-US"/>
        </w:rPr>
        <w:t xml:space="preserve"> </w:t>
      </w:r>
      <w:r w:rsidRPr="00B34041">
        <w:rPr>
          <w:bCs/>
          <w:i/>
          <w:iCs/>
          <w:lang w:val="en-US"/>
        </w:rPr>
        <w:t>Schoo</w:t>
      </w:r>
      <w:r>
        <w:rPr>
          <w:bCs/>
          <w:i/>
          <w:iCs/>
          <w:lang w:val="en-US"/>
        </w:rPr>
        <w:t xml:space="preserve">l of Governance, </w:t>
      </w:r>
      <w:proofErr w:type="spellStart"/>
      <w:r>
        <w:rPr>
          <w:bCs/>
          <w:i/>
          <w:iCs/>
          <w:lang w:val="en-US"/>
        </w:rPr>
        <w:t>Friedrichstr</w:t>
      </w:r>
      <w:proofErr w:type="spellEnd"/>
      <w:r>
        <w:rPr>
          <w:bCs/>
          <w:i/>
          <w:iCs/>
          <w:lang w:val="en-US"/>
        </w:rPr>
        <w:t>.</w:t>
      </w:r>
      <w:r w:rsidRPr="00B34041">
        <w:rPr>
          <w:bCs/>
          <w:i/>
          <w:iCs/>
          <w:lang w:val="en-US"/>
        </w:rPr>
        <w:t xml:space="preserve"> 189, 10117 Berlin, Germany</w:t>
      </w:r>
      <w:r>
        <w:rPr>
          <w:bCs/>
          <w:i/>
          <w:iCs/>
          <w:lang w:val="en-US"/>
        </w:rPr>
        <w:t xml:space="preserve"> </w:t>
      </w:r>
    </w:p>
    <w:p w14:paraId="7BD7C447" w14:textId="77777777" w:rsidR="003D5A41" w:rsidRDefault="003D5A41" w:rsidP="003D5A41">
      <w:pPr>
        <w:rPr>
          <w:bCs/>
          <w:i/>
          <w:iCs/>
          <w:lang w:val="en-US"/>
        </w:rPr>
      </w:pPr>
      <w:r>
        <w:rPr>
          <w:bCs/>
          <w:i/>
          <w:iCs/>
          <w:lang w:val="en-US"/>
        </w:rPr>
        <w:t xml:space="preserve">* Corresponding author: </w:t>
      </w:r>
      <w:hyperlink r:id="rId8" w:history="1">
        <w:r w:rsidRPr="00140340">
          <w:rPr>
            <w:rStyle w:val="Hyperlink"/>
            <w:bCs/>
            <w:i/>
            <w:iCs/>
            <w:lang w:val="en-US"/>
          </w:rPr>
          <w:t>lamb@mcc-berlin.net</w:t>
        </w:r>
      </w:hyperlink>
    </w:p>
    <w:p w14:paraId="1F91CA70" w14:textId="77777777" w:rsidR="003D5A41" w:rsidRDefault="003D5A41" w:rsidP="003D5A41">
      <w:pPr>
        <w:rPr>
          <w:bCs/>
          <w:i/>
          <w:iCs/>
          <w:lang w:val="en-US"/>
        </w:rPr>
      </w:pPr>
    </w:p>
    <w:p w14:paraId="7F2F5FCF" w14:textId="1BEEA4BB" w:rsidR="006205EC" w:rsidRDefault="003D5A41" w:rsidP="006D4489">
      <w:pPr>
        <w:rPr>
          <w:bCs/>
          <w:i/>
          <w:iCs/>
          <w:lang w:val="en-US"/>
        </w:rPr>
      </w:pPr>
      <w:r>
        <w:rPr>
          <w:bCs/>
          <w:i/>
          <w:iCs/>
          <w:lang w:val="en-US"/>
        </w:rPr>
        <w:t xml:space="preserve">Abstract. </w:t>
      </w:r>
      <w:r w:rsidR="004E59AB">
        <w:rPr>
          <w:bCs/>
          <w:i/>
          <w:iCs/>
          <w:lang w:val="en-US"/>
        </w:rPr>
        <w:t>Cities are key for achieving the 1.5°C warming limit of the Paris Agreement. However, synthesizing policy insights from the urban literature is a challenge, due to its rapid growth, breadth of topics, and relative lack of assessments so far. Here we introduce methods from computational linguistics to build a systematic overview of research on transport, buildings, waste management, and urban form. We find that the epistemic core of the mitigation-focused urban literature is currently centered on urban form and emissions accounting, while extensive research into demand-side options remain overlooked, including congestion and parking polices</w:t>
      </w:r>
      <w:r w:rsidR="004E59AB" w:rsidRPr="00CC3790">
        <w:rPr>
          <w:bCs/>
          <w:i/>
          <w:iCs/>
          <w:lang w:val="en-US"/>
        </w:rPr>
        <w:t>, active travel</w:t>
      </w:r>
      <w:r w:rsidR="004E59AB">
        <w:rPr>
          <w:bCs/>
          <w:i/>
          <w:iCs/>
          <w:lang w:val="en-US"/>
        </w:rPr>
        <w:t>, and waste management. In the IPCC Special Report on 1.5°C, and for meeting the target itself, all such city-scale opportunities need to be examined.</w:t>
      </w:r>
    </w:p>
    <w:p w14:paraId="6D242902" w14:textId="61751A89" w:rsidR="00003DEC" w:rsidRDefault="00003DEC" w:rsidP="003D5A41">
      <w:pPr>
        <w:rPr>
          <w:bCs/>
          <w:i/>
          <w:iCs/>
          <w:lang w:val="en-US"/>
        </w:rPr>
      </w:pPr>
    </w:p>
    <w:p w14:paraId="23CE258F" w14:textId="77777777" w:rsidR="00003DEC" w:rsidRDefault="00003DEC" w:rsidP="003D5A41">
      <w:pPr>
        <w:rPr>
          <w:bCs/>
          <w:i/>
          <w:iCs/>
          <w:lang w:val="en-US"/>
        </w:rPr>
      </w:pPr>
    </w:p>
    <w:p w14:paraId="528D9993" w14:textId="1D4970A0" w:rsidR="003D5A41" w:rsidRDefault="003D5A41">
      <w:pPr>
        <w:rPr>
          <w:bCs/>
          <w:i/>
          <w:iCs/>
          <w:lang w:val="en-US"/>
        </w:rPr>
      </w:pPr>
      <w:r>
        <w:rPr>
          <w:bCs/>
          <w:i/>
          <w:iCs/>
          <w:lang w:val="en-US"/>
        </w:rPr>
        <w:br w:type="page"/>
      </w:r>
    </w:p>
    <w:p w14:paraId="577B94B0" w14:textId="3B0413F5" w:rsidR="006205EC" w:rsidRPr="006205EC" w:rsidRDefault="006205EC" w:rsidP="000F3C55">
      <w:pPr>
        <w:pStyle w:val="Heading1"/>
        <w:rPr>
          <w:lang w:val="en-US"/>
        </w:rPr>
      </w:pPr>
      <w:r w:rsidRPr="006205EC">
        <w:rPr>
          <w:lang w:val="en-US"/>
        </w:rPr>
        <w:lastRenderedPageBreak/>
        <w:t>Introduction</w:t>
      </w:r>
    </w:p>
    <w:p w14:paraId="246C6DA7" w14:textId="156BD14D" w:rsidR="0076050C" w:rsidRDefault="00D01F13" w:rsidP="0076050C">
      <w:pPr>
        <w:rPr>
          <w:lang w:val="en-US"/>
        </w:rPr>
      </w:pPr>
      <w:r>
        <w:rPr>
          <w:lang w:val="en-US"/>
        </w:rPr>
        <w:t>T</w:t>
      </w:r>
      <w:r w:rsidR="00D50AD7" w:rsidRPr="00D50AD7">
        <w:rPr>
          <w:lang w:val="en-US"/>
        </w:rPr>
        <w:t>he I</w:t>
      </w:r>
      <w:r w:rsidR="00D50AD7">
        <w:rPr>
          <w:lang w:val="en-US"/>
        </w:rPr>
        <w:t>ntergovernmental Panel on Climate Change</w:t>
      </w:r>
      <w:r w:rsidR="00D50AD7" w:rsidRPr="00D50AD7">
        <w:rPr>
          <w:lang w:val="en-US"/>
        </w:rPr>
        <w:t xml:space="preserve"> </w:t>
      </w:r>
      <w:r w:rsidR="00D50AD7">
        <w:rPr>
          <w:lang w:val="en-US"/>
        </w:rPr>
        <w:t xml:space="preserve">(IPCC) </w:t>
      </w:r>
      <w:r w:rsidR="00D50AD7" w:rsidRPr="00D50AD7">
        <w:rPr>
          <w:lang w:val="en-US"/>
        </w:rPr>
        <w:t>has been tasked</w:t>
      </w:r>
      <w:r w:rsidR="00E37634">
        <w:rPr>
          <w:lang w:val="en-US"/>
        </w:rPr>
        <w:t xml:space="preserve"> with a Special Report</w:t>
      </w:r>
      <w:r w:rsidR="00D50AD7" w:rsidRPr="00D50AD7">
        <w:rPr>
          <w:lang w:val="en-US"/>
        </w:rPr>
        <w:t xml:space="preserve"> </w:t>
      </w:r>
      <w:r w:rsidR="005A5669">
        <w:rPr>
          <w:lang w:val="en-US"/>
        </w:rPr>
        <w:t xml:space="preserve">(SR) </w:t>
      </w:r>
      <w:r w:rsidR="00D50AD7" w:rsidRPr="00D50AD7">
        <w:rPr>
          <w:lang w:val="en-US"/>
        </w:rPr>
        <w:t xml:space="preserve">to comprehensively </w:t>
      </w:r>
      <w:r w:rsidR="00F90607">
        <w:rPr>
          <w:lang w:val="en-US"/>
        </w:rPr>
        <w:t xml:space="preserve">assess </w:t>
      </w:r>
      <w:r w:rsidR="00D50AD7" w:rsidRPr="00D50AD7">
        <w:rPr>
          <w:lang w:val="en-US"/>
        </w:rPr>
        <w:t xml:space="preserve">the state of scientific knowledge </w:t>
      </w:r>
      <w:r w:rsidR="008418B6">
        <w:rPr>
          <w:lang w:val="en-US"/>
        </w:rPr>
        <w:t xml:space="preserve">on </w:t>
      </w:r>
      <w:r w:rsidR="00B03114">
        <w:rPr>
          <w:lang w:val="en-US"/>
        </w:rPr>
        <w:t>the</w:t>
      </w:r>
      <w:r w:rsidR="00765E1D">
        <w:rPr>
          <w:lang w:val="en-US"/>
        </w:rPr>
        <w:t xml:space="preserve"> </w:t>
      </w:r>
      <w:r w:rsidR="00D50AD7" w:rsidRPr="00D50AD7">
        <w:rPr>
          <w:lang w:val="en-US"/>
        </w:rPr>
        <w:t>1.5</w:t>
      </w:r>
      <w:r w:rsidR="005E6004">
        <w:rPr>
          <w:lang w:val="en-US"/>
        </w:rPr>
        <w:t xml:space="preserve">°C </w:t>
      </w:r>
      <w:r w:rsidR="00B03114">
        <w:rPr>
          <w:lang w:val="en-US"/>
        </w:rPr>
        <w:t xml:space="preserve">warming limit </w:t>
      </w:r>
      <w:r>
        <w:rPr>
          <w:lang w:val="en-US"/>
        </w:rPr>
        <w:t>laid out in the Paris Agreement</w:t>
      </w:r>
      <w:r w:rsidR="00D50AD7" w:rsidRPr="00D50AD7">
        <w:rPr>
          <w:lang w:val="en-US"/>
        </w:rPr>
        <w:t>.</w:t>
      </w:r>
      <w:r w:rsidR="00D50AD7">
        <w:rPr>
          <w:lang w:val="en-US"/>
        </w:rPr>
        <w:t xml:space="preserve"> </w:t>
      </w:r>
      <w:r w:rsidR="00E51F0C">
        <w:rPr>
          <w:lang w:val="en-US"/>
        </w:rPr>
        <w:t>The available evidence on the 1.5°C limit suggests that viable mitigation pathways must combine the most difficult features known from 2°C scenarios</w:t>
      </w:r>
      <w:r w:rsidR="008517E2">
        <w:rPr>
          <w:lang w:val="en-US"/>
        </w:rPr>
        <w:t>, in order</w:t>
      </w:r>
      <w:r w:rsidR="00AC1FA5">
        <w:rPr>
          <w:lang w:val="en-US"/>
        </w:rPr>
        <w:t xml:space="preserve"> to achieve faster and even deeper emissions reductions</w:t>
      </w:r>
      <w:r w:rsidR="00E51F0C">
        <w:rPr>
          <w:lang w:val="en-US"/>
        </w:rPr>
        <w:t xml:space="preserve">: </w:t>
      </w:r>
      <w:r w:rsidR="00AC1FA5">
        <w:rPr>
          <w:lang w:val="en-US"/>
        </w:rPr>
        <w:t xml:space="preserve">immediate </w:t>
      </w:r>
      <w:r w:rsidR="00641812">
        <w:rPr>
          <w:lang w:val="en-US"/>
        </w:rPr>
        <w:t xml:space="preserve">and adequate </w:t>
      </w:r>
      <w:r w:rsidR="00AC1FA5">
        <w:rPr>
          <w:lang w:val="en-US"/>
        </w:rPr>
        <w:t>political action</w:t>
      </w:r>
      <w:r w:rsidR="00E51F0C">
        <w:rPr>
          <w:lang w:val="en-US"/>
        </w:rPr>
        <w:t>, development along very low energy demand pathways, the availability of all major mitigation technologies, and sustained net negative emissions across the second half of the 21</w:t>
      </w:r>
      <w:r w:rsidR="00E51F0C" w:rsidRPr="003C470C">
        <w:rPr>
          <w:vertAlign w:val="superscript"/>
          <w:lang w:val="en-US"/>
        </w:rPr>
        <w:t>st</w:t>
      </w:r>
      <w:r w:rsidR="00E51F0C">
        <w:rPr>
          <w:lang w:val="en-US"/>
        </w:rPr>
        <w:t xml:space="preserve"> century</w:t>
      </w:r>
      <w:r w:rsidR="004E59AB">
        <w:rPr>
          <w:lang w:val="en-US"/>
        </w:rPr>
        <w:t xml:space="preserve"> </w:t>
      </w:r>
      <w:r w:rsidR="00C9732A">
        <w:rPr>
          <w:lang w:val="en-US"/>
        </w:rPr>
        <w:fldChar w:fldCharType="begin" w:fldLock="1"/>
      </w:r>
      <w:r w:rsidR="008517E2">
        <w:rPr>
          <w:lang w:val="en-US"/>
        </w:rPr>
        <w:instrText>ADDIN CSL_CITATION { "citationItems" : [ { "id" : "ITEM-1", "itemData" : { "author" : [ { "dropping-particle" : "", "family" : "Rogelj", "given" : "J.", "non-dropping-particle" : "", "parse-names" : false, "suffix" : "" }, { "dropping-particle" : "", "family" : "Popp", "given" : "A.", "non-dropping-particle" : "", "parse-names" : false, "suffix" : "" }, { "dropping-particle" : "V.", "family" : "Calvin", "given" : "K.", "non-dropping-particle" : "", "parse-names" : false, "suffix" : "" }, { "dropping-particle" : "", "family" : "Luderer", "given" : "G.", "non-dropping-particle" : "", "parse-names" : false, "suffix" : "" }, { "dropping-particle" : "", "family" : "Emmerling", "given" : "J.", "non-dropping-particle" : "", "parse-names" : false, "suffix" : "" }, { "dropping-particle" : "", "family" : "Gernaat", "given" : "D.", "non-dropping-particle" : "", "parse-names" : false, "suffix" : "" }, { "dropping-particle" : "", "family" : "Fujimori", "given" : "S.", "non-dropping-particle" : "", "parse-names" : false, "suffix" : "" }, { "dropping-particle" : "", "family" : "Strefler", "given" : "J.", "non-dropping-particle" : "", "parse-names" : false, "suffix" : "" }, { "dropping-particle" : "", "family" : "Hasegawa", "given" : "T.", "non-dropping-particle" : "", "parse-names" : false, "suffix" : "" }, { "dropping-particle" : "", "family" : "Marangoni", "given" : "G.", "non-dropping-particle" : "", "parse-names" : false, "suffix" : "" }, { "dropping-particle" : "", "family" : "Krey", "given" : "V.", "non-dropping-particle" : "", "parse-names" : false, "suffix" : "" }, { "dropping-particle" : "", "family" : "Kriegler", "given" : "E.", "non-dropping-particle" : "", "parse-names" : false, "suffix" : "" }, { "dropping-particle" : "", "family" : "Riahi", "given" : "K.", "non-dropping-particle" : "", "parse-names" : false, "suffix" : "" }, { "dropping-particle" : "van", "family" : "Vuuren", "given" : "D. P.", "non-dropping-particle" : "", "parse-names" : false, "suffix" : "" }, { "dropping-particle" : "", "family" : "Doelman", "given" : "J.", "non-dropping-particle" : "", "parse-names" : false, "suffix" : "" }, { "dropping-particle" : "", "family" : "Drouet", "given" : "L.", "non-dropping-particle" : "", "parse-names" : false, "suffix" : "" }, { "dropping-particle" : "", "family" : "Edmonds", "given" : "J.", "non-dropping-particle" : "", "parse-names" : false, "suffix" : "" }, { "dropping-particle" : "", "family" : "Fricko", "given" : "O.", "non-dropping-particle" : "", "parse-names" : false, "suffix" : "" }, { "dropping-particle" : "", "family" : "Harmsen", "given" : "M.", "non-dropping-particle" : "", "parse-names" : false, "suffix" : "" }, { "dropping-particle" : "", "family" : "Havl\u00edk", "given" : "P.", "non-dropping-particle" : "", "parse-names" : false, "suffix" : "" }, { "dropping-particle" : "", "family" : "Humpen\u00f6der", "given" : "F.", "non-dropping-particle" : "", "parse-names" : false, "suffix" : "" }, { "dropping-particle" : "", "family" : "Stehfest", "given" : "E.", "non-dropping-particle" : "", "parse-names" : false, "suffix" : "" }, { "dropping-particle" : "", "family" : "Tavoni", "given" : "M.", "non-dropping-particle" : "", "parse-names" : false, "suffix" : "" } ], "container-title" : "Nature Climate Change", "id" : "ITEM-1", "issued" : { "date-parts" : [ [ "0" ] ] }, "title" : "Transition pathways towards limiting climate change below 1.5\u00b0C.", "type" : "article-journal" }, "uris" : [ "http://www.mendeley.com/documents/?uuid=539a506a-acc7-47c2-8416-c1eb07e838b7" ] }, { "id" : "ITEM-2", "itemData" : { "author" : [ { "dropping-particle" : "", "family" : "Clarke", "given" : "L.", "non-dropping-particle" : "", "parse-names" : false, "suffix" : "" }, { "dropping-particle" : "", "family" : "Jiang", "given" : "K.", "non-dropping-particle" : "", "parse-names" : false, "suffix" : "" }, { "dropping-particle" : "", "family" : "Akimoto", "given" : "Keigo", "non-dropping-particle" : "", "parse-names" : false, "suffix" : "" }, { "dropping-particle" : "", "family" : "Babiker", "given" : "Mustafa", "non-dropping-particle" : "", "parse-names" : false, "suffix" : "" }, { "dropping-particle" : "", "family" : "Blanford", "given" : "Geoffrey", "non-dropping-particle" : "", "parse-names" : false, "suffix" : "" }, { "dropping-particle" : "", "family" : "Fisher-Vanden", "given" : "K.", "non-dropping-particle" : "", "parse-names" : false, "suffix" : "" }, { "dropping-particle" : "", "family" : "Hourcade", "given" : "J.C.", "non-dropping-particle" : "", "parse-names" : false, "suffix" : "" }, { "dropping-particle" : "", "family" : "Krey", "given" : "Volker", "non-dropping-particle" : "", "parse-names" : false, "suffix" : "" }, { "dropping-particle" : "", "family" : "Kriegler", "given" : "Elmar", "non-dropping-particle" : "", "parse-names" : false, "suffix" : "" }, { "dropping-particle" : "", "family" : "Loschel", "given" : "A.", "non-dropping-particle" : "", "parse-names" : false, "suffix" : "" }, { "dropping-particle" : "", "family" : "Mccollum", "given" : "David", "non-dropping-particle" : "", "parse-names" : false, "suffix" : "" }, { "dropping-particle" : "", "family" : "Paltsev", "given" : "Sergey", "non-dropping-particle" : "", "parse-names" : false, "suffix" : "" }, { "dropping-particle" : "", "family" : "Rose", "given" : "Steven", "non-dropping-particle" : "", "parse-names" : false, "suffix" : "" }, { "dropping-particle" : "", "family" : "Shukla", "given" : "P. R.", "non-dropping-particle" : "", "parse-names" : false, "suffix" : "" }, { "dropping-particle" : "", "family" : "Tavoni", "given" : "Massimo", "non-dropping-particle" : "", "parse-names" : false, "suffix" : "" }, { "dropping-particle" : "", "family" : "Zwaan", "given" : "B.C.C.", "non-dropping-particle" : "van der", "parse-names" : false, "suffix" : "" }, { "dropping-particle" : "", "family" : "Vuuren", "given" : "Detlef P.", "non-dropping-particle" : "van", "parse-names" : false, "suffix" : "" } ], "chapter-number" : "6", "container-title" : "Climate Change 2014: Mitigation of Climate Change. Contribution of Working Group III to the Fifth Assessment Report of the Intergovernmental Panel on Climate Change", "editor" : [ { "dropping-particle" : "", "family" : "Edenhofer", "given" : "Ottmar", "non-dropping-particle" : "", "parse-names" : false, "suffix" : "" }, { "dropping-particle" : "", "family" : "Pichs-Madruga", "given" : "Ramon", "non-dropping-particle" : "", "parse-names" : false, "suffix" : "" }, { "dropping-particle" : "", "family" : "Sokona", "given" : "Youba", "non-dropping-particle" : "", "parse-names" : false, "suffix" : "" }, { "dropping-particle" : "", "family" : "Farahani", "given" : "E.", "non-dropping-particle" : "", "parse-names" : false, "suffix" : "" }, { "dropping-particle" : "", "family" : "Kadner", "given" : "S.", "non-dropping-particle" : "", "parse-names" : false, "suffix" : "" }, { "dropping-particle" : "", "family" : "Seyboth", "given" : "A.", "non-dropping-particle" : "", "parse-names" : false, "suffix" : "" }, { "dropping-particle" : "", "family" : "Adler", "given" : "A.", "non-dropping-particle" : "", "parse-names" : false, "suffix" : "" }, { "dropping-particle" : "", "family" : "Baum", "given" : "I.", "non-dropping-particle" : "", "parse-names" : false, "suffix" : "" }, { "dropping-particle" : "", "family" : "Brunner", "given" : "S.", "non-dropping-particle" : "", "parse-names" : false, "suffix" : "" }, { "dropping-particle" : "", "family" : "Eickemeier", "given" : "P.", "non-dropping-particle" : "", "parse-names" : false, "suffix" : "" }, { "dropping-particle" : "", "family" : "Kriemann", "given" : "B.", "non-dropping-particle" : "", "parse-names" : false, "suffix" : "" }, { "dropping-particle" : "", "family" : "Savolainen", "given" : "J.", "non-dropping-particle" : "", "parse-names" : false, "suffix" : "" }, { "dropping-particle" : "", "family" : "Schlomer", "given" : "S.", "non-dropping-particle" : "", "parse-names" : false, "suffix" : "" }, { "dropping-particle" : "", "family" : "Stechow", "given" : "C.", "non-dropping-particle" : "von", "parse-names" : false, "suffix" : "" }, { "dropping-particle" : "", "family" : "Zwickel", "given" : "T.", "non-dropping-particle" : "", "parse-names" : false, "suffix" : "" }, { "dropping-particle" : "", "family" : "Minx", "given" : "J.C.", "non-dropping-particle" : "", "parse-names" : false, "suffix" : "" } ], "id" : "ITEM-2", "issued" : { "date-parts" : [ [ "2014" ] ] }, "publisher" : "Cambridge University Press", "publisher-place" : "Cambridge, United Kingdom and New York, NY, USA", "title" : "Assessing transformation pathways", "type" : "chapter" }, "uris" : [ "http://www.mendeley.com/documents/?uuid=b9c87900-8d08-47c9-aac0-f83d4ddad1cc" ] } ], "mendeley" : { "formattedCitation" : "[1,2]", "plainTextFormattedCitation" : "[1,2]", "previouslyFormattedCitation" : "[1,2]" }, "properties" : { "noteIndex" : 2 }, "schema" : "https://github.com/citation-style-language/schema/raw/master/csl-citation.json" }</w:instrText>
      </w:r>
      <w:r w:rsidR="00C9732A">
        <w:rPr>
          <w:lang w:val="en-US"/>
        </w:rPr>
        <w:fldChar w:fldCharType="separate"/>
      </w:r>
      <w:r w:rsidR="008517E2" w:rsidRPr="008517E2">
        <w:rPr>
          <w:noProof/>
          <w:lang w:val="en-US"/>
        </w:rPr>
        <w:t>[1,2]</w:t>
      </w:r>
      <w:r w:rsidR="00C9732A">
        <w:rPr>
          <w:lang w:val="en-US"/>
        </w:rPr>
        <w:fldChar w:fldCharType="end"/>
      </w:r>
      <w:r w:rsidR="00E51F0C" w:rsidRPr="009206F8">
        <w:rPr>
          <w:lang w:val="en-GB"/>
        </w:rPr>
        <w:t>.</w:t>
      </w:r>
      <w:r w:rsidR="0076050C">
        <w:rPr>
          <w:lang w:val="en-GB"/>
        </w:rPr>
        <w:t xml:space="preserve"> </w:t>
      </w:r>
      <w:r w:rsidR="0076050C">
        <w:rPr>
          <w:lang w:val="en-US"/>
        </w:rPr>
        <w:t>Such ambition levels can only be achieved if all available mitigation options are reaped at all governance levels – from the global to the local. Cities</w:t>
      </w:r>
      <w:r w:rsidR="008517E2">
        <w:rPr>
          <w:lang w:val="en-US"/>
        </w:rPr>
        <w:t>, as</w:t>
      </w:r>
      <w:r w:rsidR="0076050C">
        <w:rPr>
          <w:lang w:val="en-US"/>
        </w:rPr>
        <w:t xml:space="preserve"> hotspots of human</w:t>
      </w:r>
      <w:r w:rsidR="00835790">
        <w:rPr>
          <w:lang w:val="en-US"/>
        </w:rPr>
        <w:t xml:space="preserve"> activities and infrastructures</w:t>
      </w:r>
      <w:r w:rsidR="008517E2">
        <w:rPr>
          <w:lang w:val="en-US"/>
        </w:rPr>
        <w:t>,</w:t>
      </w:r>
      <w:r w:rsidR="00835790">
        <w:rPr>
          <w:lang w:val="en-US"/>
        </w:rPr>
        <w:t xml:space="preserve"> have direct leverage over end-use energy consumption in transport systems, buildings, and other sectors, and </w:t>
      </w:r>
      <w:r w:rsidR="0076050C">
        <w:rPr>
          <w:lang w:val="en-US"/>
        </w:rPr>
        <w:t>therefore play a</w:t>
      </w:r>
      <w:r w:rsidR="008517E2">
        <w:rPr>
          <w:lang w:val="en-US"/>
        </w:rPr>
        <w:t xml:space="preserve"> key</w:t>
      </w:r>
      <w:r w:rsidR="0076050C">
        <w:rPr>
          <w:lang w:val="en-US"/>
        </w:rPr>
        <w:t xml:space="preserve"> role in limiting warming to 1.5°C </w:t>
      </w:r>
      <w:r w:rsidR="0076050C">
        <w:rPr>
          <w:lang w:val="en-US"/>
        </w:rPr>
        <w:fldChar w:fldCharType="begin" w:fldLock="1"/>
      </w:r>
      <w:r w:rsidR="008517E2">
        <w:rPr>
          <w:lang w:val="en-US"/>
        </w:rPr>
        <w:instrText>ADDIN CSL_CITATION { "citationItems" : [ { "id" : "ITEM-1", "itemData" : { "DOI" : "10.1038/nclimate3169", "ISSN" : "1758-678X", "author" : [ { "dropping-particle" : "", "family" : "Creutzig", "given" : "Felix", "non-dropping-particle" : "", "parse-names" : false, "suffix" : "" }, { "dropping-particle" : "", "family" : "Agoston", "given" : "Peter", "non-dropping-particle" : "", "parse-names" : false, "suffix" : "" }, { "dropping-particle" : "", "family" : "Minx", "given" : "Jan C.", "non-dropping-particle" : "", "parse-names" : false, "suffix" : "" }, { "dropping-particle" : "", "family" : "Canadell", "given" : "Josep G.", "non-dropping-particle" : "", "parse-names" : false, "suffix" : "" }, { "dropping-particle" : "", "family" : "Andrew", "given" : "Robbie M.", "non-dropping-particle" : "", "parse-names" : false, "suffix" : "" }, { "dropping-particle" : "Le", "family" : "Qu\u00e9r\u00e9", "given" : "Corinne", "non-dropping-particle" : "", "parse-names" : false, "suffix" : "" }, { "dropping-particle" : "", "family" : "Peters", "given" : "Glen P.", "non-dropping-particle" : "", "parse-names" : false, "suffix" : "" }, { "dropping-particle" : "", "family" : "Sharifi", "given" : "Ayyoob", "non-dropping-particle" : "", "parse-names" : false, "suffix" : "" }, { "dropping-particle" : "", "family" : "Yamagata", "given" : "Yoshiki", "non-dropping-particle" : "", "parse-names" : false, "suffix" : "" }, { "dropping-particle" : "", "family" : "Dhakal", "given" : "Shobhakar", "non-dropping-particle" : "", "parse-names" : false, "suffix" : "" } ], "container-title" : "Nature Climate Change", "id" : "ITEM-1", "issue" : "12", "issued" : { "date-parts" : [ [ "2016" ] ] }, "page" : "1054", "publisher" : "Nature Publishing Group", "title" : "Urban infrastructure choices structure climate solutions", "type" : "article-journal", "volume" : "6" }, "uris" : [ "http://www.mendeley.com/documents/?uuid=6fc574a6-f3d9-4225-9eea-4da080b3c100" ] }, { "id" : "ITEM-2", "itemData" : { "DOI" : "10.1021/es402618m", "author" : [ { "dropping-particle" : "", "family" : "M\u00fcller", "given" : "Daniel B", "non-dropping-particle" : "", "parse-names" : false, "suffix" : "" }, { "dropping-particle" : "", "family" : "Liu", "given" : "Gang", "non-dropping-particle" : "", "parse-names" : false, "suffix" : "" }, { "dropping-particle" : "", "family" : "L\u00f8vik", "given" : "Amund N", "non-dropping-particle" : "", "parse-names" : false, "suffix" : "" }, { "dropping-particle" : "", "family" : "Modaresi", "given" : "Roja", "non-dropping-particle" : "", "parse-names" : false, "suffix" : "" }, { "dropping-particle" : "", "family" : "Pauliuk", "given" : "Stefan", "non-dropping-particle" : "", "parse-names" : false, "suffix" : "" }, { "dropping-particle" : "", "family" : "Steinhoff", "given" : "Franciska S", "non-dropping-particle" : "", "parse-names" : false, "suffix" : "" }, { "dropping-particle" : "", "family" : "Bratteb\u00f8", "given" : "Helge", "non-dropping-particle" : "", "parse-names" : false, "suffix" : "" } ], "container-title" : "Environmental Science &amp; Technology", "id" : "ITEM-2", "issue" : "SEPTEMBER", "issued" : { "date-parts" : [ [ "2013" ] ] }, "title" : "Carbon Emissions of Infrastructure Development", "type" : "article-journal" }, "uris" : [ "http://www.mendeley.com/documents/?uuid=50287607-5694-4d8a-aeb6-865dffafb609" ] }, { "id" : "ITEM-3", "itemData" : { "abstract" : "Cities around the world are emerging as leaders in the fight against climate change, embracing low-carbon transport, high-efficiency buildings, renewable energy and other strategies to reduce emissions while building more vibrant urban communities. At the same time, urban areas are growing astoundingly fast: 1.4 million new urban dwellers each week, and with corresponding demands for energy, goods, and services. Therefore, how our cities are built is a critical factor in the intensity of urban energy use. From the types of housing and commercial buildings, to our road networks and transport systems, to how we get our heat and power, urban infrastructure determines, to a great extent, whether a city has high or low greenhouse gas emissions. Here, we look at two scenarios of urban development over the next 15 years. We find that, in the reference scenario, new, energy-inefficient urban development may substantially \u201clock in\u201d future CO2 emissions, as roughly 30% of future CO2 emissions \u201ccommitted\u201d annually occur due to new, urban building and transport systems. However, in an aggressive \u201curban action\u201d scenario, urban policymakers can instead deploy the most energy-efficient technologies and urban design, and avoid committing about 45 Gt CO2 of cumulative future emissions. Making these choices now, instead of attempting costlier retrofits later, can substantially lower the cost of meeting stringent climate objectives for cities and nations alike. At the same time, retrofitting of existing infrastructure \u2013 urban and otherwise \u2013 is also necessary to \u201cunlock\u201d the existing roughly 800 Gt CO2 of emissions already \u201ccommitted\u201d and help keep emissions within the 1,000 Gt CO2 carbon \u201cbudget\u201d.", "author" : [ { "dropping-particle" : "", "family" : "Erickson", "given" : "Peter", "non-dropping-particle" : "", "parse-names" : false, "suffix" : "" }, { "dropping-particle" : "", "family" : "Tempest", "given" : "Kevin", "non-dropping-particle" : "", "parse-names" : false, "suffix" : "" } ], "id" : "ITEM-3", "issued" : { "date-parts" : [ [ "2015" ] ] }, "title" : "Keeping cities green: Avoiding carbon lock-in due to urban development", "type" : "report" }, "uris" : [ "http://www.mendeley.com/documents/?uuid=2d4dc63c-ed79-46df-8d98-e18c4b0a30fb" ] }, { "id" : "ITEM-4", "itemData" : { "DOI" : "10.1017/CBO9781107415416.018", "ISBN" : "978-1-107-65481-5; 978-1-107-05821-7", "abstract" : "Seto K.C., S. Dhakal, A. Bigio, H. Blanco, G.C. Delgado, D. Dewar, L. Huang, A. Inaba, A. Kansal, S. Lwasa, J.E. McMahon, D.B. M\u00fcller, J. Murakami, H. Nagendra, and A. Ramaswami, 2014: Human Settlements, Infrastructure and Spatial Planning. In: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"author" : [ { "dropping-particle" : "", "family" : "Karen C.", "given" : "Seto", "non-dropping-particle" : "", "parse-names" : false, "suffix" : "" }, { "dropping-particle" : "", "family" : "Dhakal", "given" : "Shobhakar", "non-dropping-particle" : "", "parse-names" : false, "suffix" : "" }, { "dropping-particle" : "", "family" : "Bigio", "given" : "Anthony", "non-dropping-particle" : "", "parse-names" : false, "suffix" : "" }, { "dropping-particle" : "", "family" : "Blanco", "given" : "Hilda", "non-dropping-particle" : "", "parse-names" : false, "suffix" : "" }, { "dropping-particle" : "", "family" : "Delgado", "given" : "Gian Carlo", "non-dropping-particle" : "", "parse-names" : false, "suffix" : "" }, { "dropping-particle" : "", "family" : "Dewar", "given" : "David", "non-dropping-particle" : "", "parse-names" : false, "suffix" : "" }, { "dropping-particle" : "", "family" : "Huang", "given" : "Luxin", "non-dropping-particle" : "", "parse-names" : false, "suffix" : "" }, { "dropping-particle" : "", "family" : "Inaba", "given" : "Atshushi", "non-dropping-particle" : "", "parse-names" : false, "suffix" : "" }, { "dropping-particle" : "", "family" : "Kansal", "given" : "Arun", "non-dropping-particle" : "", "parse-names" : false, "suffix" : "" }, { "dropping-particle" : "", "family" : "Lwasa", "given" : "Shuaib", "non-dropping-particle" : "", "parse-names" : false, "suffix" : "" }, { "dropping-particle" : "", "family" : "McMahon", "given" : "James", "non-dropping-particle" : "", "parse-names" : false, "suffix" : "" }, { "dropping-particle" : "", "family" : "M\u00fcller", "given" : "Daniel B.", "non-dropping-particle" : "", "parse-names" : false, "suffix" : "" }, { "dropping-particle" : "", "family" : "Murakami", "given" : "Jin", "non-dropping-particle" : "", "parse-names" : false, "suffix" : "" }, { "dropping-particle" : "", "family" : "Nagendra", "given" : "Harini", "non-dropping-particle" : "", "parse-names" : false, "suffix" : "" }, { "dropping-particle" : "", "family" : "Ramaswami", "given" : "Anu", "non-dropping-particle" : "", "parse-names" : false, "suffix" : "" } ], "chapter-number" : "12", "container-title" : "Climate Change 2014: Mitigation of Climate Change. Contribution of Working Group III to the Fifth Assessment Report of the Intergovernmental Panel on Climate Change", "id" : "ITEM-4", "issued" : { "date-parts" : [ [ "2014" ] ] }, "page" : "923-1000", "publisher" : "Cambridge University Press", "publisher-place" : "Cambridge, United Kingdom and New York, NY, USA", "title" : "Human Settlements, Infrastructure, and Spatial Planning", "type" : "chapter" }, "uris" : [ "http://www.mendeley.com/documents/?uuid=c6d2c9b1-0677-4b12-8ebb-5b14670b5e7c" ] } ], "mendeley" : { "formattedCitation" : "[3\u20136]", "plainTextFormattedCitation" : "[3\u20136]", "previouslyFormattedCitation" : "[3\u20136]" }, "properties" : { "noteIndex" : 0 }, "schema" : "https://github.com/citation-style-language/schema/raw/master/csl-citation.json" }</w:instrText>
      </w:r>
      <w:r w:rsidR="0076050C">
        <w:rPr>
          <w:lang w:val="en-US"/>
        </w:rPr>
        <w:fldChar w:fldCharType="separate"/>
      </w:r>
      <w:r w:rsidR="008517E2" w:rsidRPr="008517E2">
        <w:rPr>
          <w:noProof/>
          <w:lang w:val="en-US"/>
        </w:rPr>
        <w:t>[3–6]</w:t>
      </w:r>
      <w:r w:rsidR="0076050C">
        <w:rPr>
          <w:lang w:val="en-US"/>
        </w:rPr>
        <w:fldChar w:fldCharType="end"/>
      </w:r>
      <w:r w:rsidR="0076050C">
        <w:rPr>
          <w:lang w:val="en-US"/>
        </w:rPr>
        <w:t>.</w:t>
      </w:r>
    </w:p>
    <w:p w14:paraId="436234DF" w14:textId="1B613206" w:rsidR="00D0344A" w:rsidRDefault="0076050C" w:rsidP="004E59AB">
      <w:pPr>
        <w:rPr>
          <w:lang w:val="en-US"/>
        </w:rPr>
      </w:pPr>
      <w:r>
        <w:rPr>
          <w:lang w:val="en-US"/>
        </w:rPr>
        <w:t xml:space="preserve">Cities are also emerging as one of the more ambitious policy communities in global climate change governance, even as national progress continues to lag. A number of initiatives have </w:t>
      </w:r>
      <w:r w:rsidR="00687AB2">
        <w:rPr>
          <w:lang w:val="en-US"/>
        </w:rPr>
        <w:t>pledg</w:t>
      </w:r>
      <w:r>
        <w:rPr>
          <w:lang w:val="en-US"/>
        </w:rPr>
        <w:t>ed</w:t>
      </w:r>
      <w:r w:rsidR="00687AB2">
        <w:rPr>
          <w:lang w:val="en-US"/>
        </w:rPr>
        <w:t xml:space="preserve"> substantial emission reductions</w:t>
      </w:r>
      <w:r>
        <w:rPr>
          <w:lang w:val="en-US"/>
        </w:rPr>
        <w:t xml:space="preserve">, such as </w:t>
      </w:r>
      <w:r w:rsidR="002E16B5">
        <w:rPr>
          <w:lang w:val="en-US"/>
        </w:rPr>
        <w:t>the</w:t>
      </w:r>
      <w:r w:rsidR="00687AB2">
        <w:rPr>
          <w:lang w:val="en-US"/>
        </w:rPr>
        <w:t xml:space="preserve"> C</w:t>
      </w:r>
      <w:r w:rsidR="00C21D3F">
        <w:rPr>
          <w:lang w:val="en-US"/>
        </w:rPr>
        <w:t>4</w:t>
      </w:r>
      <w:r w:rsidR="00687AB2">
        <w:rPr>
          <w:lang w:val="en-US"/>
        </w:rPr>
        <w:t>0</w:t>
      </w:r>
      <w:r w:rsidR="00C21D3F">
        <w:rPr>
          <w:lang w:val="en-US"/>
        </w:rPr>
        <w:t xml:space="preserve"> </w:t>
      </w:r>
      <w:r w:rsidR="004E59AB">
        <w:rPr>
          <w:lang w:val="en-US"/>
        </w:rPr>
        <w:fldChar w:fldCharType="begin" w:fldLock="1"/>
      </w:r>
      <w:r w:rsidR="008517E2">
        <w:rPr>
          <w:lang w:val="en-US"/>
        </w:rPr>
        <w:instrText>ADDIN CSL_CITATION { "citationItems" : [ { "id" : "ITEM-1", "itemData" : { "URL" : "http://www.c40.org/", "accessed" : { "date-parts" : [ [ "2017", "11", "10" ] ] }, "author" : [ { "dropping-particle" : "", "family" : "C40 Cities Climate Leadership Group", "given" : "", "non-dropping-particle" : "", "parse-names" : false, "suffix" : "" } ], "id" : "ITEM-1", "issued" : { "date-parts" : [ [ "2017" ] ] }, "title" : "C40 Cities", "type" : "webpage" }, "uris" : [ "http://www.mendeley.com/documents/?uuid=0f062cf8-1727-46a1-a260-21630c144772" ] } ], "mendeley" : { "formattedCitation" : "[7]", "plainTextFormattedCitation" : "[7]", "previouslyFormattedCitation" : "[7]" }, "properties" : { "noteIndex" : 2 }, "schema" : "https://github.com/citation-style-language/schema/raw/master/csl-citation.json" }</w:instrText>
      </w:r>
      <w:r w:rsidR="004E59AB">
        <w:rPr>
          <w:lang w:val="en-US"/>
        </w:rPr>
        <w:fldChar w:fldCharType="separate"/>
      </w:r>
      <w:r w:rsidR="008517E2" w:rsidRPr="008517E2">
        <w:rPr>
          <w:noProof/>
          <w:lang w:val="en-US"/>
        </w:rPr>
        <w:t>[7]</w:t>
      </w:r>
      <w:r w:rsidR="004E59AB">
        <w:rPr>
          <w:lang w:val="en-US"/>
        </w:rPr>
        <w:fldChar w:fldCharType="end"/>
      </w:r>
      <w:r w:rsidR="004E59AB">
        <w:rPr>
          <w:lang w:val="en-US"/>
        </w:rPr>
        <w:t xml:space="preserve"> and </w:t>
      </w:r>
      <w:r w:rsidR="00687AB2">
        <w:rPr>
          <w:lang w:val="en-US"/>
        </w:rPr>
        <w:t xml:space="preserve">the </w:t>
      </w:r>
      <w:r w:rsidR="004E59AB">
        <w:rPr>
          <w:lang w:val="en-US"/>
        </w:rPr>
        <w:t xml:space="preserve">Global </w:t>
      </w:r>
      <w:r w:rsidR="00687AB2">
        <w:rPr>
          <w:lang w:val="en-US"/>
        </w:rPr>
        <w:t>Covenant of Mayors</w:t>
      </w:r>
      <w:r w:rsidR="004E59AB">
        <w:rPr>
          <w:lang w:val="en-US"/>
        </w:rPr>
        <w:t xml:space="preserve"> </w:t>
      </w:r>
      <w:r w:rsidR="004E59AB">
        <w:rPr>
          <w:lang w:val="en-US"/>
        </w:rPr>
        <w:fldChar w:fldCharType="begin" w:fldLock="1"/>
      </w:r>
      <w:r w:rsidR="008517E2">
        <w:rPr>
          <w:lang w:val="en-US"/>
        </w:rPr>
        <w:instrText>ADDIN CSL_CITATION { "citationItems" : [ { "id" : "ITEM-1", "itemData" : { "URL" : "http://www.globalcovenantofmayors.org", "accessed" : { "date-parts" : [ [ "2017", "11", "10" ] ] }, "author" : [ { "dropping-particle" : "", "family" : "Global Covenant of Mayors", "given" : "", "non-dropping-particle" : "", "parse-names" : false, "suffix" : "" } ], "id" : "ITEM-1", "issued" : { "date-parts" : [ [ "2017" ] ] }, "title" : "Global Covenant of Mayors for Climate &amp; Energy", "type" : "webpage" }, "uris" : [ "http://www.mendeley.com/documents/?uuid=e3416e0e-f3db-4027-9554-1e2044ed88bb" ] } ], "mendeley" : { "formattedCitation" : "[8]", "plainTextFormattedCitation" : "[8]", "previouslyFormattedCitation" : "[8]" }, "properties" : { "noteIndex" : 2 }, "schema" : "https://github.com/citation-style-language/schema/raw/master/csl-citation.json" }</w:instrText>
      </w:r>
      <w:r w:rsidR="004E59AB">
        <w:rPr>
          <w:lang w:val="en-US"/>
        </w:rPr>
        <w:fldChar w:fldCharType="separate"/>
      </w:r>
      <w:r w:rsidR="008517E2" w:rsidRPr="008517E2">
        <w:rPr>
          <w:noProof/>
          <w:lang w:val="en-US"/>
        </w:rPr>
        <w:t>[8]</w:t>
      </w:r>
      <w:r w:rsidR="004E59AB">
        <w:rPr>
          <w:lang w:val="en-US"/>
        </w:rPr>
        <w:fldChar w:fldCharType="end"/>
      </w:r>
      <w:r w:rsidR="00687AB2">
        <w:rPr>
          <w:lang w:val="en-US"/>
        </w:rPr>
        <w:t xml:space="preserve">. </w:t>
      </w:r>
      <w:r w:rsidR="00835790">
        <w:rPr>
          <w:lang w:val="en-US"/>
        </w:rPr>
        <w:t xml:space="preserve">Such actions could prove decisive for </w:t>
      </w:r>
      <w:r w:rsidR="00687AB2">
        <w:rPr>
          <w:lang w:val="en-US"/>
        </w:rPr>
        <w:t xml:space="preserve">ratcheting up </w:t>
      </w:r>
      <w:r w:rsidR="00755FAE">
        <w:rPr>
          <w:lang w:val="en-US"/>
        </w:rPr>
        <w:t>the currently</w:t>
      </w:r>
      <w:r w:rsidR="00687AB2">
        <w:rPr>
          <w:lang w:val="en-US"/>
        </w:rPr>
        <w:t xml:space="preserve"> </w:t>
      </w:r>
      <w:r w:rsidR="00835790">
        <w:rPr>
          <w:lang w:val="en-US"/>
        </w:rPr>
        <w:t>inadequate</w:t>
      </w:r>
      <w:r w:rsidR="00687AB2">
        <w:rPr>
          <w:lang w:val="en-US"/>
        </w:rPr>
        <w:t xml:space="preserve"> short-term mitigation ambition</w:t>
      </w:r>
      <w:r w:rsidR="00835790">
        <w:rPr>
          <w:lang w:val="en-US"/>
        </w:rPr>
        <w:t>s</w:t>
      </w:r>
      <w:r w:rsidR="00687AB2">
        <w:rPr>
          <w:lang w:val="en-US"/>
        </w:rPr>
        <w:t xml:space="preserve"> expressed in the nationally determined contributions </w:t>
      </w:r>
      <w:r w:rsidR="004E59AB">
        <w:rPr>
          <w:lang w:val="en-US"/>
        </w:rPr>
        <w:fldChar w:fldCharType="begin" w:fldLock="1"/>
      </w:r>
      <w:r w:rsidR="008517E2">
        <w:rPr>
          <w:lang w:val="en-US"/>
        </w:rPr>
        <w:instrText>ADDIN CSL_CITATION { "citationItems" : [ { "id" : "ITEM-1", "itemData" : { "DOI" : "ISBN 978-92-9253-062-4", "ISBN" : "9789280733037", "ISSN" : "1873-2518", "PMID" : "23510772", "abstract" : "Current global emissions are already considerably higher than the emissions level consistent with the 2 2020 and are still growing. The estimated emissions gap in 2020 for a \u201clikely\u201d chance of being on track to stay below the 2 C target is 8 to 13 GtCO 2 o e (depending on how emission reduction pledges are implemented), as compared to 6 to 11 GtCO e in last years\u2019 Bridging the Emissions Gap Report. The gap is larger because of higher than expected economic growth and the inclusion of \u201cdouble counting\u201d of emission offsets in the calculations. To stay within the 2\u00b0C limit global emissions will have to peak before 2020 . Scenarios that meet the 2 o C limit show a maximum emission level in 2030 of 37 GtCO2e. Scenarios that meet the 2 o C limit have global emissions in 2050 roughly 40% below 1990 emission levels and roughly 60% below 2010 emission levels. The technical potential for reducing emissions by 2020 is estimated to be about 17 \u00b1 3 GtCO 2 e, at marginal costs below US$ 50-100/ t CO 2 e reduced. This is enough to close the gap between BaU emissions and emissions that meet the 2\u00b0C or 1.5\u00b0C target.", "author" : [ { "dropping-particle" : "", "family" : "UNEP", "given" : "", "non-dropping-particle" : "", "parse-names" : false, "suffix" : "" } ], "id" : "ITEM-1", "issued" : { "date-parts" : [ [ "2017" ] ] }, "publisher" : "United Nations Environment Program (UNEP)", "publisher-place" : "Nairobi", "title" : "The Emissions Gap Report 2017", "type" : "book" }, "uris" : [ "http://www.mendeley.com/documents/?uuid=edc0a780-5eaa-4891-851e-7c5158829acf" ] }, { "id" : "ITEM-2", "itemData" : { "DOI" : "10.1038/nature18307", "ISBN" : "0028-0836", "ISSN" : "0028-0836", "PMID" : "27357792", "abstract" : "The Paris climate agreement aims at holding global warming to well below 2 degrees Celsius and to \u201cpursue efforts\u201d to limit it to 1.5 degrees Celsius. To accomplish this, countries have submitted Intended Nationally Determined Contributions (INDCs) outlining their post-2020 climate action. Here we assess the effect of current INDCs on reducing aggregate greenhouse gas emissions, its implications for achieving the temperature objective of the Paris climate agreement, and potential options for overachievement. The INDCs collectively lower greenhouse gas emissions compared to where current policies stand, but still imply a median warming of 2.6\u20133.1 degrees Celsius by 2100. More can be achieved, because the agreement stipulates that targets for reducing greenhouse gas emissions are strengthened over time, both in ambition and scope. Substantial enhancement or over-delivery on current INDCs by additional national, sub-national and non-state actions is required to maintain a reasonable chance of meeting the target of keeping warming well below 2 degrees Celsius.", "author" : [ { "dropping-particle" : "", "family" : "Rogelj", "given" : "Joeri", "non-dropping-particle" : "", "parse-names" : false, "suffix" : "" }, { "dropping-particle" : "", "family" : "Elzen", "given" : "Michel", "non-dropping-particle" : "den", "parse-names" : false, "suffix" : "" }, { "dropping-particle" : "", "family" : "H\u00f6hne", "given" : "Niklas", "non-dropping-particle" : "", "parse-names" : false, "suffix" : "" }, { "dropping-particle" : "", "family" : "Fransen", "given" : "Taryn", "non-dropping-particle" : "", "parse-names" : false, "suffix" : "" }, { "dropping-particle" : "", "family" : "Fekete", "given" : "Hanna", "non-dropping-particle" : "", "parse-names" : false, "suffix" : "" }, { "dropping-particle" : "", "family" : "Winkler", "given" : "Harald", "non-dropping-particle" : "", "parse-names" : false, "suffix" : "" }, { "dropping-particle" : "", "family" : "Schaeffer", "given" : "Roberto", "non-dropping-particle" : "", "parse-names" : false, "suffix" : "" }, { "dropping-particle" : "", "family" : "Sha", "given" : "Fu", "non-dropping-particle" : "", "parse-names" : false, "suffix" : "" }, { "dropping-particle" : "", "family" : "Riahi", "given" : "Keywan", "non-dropping-particle" : "", "parse-names" : false, "suffix" : "" }, { "dropping-particle" : "", "family" : "Meinshausen", "given" : "Malte", "non-dropping-particle" : "", "parse-names" : false, "suffix" : "" } ], "container-title" : "Nature", "id" : "ITEM-2", "issue" : "7609", "issued" : { "date-parts" : [ [ "2016" ] ] }, "page" : "631-639", "title" : "Paris Agreement climate proposals need a boost to keep warming well below 2 \u00b0C", "type" : "article-journal", "volume" : "534" }, "uris" : [ "http://www.mendeley.com/documents/?uuid=4193bfea-922c-41c9-a992-7048502119d9" ] } ], "mendeley" : { "formattedCitation" : "[9,10]", "plainTextFormattedCitation" : "[9,10]", "previouslyFormattedCitation" : "[9,10]" }, "properties" : { "noteIndex" : 2 }, "schema" : "https://github.com/citation-style-language/schema/raw/master/csl-citation.json" }</w:instrText>
      </w:r>
      <w:r w:rsidR="004E59AB">
        <w:rPr>
          <w:lang w:val="en-US"/>
        </w:rPr>
        <w:fldChar w:fldCharType="separate"/>
      </w:r>
      <w:r w:rsidR="008517E2" w:rsidRPr="008517E2">
        <w:rPr>
          <w:noProof/>
          <w:lang w:val="en-US"/>
        </w:rPr>
        <w:t>[9,10]</w:t>
      </w:r>
      <w:r w:rsidR="004E59AB">
        <w:rPr>
          <w:lang w:val="en-US"/>
        </w:rPr>
        <w:fldChar w:fldCharType="end"/>
      </w:r>
      <w:r w:rsidR="00835790">
        <w:rPr>
          <w:lang w:val="en-US"/>
        </w:rPr>
        <w:t xml:space="preserve">. Cities </w:t>
      </w:r>
      <w:r w:rsidR="00A9111B">
        <w:rPr>
          <w:lang w:val="en-US"/>
        </w:rPr>
        <w:t xml:space="preserve">and local governments </w:t>
      </w:r>
      <w:r w:rsidR="00835790">
        <w:rPr>
          <w:lang w:val="en-US"/>
        </w:rPr>
        <w:t>are thereby</w:t>
      </w:r>
      <w:r w:rsidR="00A9111B">
        <w:rPr>
          <w:lang w:val="en-US"/>
        </w:rPr>
        <w:t xml:space="preserve"> increasingly recognized as important building blocks for organizing </w:t>
      </w:r>
      <w:r w:rsidR="00BF076D">
        <w:rPr>
          <w:lang w:val="en-US"/>
        </w:rPr>
        <w:t>ambitious</w:t>
      </w:r>
      <w:r w:rsidR="00A9111B">
        <w:rPr>
          <w:lang w:val="en-US"/>
        </w:rPr>
        <w:t xml:space="preserve"> climate policies in a multi-level governance system</w:t>
      </w:r>
      <w:r w:rsidR="00D22A60">
        <w:rPr>
          <w:lang w:val="en-US"/>
        </w:rPr>
        <w:t xml:space="preserve"> </w:t>
      </w:r>
      <w:r w:rsidR="00D22A60">
        <w:rPr>
          <w:lang w:val="en-US"/>
        </w:rPr>
        <w:fldChar w:fldCharType="begin" w:fldLock="1"/>
      </w:r>
      <w:r w:rsidR="008517E2">
        <w:rPr>
          <w:lang w:val="en-US"/>
        </w:rPr>
        <w:instrText>ADDIN CSL_CITATION { "citationItems" : [ { "id" : "ITEM-1", "itemData" : { "author" : [ { "dropping-particle" : "", "family" : "Somanthan", "given" : "E.", "non-dropping-particle" : "", "parse-names" : false, "suffix" : "" }, { "dropping-particle" : "", "family" : "Sterner", "given" : "T.", "non-dropping-particle" : "", "parse-names" : false, "suffix" : "" }, { "dropping-particle" : "", "family" : "Sugiyama", "given" : "T.", "non-dropping-particle" : "", "parse-names" : false, "suffix" : "" }, { "dropping-particle" : "", "family" : "Chimanikire", "given" : "D.", "non-dropping-particle" : "", "parse-names" : false, "suffix" : "" }, { "dropping-particle" : "", "family" : "Dubash", "given" : "N.K.", "non-dropping-particle" : "", "parse-names" : false, "suffix" : "" }, { "dropping-particle" : "", "family" : "Essandoh-Yeddu", "given" : "J.", "non-dropping-particle" : "", "parse-names" : false, "suffix" : "" }, { "dropping-particle" : "", "family" : "Fifita", "given" : "S.", "non-dropping-particle" : "", "parse-names" : false, "suffix" : "" }, { "dropping-particle" : "", "family" : "Goulder", "given" : "L.", "non-dropping-particle" : "", "parse-names" : false, "suffix" : "" }, { "dropping-particle" : "", "family" : "Jaffe", "given" : "A.", "non-dropping-particle" : "", "parse-names" : false, "suffix" : "" }, { "dropping-particle" : "", "family" : "Labandeira", "given" : "X.", "non-dropping-particle" : "", "parse-names" : false, "suffix" : "" }, { "dropping-particle" : "", "family" : "Managi", "given" : "S.", "non-dropping-particle" : "", "parse-names" : false, "suffix" : "" }, { "dropping-particle" : "", "family" : "Mitchell", "given" : "C.", "non-dropping-particle" : "", "parse-names" : false, "suffix" : "" }, { "dropping-particle" : "", "family" : "Montero", "given" : "J.P.", "non-dropping-particle" : "", "parse-names" : false, "suffix" : "" }, { "dropping-particle" : "", "family" : "Teng", "given" : "F.", "non-dropping-particle" : "", "parse-names" : false, "suffix" : "" }, { "dropping-particle" : "", "family" : "Zylicz", "given" : "T.", "non-dropping-particle" : "", "parse-names" : false, "suffix" : "" } ], "chapter-number" : "15", "container-title" : "Climate Change 2014: Mitigation of Climate Change. Contribution of Working Group III to the Fifth Assessment Report of the Intergovernmental Panel on Climate Change", "editor" : [ { "dropping-particle" : "", "family" : "Edenhofer", "given" : "Ottmar", "non-dropping-particle" : "", "parse-names" : false, "suffix" : "" }, { "dropping-particle" : "", "family" : "Pichs-Madruga", "given" : "R.", "non-dropping-particle" : "", "parse-names" : false, "suffix" : "" }, { "dropping-particle" : "", "family" : "Sokona", "given" : "Y.", "non-dropping-particle" : "", "parse-names" : false, "suffix" : "" }, { "dropping-particle" : "", "family" : "Farahani", "given" : "E.", "non-dropping-particle" : "", "parse-names" : false, "suffix" : "" }, { "dropping-particle" : "", "family" : "Kadner", "given" : "S.", "non-dropping-particle" : "", "parse-names" : false, "suffix" : "" }, { "dropping-particle" : "", "family" : "Seyboth", "given" : "K.", "non-dropping-particle" : "", "parse-names" : false, "suffix" : "" }, { "dropping-particle" : "", "family" : "Adler", "given" : "A.", "non-dropping-particle" : "", "parse-names" : false, "suffix" : "" }, { "dropping-particle" : "", "family" : "Baum", "given" : "I.", "non-dropping-particle" : "", "parse-names" : false, "suffix" : "" }, { "dropping-particle" : "", "family" : "Brunner", "given" : "S.", "non-dropping-particle" : "", "parse-names" : false, "suffix" : "" }, { "dropping-particle" : "", "family" : "Eickemeier", "given" : "P.", "non-dropping-particle" : "", "parse-names" : false, "suffix" : "" }, { "dropping-particle" : "", "family" : "Kriemann", "given" : "B.", "non-dropping-particle" : "", "parse-names" : false, "suffix" : "" }, { "dropping-particle" : "", "family" : "Savolainen", "given" : "J.", "non-dropping-particle" : "", "parse-names" : false, "suffix" : "" }, { "dropping-particle" : "", "family" : "Schlomer", "given" : "S.", "non-dropping-particle" : "", "parse-names" : false, "suffix" : "" }, { "dropping-particle" : "von", "family" : "Stechow", "given" : "C.", "non-dropping-particle" : "", "parse-names" : false, "suffix" : "" }, { "dropping-particle" : "", "family" : "Zwickel", "given" : "T.", "non-dropping-particle" : "", "parse-names" : false, "suffix" : "" }, { "dropping-particle" : "", "family" : "Minx", "given" : "J. C.", "non-dropping-particle" : "", "parse-names" : false, "suffix" : "" } ], "id" : "ITEM-1", "issued" : { "date-parts" : [ [ "2014" ] ] }, "page" : "1141-1206", "publisher" : "Cambridge University Press", "publisher-place" : "Cambridge, United Kingdom and New York, NY, USA", "title" : "National and Sub-national Policies and Institutions", "type" : "chapter" }, "uris" : [ "http://www.mendeley.com/documents/?uuid=f5669f01-ebbb-4a9e-8ff6-e1e20f99842c" ] }, { "id" : "ITEM-2", "itemData" : { "author" : [ { "dropping-particle" : "", "family" : "Grubler", "given" : "Arnulf", "non-dropping-particle" : "", "parse-names" : false, "suffix" : "" }, { "dropping-particle" : "", "family" : "Bai", "given" : "Xuemei", "non-dropping-particle" : "", "parse-names" : false, "suffix" : "" }, { "dropping-particle" : "", "family" : "Buettner", "given" : "Thomas", "non-dropping-particle" : "", "parse-names" : false, "suffix" : "" }, { "dropping-particle" : "", "family" : "Dhakal", "given" : "Shobhakar", "non-dropping-particle" : "", "parse-names" : false, "suffix" : "" }, { "dropping-particle" : "", "family" : "Fisk", "given" : "David", "non-dropping-particle" : "", "parse-names" : false, "suffix" : "" }, { "dropping-particle" : "", "family" : "Ichinose", "given" : "Toshiaki", "non-dropping-particle" : "", "parse-names" : false, "suffix" : "" }, { "dropping-particle" : "", "family" : "Keristead", "given" : "James", "non-dropping-particle" : "", "parse-names" : false, "suffix" : "" }, { "dropping-particle" : "", "family" : "Sammer", "given" : "Gerd", "non-dropping-particle" : "", "parse-names" : false, "suffix" : "" }, { "dropping-particle" : "", "family" : "Satterthwaite", "given" : "David", "non-dropping-particle" : "", "parse-names" : false, "suffix" : "" }, { "dropping-particle" : "", "family" : "Schulz", "given" : "Niels", "non-dropping-particle" : "", "parse-names" : false, "suffix" : "" }, { "dropping-particle" : "", "family" : "Shah", "given" : "Nilay", "non-dropping-particle" : "", "parse-names" : false, "suffix" : "" }, { "dropping-particle" : "", "family" : "Steinberger", "given" : "Julia", "non-dropping-particle" : "", "parse-names" : false, "suffix" : "" }, { "dropping-particle" : "", "family" : "Weiz", "given" : "Helga", "non-dropping-particle" : "", "parse-names" : false, "suffix" : "" } ], "container-title" : "Global Energy Assessment - Toward a Sustainable Future", "id" : "ITEM-2", "issued" : { "date-parts" : [ [ "2012" ] ] }, "page" : "1307-1400", "publisher" : "International Institute for Applied Systems Analysis and Cambridge University Press", "publisher-place" : "Cambridge, United Kingdom and New York, NY, USA", "title" : "Urban Energy Systems", "type" : "chapter" }, "uris" : [ "http://www.mendeley.com/documents/?uuid=9afd2b59-becc-451f-a12c-8ba18975469f" ] }, { "id" : "ITEM-3", "itemData" : { "DOI" : "10.1017/CBO9781107415416.018", "ISBN" : "978-1-107-65481-5; 978-1-107-05821-7", "abstract" : "Seto K.C., S. Dhakal, A. Bigio, H. Blanco, G.C. Delgado, D. Dewar, L. Huang, A. Inaba, A. Kansal, S. Lwasa, J.E. McMahon, D.B. M\u00fcller, J. Murakami, H. Nagendra, and A. Ramaswami, 2014: Human Settlements, Infrastructure and Spatial Planning. In: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"author" : [ { "dropping-particle" : "", "family" : "Karen C.", "given" : "Seto", "non-dropping-particle" : "", "parse-names" : false, "suffix" : "" }, { "dropping-particle" : "", "family" : "Dhakal", "given" : "Shobhakar", "non-dropping-particle" : "", "parse-names" : false, "suffix" : "" }, { "dropping-particle" : "", "family" : "Bigio", "given" : "Anthony", "non-dropping-particle" : "", "parse-names" : false, "suffix" : "" }, { "dropping-particle" : "", "family" : "Blanco", "given" : "Hilda", "non-dropping-particle" : "", "parse-names" : false, "suffix" : "" }, { "dropping-particle" : "", "family" : "Delgado", "given" : "Gian Carlo", "non-dropping-particle" : "", "parse-names" : false, "suffix" : "" }, { "dropping-particle" : "", "family" : "Dewar", "given" : "David", "non-dropping-particle" : "", "parse-names" : false, "suffix" : "" }, { "dropping-particle" : "", "family" : "Huang", "given" : "Luxin", "non-dropping-particle" : "", "parse-names" : false, "suffix" : "" }, { "dropping-particle" : "", "family" : "Inaba", "given" : "Atshushi", "non-dropping-particle" : "", "parse-names" : false, "suffix" : "" }, { "dropping-particle" : "", "family" : "Kansal", "given" : "Arun", "non-dropping-particle" : "", "parse-names" : false, "suffix" : "" }, { "dropping-particle" : "", "family" : "Lwasa", "given" : "Shuaib", "non-dropping-particle" : "", "parse-names" : false, "suffix" : "" }, { "dropping-particle" : "", "family" : "McMahon", "given" : "James", "non-dropping-particle" : "", "parse-names" : false, "suffix" : "" }, { "dropping-particle" : "", "family" : "M\u00fcller", "given" : "Daniel B.", "non-dropping-particle" : "", "parse-names" : false, "suffix" : "" }, { "dropping-particle" : "", "family" : "Murakami", "given" : "Jin", "non-dropping-particle" : "", "parse-names" : false, "suffix" : "" }, { "dropping-particle" : "", "family" : "Nagendra", "given" : "Harini", "non-dropping-particle" : "", "parse-names" : false, "suffix" : "" }, { "dropping-particle" : "", "family" : "Ramaswami", "given" : "Anu", "non-dropping-particle" : "", "parse-names" : false, "suffix" : "" } ], "chapter-number" : "12", "container-title" : "Climate Change 2014: Mitigation of Climate Change. Contribution of Working Group III to the Fifth Assessment Report of the Intergovernmental Panel on Climate Change", "id" : "ITEM-3", "issued" : { "date-parts" : [ [ "2014" ] ] }, "page" : "923-1000", "publisher" : "Cambridge University Press", "publisher-place" : "Cambridge, United Kingdom and New York, NY, USA", "title" : "Human Settlements, Infrastructure, and Spatial Planning", "type" : "chapter" }, "uris" : [ "http://www.mendeley.com/documents/?uuid=c6d2c9b1-0677-4b12-8ebb-5b14670b5e7c" ] } ], "mendeley" : { "formattedCitation" : "[6,11,12]", "plainTextFormattedCitation" : "[6,11,12]", "previouslyFormattedCitation" : "[6,11,12]" }, "properties" : { "noteIndex" : 0 }, "schema" : "https://github.com/citation-style-language/schema/raw/master/csl-citation.json" }</w:instrText>
      </w:r>
      <w:r w:rsidR="00D22A60">
        <w:rPr>
          <w:lang w:val="en-US"/>
        </w:rPr>
        <w:fldChar w:fldCharType="separate"/>
      </w:r>
      <w:r w:rsidR="008517E2" w:rsidRPr="008517E2">
        <w:rPr>
          <w:noProof/>
          <w:lang w:val="en-US"/>
        </w:rPr>
        <w:t>[6,11,12]</w:t>
      </w:r>
      <w:r w:rsidR="00D22A60">
        <w:rPr>
          <w:lang w:val="en-US"/>
        </w:rPr>
        <w:fldChar w:fldCharType="end"/>
      </w:r>
      <w:r w:rsidR="00A9111B">
        <w:rPr>
          <w:lang w:val="en-US"/>
        </w:rPr>
        <w:t>.</w:t>
      </w:r>
    </w:p>
    <w:p w14:paraId="4D0525B4" w14:textId="35D73DA5" w:rsidR="00D805AA" w:rsidRDefault="00687D21">
      <w:pPr>
        <w:rPr>
          <w:lang w:val="en-US"/>
        </w:rPr>
      </w:pPr>
      <w:r>
        <w:rPr>
          <w:lang w:val="en-US"/>
        </w:rPr>
        <w:t>The assessment of an urban mitigation literature, however, faces two fundamental challenges</w:t>
      </w:r>
      <w:r w:rsidR="00841E48">
        <w:rPr>
          <w:lang w:val="en-US"/>
        </w:rPr>
        <w:t>: first, like in other fields of climate change research</w:t>
      </w:r>
      <w:r w:rsidR="00E206E7">
        <w:rPr>
          <w:lang w:val="en-US"/>
        </w:rPr>
        <w:t>,</w:t>
      </w:r>
      <w:r w:rsidR="00841E48">
        <w:rPr>
          <w:lang w:val="en-US"/>
        </w:rPr>
        <w:t xml:space="preserve"> the body of relevant literature is large and fast-growing. </w:t>
      </w:r>
      <w:r w:rsidR="00D32B24">
        <w:rPr>
          <w:lang w:val="en-US"/>
        </w:rPr>
        <w:t xml:space="preserve">Minx et al. </w:t>
      </w:r>
      <w:r w:rsidR="00482C07">
        <w:rPr>
          <w:lang w:val="en-US"/>
        </w:rPr>
        <w:fldChar w:fldCharType="begin" w:fldLock="1"/>
      </w:r>
      <w:r w:rsidR="008517E2">
        <w:rPr>
          <w:lang w:val="en-US"/>
        </w:rPr>
        <w:instrText>ADDIN CSL_CITATION { "citationItems" : [ { "id" : "ITEM-1", "itemData" : { "DOI" : "10.1016/j.envsci.2017.05.014", "author" : [ { "dropping-particle" : "", "family" : "Minx", "given" : "Jan C.", "non-dropping-particle" : "", "parse-names" : false, "suffix" : "" }, { "dropping-particle" : "", "family" : "Callaghan", "given" : "Max W", "non-dropping-particle" : "", "parse-names" : false, "suffix" : "" }, { "dropping-particle" : "", "family" : "Lamb", "given" : "William F.", "non-dropping-particle" : "", "parse-names" : false, "suffix" : "" }, { "dropping-particle" : "", "family" : "Garard", "given" : "Jennifer", "non-dropping-particle" : "", "parse-names" : false, "suffix" : "" }, { "dropping-particle" : "", "family" : "Edenhofer", "given" : "Ottmar", "non-dropping-particle" : "", "parse-names" : false, "suffix" : "" } ], "container-title" : "Environmental Science and Policy", "id" : "ITEM-1", "issued" : { "date-parts" : [ [ "2017" ] ] }, "title" : "Learning about climate change solutions in the IPCC and beyond", "type" : "article-journal" }, "suppress-author" : 1, "uris" : [ "http://www.mendeley.com/documents/?uuid=d06e9d0d-48a7-40c6-ae8e-36b369be5295" ] } ], "mendeley" : { "formattedCitation" : "[13]", "plainTextFormattedCitation" : "[13]", "previouslyFormattedCitation" : "[13]" }, "properties" : { "noteIndex" : 0 }, "schema" : "https://github.com/citation-style-language/schema/raw/master/csl-citation.json" }</w:instrText>
      </w:r>
      <w:r w:rsidR="00482C07">
        <w:rPr>
          <w:lang w:val="en-US"/>
        </w:rPr>
        <w:fldChar w:fldCharType="separate"/>
      </w:r>
      <w:r w:rsidR="008517E2" w:rsidRPr="008517E2">
        <w:rPr>
          <w:noProof/>
          <w:lang w:val="en-US"/>
        </w:rPr>
        <w:t>[13]</w:t>
      </w:r>
      <w:r w:rsidR="00482C07">
        <w:rPr>
          <w:lang w:val="en-US"/>
        </w:rPr>
        <w:fldChar w:fldCharType="end"/>
      </w:r>
      <w:r w:rsidR="00D32B24">
        <w:rPr>
          <w:lang w:val="en-US"/>
        </w:rPr>
        <w:t xml:space="preserve"> estimate that the </w:t>
      </w:r>
      <w:r w:rsidR="00482C07">
        <w:rPr>
          <w:lang w:val="en-US"/>
        </w:rPr>
        <w:t xml:space="preserve">quantity </w:t>
      </w:r>
      <w:r w:rsidR="00D32B24">
        <w:rPr>
          <w:lang w:val="en-US"/>
        </w:rPr>
        <w:t xml:space="preserve">of new peer-reviewed research (as recorded </w:t>
      </w:r>
      <w:r w:rsidR="00E206E7">
        <w:rPr>
          <w:lang w:val="en-US"/>
        </w:rPr>
        <w:t xml:space="preserve">by </w:t>
      </w:r>
      <w:r w:rsidR="00D32B24">
        <w:rPr>
          <w:lang w:val="en-US"/>
        </w:rPr>
        <w:t xml:space="preserve">the ISI Web of Science) published during the sixth </w:t>
      </w:r>
      <w:r w:rsidR="001F05C5">
        <w:rPr>
          <w:lang w:val="en-US"/>
        </w:rPr>
        <w:t xml:space="preserve">IPCC </w:t>
      </w:r>
      <w:r w:rsidR="00D32B24">
        <w:rPr>
          <w:lang w:val="en-US"/>
        </w:rPr>
        <w:t xml:space="preserve">assessment cycle is roughly equal to the size of the entire climate change literature before AR6. </w:t>
      </w:r>
      <w:r w:rsidR="00D47DDA">
        <w:rPr>
          <w:lang w:val="en-US"/>
        </w:rPr>
        <w:t>T</w:t>
      </w:r>
      <w:r w:rsidR="006F3055">
        <w:rPr>
          <w:lang w:val="en-US"/>
        </w:rPr>
        <w:t>he task of</w:t>
      </w:r>
      <w:r w:rsidR="008F1FD6">
        <w:rPr>
          <w:lang w:val="en-US"/>
        </w:rPr>
        <w:t xml:space="preserve"> systematically</w:t>
      </w:r>
      <w:r w:rsidR="006F3055">
        <w:rPr>
          <w:lang w:val="en-US"/>
        </w:rPr>
        <w:t xml:space="preserve"> tracking scientific progress</w:t>
      </w:r>
      <w:r w:rsidR="00D32B24">
        <w:rPr>
          <w:lang w:val="en-US"/>
        </w:rPr>
        <w:t xml:space="preserve"> </w:t>
      </w:r>
      <w:r w:rsidR="00D47DDA">
        <w:rPr>
          <w:lang w:val="en-US"/>
        </w:rPr>
        <w:t xml:space="preserve">in assessments is therefore </w:t>
      </w:r>
      <w:r w:rsidR="00D32B24">
        <w:rPr>
          <w:lang w:val="en-US"/>
        </w:rPr>
        <w:t xml:space="preserve">increasingly </w:t>
      </w:r>
      <w:r w:rsidR="005921E4">
        <w:rPr>
          <w:lang w:val="en-US"/>
        </w:rPr>
        <w:t xml:space="preserve">difficult </w:t>
      </w:r>
      <w:r w:rsidR="00D32B24">
        <w:rPr>
          <w:lang w:val="en-US"/>
        </w:rPr>
        <w:t xml:space="preserve">to </w:t>
      </w:r>
      <w:r w:rsidR="006F3055">
        <w:rPr>
          <w:lang w:val="en-US"/>
        </w:rPr>
        <w:t>manage</w:t>
      </w:r>
      <w:r w:rsidR="00482C07">
        <w:rPr>
          <w:lang w:val="en-US"/>
        </w:rPr>
        <w:t>,</w:t>
      </w:r>
      <w:r w:rsidR="00D32B24">
        <w:rPr>
          <w:lang w:val="en-US"/>
        </w:rPr>
        <w:t xml:space="preserve"> even in highly specialized fields</w:t>
      </w:r>
      <w:r w:rsidR="00CA44F3">
        <w:rPr>
          <w:lang w:val="en-US"/>
        </w:rPr>
        <w:t>. To avoid bias and systematic omissions, it will be important to identify and select literature in a transparent fashion, although such procedures are currently lacking in the IPCC</w:t>
      </w:r>
      <w:r w:rsidR="00641812">
        <w:rPr>
          <w:lang w:val="en-US"/>
        </w:rPr>
        <w:t xml:space="preserve"> and also mostly in the wider community</w:t>
      </w:r>
      <w:r w:rsidR="00CA44F3">
        <w:rPr>
          <w:lang w:val="en-US"/>
        </w:rPr>
        <w:t xml:space="preserve">. </w:t>
      </w:r>
      <w:r w:rsidR="001F05C5">
        <w:rPr>
          <w:lang w:val="en-US"/>
        </w:rPr>
        <w:t>Second</w:t>
      </w:r>
      <w:r w:rsidR="00540F29">
        <w:rPr>
          <w:lang w:val="en-US"/>
        </w:rPr>
        <w:t xml:space="preserve">, </w:t>
      </w:r>
      <w:r w:rsidR="00841E48">
        <w:rPr>
          <w:lang w:val="en-US"/>
        </w:rPr>
        <w:t>despite recent progress</w:t>
      </w:r>
      <w:r w:rsidR="00D22A60">
        <w:rPr>
          <w:lang w:val="en-US"/>
        </w:rPr>
        <w:t xml:space="preserve"> </w:t>
      </w:r>
      <w:r w:rsidR="00D22A60">
        <w:rPr>
          <w:lang w:val="en-US"/>
        </w:rPr>
        <w:fldChar w:fldCharType="begin" w:fldLock="1"/>
      </w:r>
      <w:r w:rsidR="008517E2">
        <w:rPr>
          <w:lang w:val="en-US"/>
        </w:rPr>
        <w:instrText>ADDIN CSL_CITATION { "citationItems" : [ { "id" : "ITEM-1", "itemData" : { "DOI" : "10.1017/CBO9780511783142", "ISBN" : "9781781182192", "ISSN" : "02637960", "abstract" : "What is done, or not done, in cities in relation to climate change over the next 5-10 years will affect hundreds of millions of people, because their lives and livelihoods are at risk from global warming. What is done in cities will also have a major influence on whether the escalating risks for the whole planet will be reduced or eliminated. Climate change needs to be considered in all development plans and investments - local, regional, national and international. Urban growth must be made more climate-resilient and help reduce, rather than increase, greenhouse gas emissions. This will not be done by the market; it can only be done by governments.", "author" : [ { "dropping-particle" : "", "family" : "Rosenzweig", "given" : "C.", "non-dropping-particle" : "", "parse-names" : false, "suffix" : "" }, { "dropping-particle" : "", "family" : "Solecki", "given" : "W.", "non-dropping-particle" : "", "parse-names" : false, "suffix" : "" }, { "dropping-particle" : "", "family" : "Romero-lankao", "given" : "Patricia", "non-dropping-particle" : "", "parse-names" : false, "suffix" : "" }, { "dropping-particle" : "", "family" : "Mehrotra", "given" : "S.", "non-dropping-particle" : "", "parse-names" : false, "suffix" : "" }, { "dropping-particle" : "", "family" : "Dhakal", "given" : "S.", "non-dropping-particle" : "", "parse-names" : false, "suffix" : "" }, { "dropping-particle" : "", "family" : "Bowman", "given" : "T.", "non-dropping-particle" : "", "parse-names" : false, "suffix" : "" }, { "dropping-particle" : "", "family" : "Ibrahim", "given" : "S. Ali", "non-dropping-particle" : "", "parse-names" : false, "suffix" : "" } ], "id" : "ITEM-1", "issued" : { "date-parts" : [ [ "2015" ] ] }, "publisher" : "Columbia University", "publisher-place" : "New York", "title" : "ARC3.2 Summary for City Leaders", "type" : "report" }, "uris" : [ "http://www.mendeley.com/documents/?uuid=934b2317-f3ef-495d-8793-5c4d7fbc8cf8" ] } ], "mendeley" : { "formattedCitation" : "[14]", "plainTextFormattedCitation" : "[14]", "previouslyFormattedCitation" : "[14]" }, "properties" : { "noteIndex" : 0 }, "schema" : "https://github.com/citation-style-language/schema/raw/master/csl-citation.json" }</w:instrText>
      </w:r>
      <w:r w:rsidR="00D22A60">
        <w:rPr>
          <w:lang w:val="en-US"/>
        </w:rPr>
        <w:fldChar w:fldCharType="separate"/>
      </w:r>
      <w:r w:rsidR="008517E2" w:rsidRPr="008517E2">
        <w:rPr>
          <w:noProof/>
          <w:lang w:val="en-US"/>
        </w:rPr>
        <w:t>[14]</w:t>
      </w:r>
      <w:r w:rsidR="00D22A60">
        <w:rPr>
          <w:lang w:val="en-US"/>
        </w:rPr>
        <w:fldChar w:fldCharType="end"/>
      </w:r>
      <w:r w:rsidR="003810CF">
        <w:rPr>
          <w:lang w:val="en-US"/>
        </w:rPr>
        <w:t>,</w:t>
      </w:r>
      <w:r w:rsidR="00BE3840">
        <w:rPr>
          <w:lang w:val="en-US"/>
        </w:rPr>
        <w:t xml:space="preserve"> </w:t>
      </w:r>
      <w:r w:rsidR="00841E48">
        <w:rPr>
          <w:lang w:val="en-US"/>
        </w:rPr>
        <w:t>urban climate change assessments are still in their infancy</w:t>
      </w:r>
      <w:r w:rsidR="006F3055">
        <w:rPr>
          <w:lang w:val="en-US"/>
        </w:rPr>
        <w:t>.</w:t>
      </w:r>
      <w:r w:rsidR="00841E48">
        <w:rPr>
          <w:lang w:val="en-US"/>
        </w:rPr>
        <w:t xml:space="preserve"> </w:t>
      </w:r>
      <w:r w:rsidR="006F3055">
        <w:rPr>
          <w:lang w:val="en-US"/>
        </w:rPr>
        <w:t>T</w:t>
      </w:r>
      <w:r w:rsidR="00540F29">
        <w:rPr>
          <w:lang w:val="en-US"/>
        </w:rPr>
        <w:t xml:space="preserve">he available literature </w:t>
      </w:r>
      <w:r w:rsidR="008D5B65">
        <w:rPr>
          <w:lang w:val="en-US"/>
        </w:rPr>
        <w:t>still shows fundamental gaps</w:t>
      </w:r>
      <w:r w:rsidR="00415FEA">
        <w:rPr>
          <w:lang w:val="en-US"/>
        </w:rPr>
        <w:t xml:space="preserve">: for example, we still lack a basic understanding of the urban contribution to global emissions and the drivers thereof </w:t>
      </w:r>
      <w:r w:rsidR="00415FEA">
        <w:rPr>
          <w:lang w:val="en-US"/>
        </w:rPr>
        <w:fldChar w:fldCharType="begin" w:fldLock="1"/>
      </w:r>
      <w:r w:rsidR="008517E2">
        <w:rPr>
          <w:lang w:val="en-US"/>
        </w:rPr>
        <w:instrText>ADDIN CSL_CITATION { "citationID" : "a6g66q8dn8", "citationItems" : [ { "id" : "ITEM-1", "itemData" : { "author" : [ { "dropping-particle" : "", "family" : "Grubler", "given" : "Arnulf", "non-dropping-particle" : "", "parse-names" : false, "suffix" : "" }, { "dropping-particle" : "", "family" : "Bai", "given" : "Xuemei", "non-dropping-particle" : "", "parse-names" : false, "suffix" : "" }, { "dropping-particle" : "", "family" : "Buettner", "given" : "Thomas", "non-dropping-particle" : "", "parse-names" : false, "suffix" : "" }, { "dropping-particle" : "", "family" : "Dhakal", "given" : "Shobhakar", "non-dropping-particle" : "", "parse-names" : false, "suffix" : "" }, { "dropping-particle" : "", "family" : "Fisk", "given" : "David", "non-dropping-particle" : "", "parse-names" : false, "suffix" : "" }, { "dropping-particle" : "", "family" : "Ichinose", "given" : "Toshiaki", "non-dropping-particle" : "", "parse-names" : false, "suffix" : "" }, { "dropping-particle" : "", "family" : "Keristead", "given" : "James", "non-dropping-particle" : "", "parse-names" : false, "suffix" : "" }, { "dropping-particle" : "", "family" : "Sammer", "given" : "Gerd", "non-dropping-particle" : "", "parse-names" : false, "suffix" : "" }, { "dropping-particle" : "", "family" : "Satterthwaite", "given" : "David", "non-dropping-particle" : "", "parse-names" : false, "suffix" : "" }, { "dropping-particle" : "", "family" : "Schulz", "given" : "Niels", "non-dropping-particle" : "", "parse-names" : false, "suffix" : "" }, { "dropping-particle" : "", "family" : "Shah", "given" : "Nilay", "non-dropping-particle" : "", "parse-names" : false, "suffix" : "" }, { "dropping-particle" : "", "family" : "Steinberger", "given" : "Julia", "non-dropping-particle" : "", "parse-names" : false, "suffix" : "" }, { "dropping-particle" : "", "family" : "Weiz", "given" : "Helga", "non-dropping-particle" : "", "parse-names" : false, "suffix" : "" } ], "container-title" : "Global Energy Assessment - Toward a Sustainable Future", "id" : "ITEM-1", "issued" : { "date-parts" : [ [ "2012" ] ] }, "page" : "1307-1400", "publisher" : "International Institute for Applied Systems Analysis and Cambridge University Press", "publisher-place" : "Cambridge, United Kingdom and New York, NY, USA", "title" : "Urban Energy Systems", "type" : "chapter" }, "uri" : [ "http://zotero.org/users/667375/items/JE422HWC" ], "uris" : [ "http://zotero.org/users/667375/items/JE422HWC", "http://www.mendeley.com/documents/?uuid=9afd2b59-becc-451f-a12c-8ba18975469f" ] }, { "id" : "ITEM-2", "itemData" : { "DOI" : "10.1007/s10584-013-0977-z", "ISSN" : "0165-0009, 1573-1480", "abstract" : "The purpose of this paper is to describe global urban greenhouse gas emissions by region and sector, examine the distribution of emissions through the urban-to-rural gradient, and identify covariates of emission levels for our baseline year, 2000. We use multiple existing spatial databases to identify urban extent, greenhouse gas emissions (CO2, N2O, CH4 and SF6) and covariates of emissions in a \u201ctop-down\u201d analysis. The results indicate that urban activities are significant sources of total greenhouse gas emissions (36.8 and 48.6 % of total). The urban energy sector accounts for between 41.5 and 66.3 % of total energy emissions. Significant differences exist in the urban share of greenhouse gas emissions between developed and developing countries as well as among source sectors for geographic regions. The 50 largest urban emitting areas account for 38.8 % of all urban greenhouse gas emissions. We find that greenhouse gas emissions are significantly associated with population size, density, growth rates, and per capita income. Finally, comparison of our results to \u201cbottom-up\u201d estimates suggest that this research\u2019s data and techniques are best used at the regional and global scales.", "author" : [ { "dropping-particle" : "", "family" : "Marcotullio", "given" : "Peter John", "non-dropping-particle" : "", "parse-names" : false, "suffix" : "" }, { "dropping-particle" : "", "family" : "Sarzynski", "given" : "Andrea", "non-dropping-particle" : "", "parse-names" : false, "suffix" : "" }, { "dropping-particle" : "", "family" : "Albrecht", "given" : "Jochen", "non-dropping-particle" : "", "parse-names" : false, "suffix" : "" }, { "dropping-particle" : "", "family" : "Schulz", "given" : "Niels", "non-dropping-particle" : "", "parse-names" : false, "suffix" : "" }, { "dropping-particle" : "", "family" : "Garcia", "given" : "Jake", "non-dropping-particle" : "", "parse-names" : false, "suffix" : "" } ], "container-title" : "Climatic Change", "id" : "ITEM-2", "issued" : { "date-parts" : [ [ "2013" ] ] }, "language" : "en", "page" : "1-14", "title" : "The geography of global urban greenhouse gas emissions: an exploratory analysis", "type" : "article-journal" }, "uri" : [ "http://zotero.org/groups/49355/items/PANS36F6" ], "uris" : [ "http://zotero.org/groups/49355/items/PANS36F6", "http://www.mendeley.com/documents/?uuid=d861ad31-5d48-40ab-9f89-7575e45d0f91" ] }, { "id" : "ITEM-3", "itemData" : { "DOI" : "10.1088/1748-9326/8/3/035039", "ISBN" : "1748-9326", "ISSN" : "1748-9326", "abstract" : "A growing body of literature discusses the CO2 emissions of cities. Still, little is known about emission patterns across density gradients from remote rural places to highly urbanized areas, the drivers behind those emission patterns and the global emissions triggered by consumption in human settlements\u2014referred to here as the carbon footprint. In this letter we use a hybrid method for estimating the carbon footprints of cities and other human settlements in the UK explicitly linking global supply chains to local consumption activities and associated lifestyles. This analysis comprises all areas in the UK, whether rural or urban. We compare our consumption-based results with extended territorial CO2 emission estimates and analyse the driving forces that determine the carbon footprint of human settlements in the UK. Our results show that 90% of the human settlements in the UK are net importers of CO2 emissions. Consumption-based CO2 emissions are much more homogeneous than extended territorial emissions. Both the highest and lowest carbon footprints can be found in urban areas, but the carbon footprint is consistently higher relative to extended territorial CO2 emissions in urban as opposed to rural settlement types. The impact of high or low density living remains limited; instead, carbon footprints can be comparatively high or low across density gradients depending on the location-specific socio-demographic, infrastructural and geographic characteristics of the area under consideration. We show that the carbon footprint of cities and other human settlements in the UK is mainly determined by socio-economic rather than geographic and infrastructural drivers at the spatial aggregation of our analysis. It increases with growing income, education and car ownership as well as decreasing household size. Income is not more important than most other socio-economic determinants of the carbon footprint. Possibly, the relationship between lifestyles and infrastructure only impacts carbon footprints significantly at higher spatial granularity.", "author" : [ { "dropping-particle" : "", "family" : "Minx", "given" : "Jan", "non-dropping-particle" : "", "parse-names" : false, "suffix" : "" }, { "dropping-particle" : "", "family" : "Baiocchi", "given" : "Giovanni", "non-dropping-particle" : "", "parse-names" : false, "suffix" : "" }, { "dropping-particle" : "", "family" : "Wiedmann", "given" : "Thomas", "non-dropping-particle" : "", "parse-names" : false, "suffix" : "" }, { "dropping-particle" : "", "family" : "Barrett", "given" : "John", "non-dropping-particle" : "", "parse-names" : false, "suffix" : "" }, { "dropping-particle" : "", "family" : "Creutzig", "given" : "Felix", "non-dropping-particle" : "", "parse-names" : false, "suffix" : "" }, { "dropping-particle" : "", "family" : "Feng", "given" : "Kuishuang", "non-dropping-particle" : "", "parse-names" : false, "suffix" : "" }, { "dropping-particle" : "", "family" : "F\u00f6rster", "given" : "Michael", "non-dropping-particle" : "", "parse-names" : false, "suffix" : "" }, { "dropping-particle" : "", "family" : "Pichler", "given" : "Peter-Paul", "non-dropping-particle" : "", "parse-names" : false, "suffix" : "" }, { "dropping-particle" : "", "family" : "Weisz", "given" : "Helga", "non-dropping-particle" : "", "parse-names" : false, "suffix" : "" }, { "dropping-particle" : "", "family" : "Hubacek", "given" : "Klaus", "non-dropping-particle" : "", "parse-names" : false, "suffix" : "" } ], "container-title" : "Environmental Research Letters", "id" : "ITEM-3", "issue" : "035039", "issued" : { "date-parts" : [ [ "2013" ] ] }, "page" : "035039", "title" : "Carbon footprints of cities and other human settlements in the UK", "type" : "article-journal", "volume" : "8" }, "uris" : [ "http://www.mendeley.com/documents/?uuid=ef49733b-bf2d-49f9-a01b-adf0a6194a6a" ] }, { "id" : "ITEM-4", "itemData" : { "DOI" : "10.1038/525179a", "ISSN" : "0028-0836", "abstract" : "Cities need to understand and manage their carbon footprint at the level of streets, buildings and communities, urge Kevin Robert Gurney and colleagues.", "author" : [ { "dropping-particle" : "", "family" : "Gurney", "given" : "Kevin Robert", "non-dropping-particle" : "", "parse-names" : false, "suffix" : "" }, { "dropping-particle" : "", "family" : "Romero-Lankao", "given" : "Paty", "non-dropping-particle" : "", "parse-names" : false, "suffix" : "" }, { "dropping-particle" : "", "family" : "Seto", "given" : "Karen C.", "non-dropping-particle" : "", "parse-names" : false, "suffix" : "" }, { "dropping-particle" : "", "family" : "Hutyra", "given" : "Lucy R.", "non-dropping-particle" : "", "parse-names" : false, "suffix" : "" }, { "dropping-particle" : "", "family" : "Duren", "given" : "Riley", "non-dropping-particle" : "", "parse-names" : false, "suffix" : "" }, { "dropping-particle" : "", "family" : "Kennedy", "given" : "Christopher", "non-dropping-particle" : "", "parse-names" : false, "suffix" : "" }, { "dropping-particle" : "", "family" : "Grimm", "given" : "Nancy B.", "non-dropping-particle" : "", "parse-names" : false, "suffix" : "" }, { "dropping-particle" : "", "family" : "Ehleringer", "given" : "James R.", "non-dropping-particle" : "", "parse-names" : false, "suffix" : "" }, { "dropping-particle" : "", "family" : "Marcotullio", "given" : "Peter", "non-dropping-particle" : "", "parse-names" : false, "suffix" : "" }, { "dropping-particle" : "", "family" : "Hughes", "given" : "Sara", "non-dropping-particle" : "", "parse-names" : false, "suffix" : "" }, { "dropping-particle" : "", "family" : "Pincetl", "given" : "Stephanie", "non-dropping-particle" : "", "parse-names" : false, "suffix" : "" }, { "dropping-particle" : "V.", "family" : "Chester", "given" : "Mikhail", "non-dropping-particle" : "", "parse-names" : false, "suffix" : "" }, { "dropping-particle" : "", "family" : "Runfola", "given" : "Daniel M.", "non-dropping-particle" : "", "parse-names" : false, "suffix" : "" }, { "dropping-particle" : "", "family" : "Feddema", "given" : "Johannes J.", "non-dropping-particle" : "", "parse-names" : false, "suffix" : "" }, { "dropping-particle" : "", "family" : "Sperling", "given" : "Joshua", "non-dropping-particle" : "", "parse-names" : false, "suffix" : "" } ], "container-title" : "Nature", "id" : "ITEM-4", "issued" : { "date-parts" : [ [ "2015", "9" ] ] }, "page" : "179-181", "title" : "Climate change: Track urban emissions on a human scale", "type" : "article-journal", "volume" : "525" }, "uri" : [ "http://zotero.org/groups/142725/items/AFCEJWQX" ], "uris" : [ "http://zotero.org/groups/142725/items/AFCEJWQX", "http://www.mendeley.com/documents/?uuid=78e671df-a24f-432b-936e-0b9496aee6d7" ] } ], "mendeley" : { "formattedCitation" : "[12,15\u201317]", "plainTextFormattedCitation" : "[12,15\u201317]", "previouslyFormattedCitation" : "[12,15\u201317]" }, "properties" : { "formattedCitation" : "{\\rtf [14\\uc0\\u8211{}17]}", "noteIndex" : 0, "plainCitation" : "[14\u201317]" }, "schema" : "https://github.com/citation-style-language/schema/raw/master/csl-citation.json" }</w:instrText>
      </w:r>
      <w:r w:rsidR="00415FEA">
        <w:rPr>
          <w:lang w:val="en-US"/>
        </w:rPr>
        <w:fldChar w:fldCharType="separate"/>
      </w:r>
      <w:r w:rsidR="008517E2" w:rsidRPr="008517E2">
        <w:rPr>
          <w:rFonts w:ascii="Calibri" w:hAnsi="Calibri" w:cs="Calibri"/>
          <w:noProof/>
          <w:szCs w:val="24"/>
          <w:lang w:val="en-US"/>
        </w:rPr>
        <w:t>[12,15–17]</w:t>
      </w:r>
      <w:r w:rsidR="00415FEA">
        <w:rPr>
          <w:lang w:val="en-US"/>
        </w:rPr>
        <w:fldChar w:fldCharType="end"/>
      </w:r>
      <w:r w:rsidR="00415FEA">
        <w:rPr>
          <w:lang w:val="en-US"/>
        </w:rPr>
        <w:t>. At the same time, the relevant multi-sectoral discourses on cities takes place in diverse communities, which makes the aggregation of evidence into discrete bodies of knowledge extremely challenging</w:t>
      </w:r>
      <w:r w:rsidR="008517E2">
        <w:rPr>
          <w:lang w:val="en-US"/>
        </w:rPr>
        <w:t xml:space="preserve"> </w:t>
      </w:r>
      <w:r w:rsidR="008517E2">
        <w:rPr>
          <w:lang w:val="en-US"/>
        </w:rPr>
        <w:fldChar w:fldCharType="begin" w:fldLock="1"/>
      </w:r>
      <w:r w:rsidR="008517E2">
        <w:rPr>
          <w:lang w:val="en-US"/>
        </w:rPr>
        <w:instrText>ADDIN CSL_CITATION { "citationItems" : [ { "id" : "ITEM-1", "itemData" : { "author" : [ { "dropping-particle" : "", "family" : "Grubler", "given" : "Arnulf", "non-dropping-particle" : "", "parse-names" : false, "suffix" : "" }, { "dropping-particle" : "", "family" : "Bai", "given" : "Xuemei", "non-dropping-particle" : "", "parse-names" : false, "suffix" : "" }, { "dropping-particle" : "", "family" : "Buettner", "given" : "Thomas", "non-dropping-particle" : "", "parse-names" : false, "suffix" : "" }, { "dropping-particle" : "", "family" : "Dhakal", "given" : "Shobhakar", "non-dropping-particle" : "", "parse-names" : false, "suffix" : "" }, { "dropping-particle" : "", "family" : "Fisk", "given" : "David", "non-dropping-particle" : "", "parse-names" : false, "suffix" : "" }, { "dropping-particle" : "", "family" : "Ichinose", "given" : "Toshiaki", "non-dropping-particle" : "", "parse-names" : false, "suffix" : "" }, { "dropping-particle" : "", "family" : "Keristead", "given" : "James", "non-dropping-particle" : "", "parse-names" : false, "suffix" : "" }, { "dropping-particle" : "", "family" : "Sammer", "given" : "Gerd", "non-dropping-particle" : "", "parse-names" : false, "suffix" : "" }, { "dropping-particle" : "", "family" : "Satterthwaite", "given" : "David", "non-dropping-particle" : "", "parse-names" : false, "suffix" : "" }, { "dropping-particle" : "", "family" : "Schulz", "given" : "Niels", "non-dropping-particle" : "", "parse-names" : false, "suffix" : "" }, { "dropping-particle" : "", "family" : "Shah", "given" : "Nilay", "non-dropping-particle" : "", "parse-names" : false, "suffix" : "" }, { "dropping-particle" : "", "family" : "Steinberger", "given" : "Julia", "non-dropping-particle" : "", "parse-names" : false, "suffix" : "" }, { "dropping-particle" : "", "family" : "Weiz", "given" : "Helga", "non-dropping-particle" : "", "parse-names" : false, "suffix" : "" } ], "container-title" : "Global Energy Assessment - Toward a Sustainable Future", "id" : "ITEM-1", "issued" : { "date-parts" : [ [ "2012" ] ] }, "page" : "1307-1400", "publisher" : "International Institute for Applied Systems Analysis and Cambridge University Press", "publisher-place" : "Cambridge, United Kingdom and New York, NY, USA", "title" : "Urban Energy Systems", "type" : "chapter" }, "uris" : [ "http://www.mendeley.com/documents/?uuid=9afd2b59-becc-451f-a12c-8ba18975469f" ] }, { "id" : "ITEM-2", "itemData" : { "author" : [ { "dropping-particle" : "", "family" : "Seto", "given" : "KC", "non-dropping-particle" : "", "parse-names" : false, "suffix" : "" }, { "dropping-particle" : "", "family" : "Dhakal", "given" : "S", "non-dropping-particle" : "", "parse-names" : false, "suffix" : "" }, { "dropping-particle" : "", "family" : "Bigio", "given" : "Anthony G.", "non-dropping-particle" : "", "parse-names" : false, "suffix" : "" }, { "dropping-particle" : "", "family" : "Blanco", "given" : "H.", "non-dropping-particle" : "", "parse-names" : false, "suffix" : "" }, { "dropping-particle" : "", "family" : "Delgado", "given" : "G. C.", "non-dropping-particle" : "", "parse-names" : false, "suffix" : "" }, { "dropping-particle" : "", "family" : "Dewar", "given" : "D.", "non-dropping-particle" : "", "parse-names" : false, "suffix" : "" }, { "dropping-particle" : "", "family" : "Huang", "given" : "L", "non-dropping-particle" : "", "parse-names" : false, "suffix" : "" }, { "dropping-particle" : "", "family" : "Inaba", "given" : "A", "non-dropping-particle" : "", "parse-names" : false, "suffix" : "" }, { "dropping-particle" : "", "family" : "Kansal", "given" : "A.", "non-dropping-particle" : "", "parse-names" : false, "suffix" : "" }, { "dropping-particle" : "", "family" : "Lwasa", "given" : "S.", "non-dropping-particle" : "", "parse-names" : false, "suffix" : "" }, { "dropping-particle" : "", "family" : "McMahon", "given" : "J.E.", "non-dropping-particle" : "", "parse-names" : false, "suffix" : "" }, { "dropping-particle" : "", "family" : "M\u00fcller", "given" : "DB", "non-dropping-particle" : "", "parse-names" : false, "suffix" : "" }, { "dropping-particle" : "", "family" : "Murakami", "given" : "J.", "non-dropping-particle" : "", "parse-names" : false, "suffix" : "" }, { "dropping-particle" : "", "family" : "Nagendra", "given" : "H.", "non-dropping-particle" : "", "parse-names" : false, "suffix" : "" }, { "dropping-particle" : "", "family" : "Ramaswami", "given" : "Anu", "non-dropping-particle" : "", "parse-names" : false, "suffix" : "" } ], "container-title" : "Climate Change 2014: Mitigation of Climate Change. Contribution of Working Group III to the Fifth Assessment Report of the Intergovernmental Panel on Climate Change", "id" : "ITEM-2", "issued" : { "date-parts" : [ [ "2014" ] ] }, "page" : "67-76", "title" : "Chapter 12: Human Settlements, Infrastructure, and Spatial Planning", "type" : "article-journal" }, "uris" : [ "http://www.mendeley.com/documents/?uuid=f567b473-9822-4ad1-9981-a70b82d205a8" ] } ], "mendeley" : { "formattedCitation" : "[12,18]", "plainTextFormattedCitation" : "[12,18]", "previouslyFormattedCitation" : "[12,18]" }, "properties" : { "noteIndex" : 2 }, "schema" : "https://github.com/citation-style-language/schema/raw/master/csl-citation.json" }</w:instrText>
      </w:r>
      <w:r w:rsidR="008517E2">
        <w:rPr>
          <w:lang w:val="en-US"/>
        </w:rPr>
        <w:fldChar w:fldCharType="separate"/>
      </w:r>
      <w:r w:rsidR="008517E2" w:rsidRPr="008517E2">
        <w:rPr>
          <w:noProof/>
          <w:lang w:val="en-US"/>
        </w:rPr>
        <w:t>[12,18]</w:t>
      </w:r>
      <w:r w:rsidR="008517E2">
        <w:rPr>
          <w:lang w:val="en-US"/>
        </w:rPr>
        <w:fldChar w:fldCharType="end"/>
      </w:r>
      <w:r w:rsidR="00415FEA">
        <w:rPr>
          <w:lang w:val="en-US"/>
        </w:rPr>
        <w:t>.</w:t>
      </w:r>
    </w:p>
    <w:p w14:paraId="530B34BE" w14:textId="74BC7A1D" w:rsidR="00D27333" w:rsidRDefault="00C9383A" w:rsidP="00B36DFC">
      <w:pPr>
        <w:rPr>
          <w:lang w:val="en-US"/>
        </w:rPr>
      </w:pPr>
      <w:r>
        <w:rPr>
          <w:lang w:val="en-US"/>
        </w:rPr>
        <w:t>T</w:t>
      </w:r>
      <w:r w:rsidR="003D5BF4">
        <w:rPr>
          <w:lang w:val="en-US"/>
        </w:rPr>
        <w:t xml:space="preserve">o </w:t>
      </w:r>
      <w:r>
        <w:rPr>
          <w:lang w:val="en-US"/>
        </w:rPr>
        <w:t>enable a more</w:t>
      </w:r>
      <w:r w:rsidR="003D5BF4">
        <w:rPr>
          <w:lang w:val="en-US"/>
        </w:rPr>
        <w:t xml:space="preserve"> </w:t>
      </w:r>
      <w:r w:rsidR="006337CF">
        <w:rPr>
          <w:lang w:val="en-US"/>
        </w:rPr>
        <w:t xml:space="preserve">robust and </w:t>
      </w:r>
      <w:r w:rsidR="003D5BF4">
        <w:rPr>
          <w:lang w:val="en-US"/>
        </w:rPr>
        <w:t>transparent assessment of the role of cities in climate change mitigation</w:t>
      </w:r>
      <w:r w:rsidR="006F3055">
        <w:rPr>
          <w:lang w:val="en-US"/>
        </w:rPr>
        <w:t>,</w:t>
      </w:r>
      <w:r w:rsidR="003D5BF4">
        <w:rPr>
          <w:lang w:val="en-US"/>
        </w:rPr>
        <w:t xml:space="preserve"> and to </w:t>
      </w:r>
      <w:r>
        <w:rPr>
          <w:lang w:val="en-US"/>
        </w:rPr>
        <w:t>advance</w:t>
      </w:r>
      <w:r w:rsidR="003D5BF4">
        <w:rPr>
          <w:lang w:val="en-US"/>
        </w:rPr>
        <w:t xml:space="preserve"> discussions in urban climate change research, the relevant literature base</w:t>
      </w:r>
      <w:r>
        <w:rPr>
          <w:lang w:val="en-US"/>
        </w:rPr>
        <w:t xml:space="preserve"> needs to be characterized</w:t>
      </w:r>
      <w:r w:rsidR="008E54CF">
        <w:rPr>
          <w:lang w:val="en-US"/>
        </w:rPr>
        <w:t xml:space="preserve"> to</w:t>
      </w:r>
      <w:r w:rsidR="00D7744A">
        <w:rPr>
          <w:lang w:val="en-US"/>
        </w:rPr>
        <w:t xml:space="preserve"> answer </w:t>
      </w:r>
      <w:r w:rsidR="00781761">
        <w:rPr>
          <w:lang w:val="en-US"/>
        </w:rPr>
        <w:t xml:space="preserve">a few </w:t>
      </w:r>
      <w:r w:rsidR="00D7744A">
        <w:rPr>
          <w:lang w:val="en-US"/>
        </w:rPr>
        <w:t>questions:</w:t>
      </w:r>
      <w:r w:rsidR="003D5BF4">
        <w:rPr>
          <w:lang w:val="en-US"/>
        </w:rPr>
        <w:t xml:space="preserve"> </w:t>
      </w:r>
      <w:r w:rsidR="00F07C4B" w:rsidRPr="00290554">
        <w:rPr>
          <w:lang w:val="en-US"/>
        </w:rPr>
        <w:t>How is the literature organized in terms of key objectives and</w:t>
      </w:r>
      <w:r w:rsidR="00F07C4B">
        <w:rPr>
          <w:lang w:val="en-US"/>
        </w:rPr>
        <w:t>/or</w:t>
      </w:r>
      <w:r w:rsidR="00F07C4B" w:rsidRPr="00290554">
        <w:rPr>
          <w:lang w:val="en-US"/>
        </w:rPr>
        <w:t xml:space="preserve"> policies for the short, medium and long-term?</w:t>
      </w:r>
      <w:r w:rsidR="00F07C4B">
        <w:rPr>
          <w:lang w:val="en-US"/>
        </w:rPr>
        <w:t xml:space="preserve"> </w:t>
      </w:r>
      <w:r w:rsidR="00290554">
        <w:rPr>
          <w:lang w:val="en-US"/>
        </w:rPr>
        <w:t>What are the core topic areas in the literature that</w:t>
      </w:r>
      <w:r w:rsidR="009F1536">
        <w:rPr>
          <w:lang w:val="en-US"/>
        </w:rPr>
        <w:t xml:space="preserve"> currently</w:t>
      </w:r>
      <w:r w:rsidR="00290554">
        <w:rPr>
          <w:lang w:val="en-US"/>
        </w:rPr>
        <w:t xml:space="preserve"> emphasize urban </w:t>
      </w:r>
      <w:r w:rsidR="00567F2B">
        <w:rPr>
          <w:lang w:val="en-US"/>
        </w:rPr>
        <w:t xml:space="preserve">climate change </w:t>
      </w:r>
      <w:r w:rsidR="00290554">
        <w:rPr>
          <w:lang w:val="en-US"/>
        </w:rPr>
        <w:t>mitigation</w:t>
      </w:r>
      <w:r>
        <w:rPr>
          <w:lang w:val="en-US"/>
        </w:rPr>
        <w:t>?</w:t>
      </w:r>
      <w:r w:rsidR="00787C57">
        <w:rPr>
          <w:lang w:val="en-US"/>
        </w:rPr>
        <w:t xml:space="preserve"> </w:t>
      </w:r>
      <w:r w:rsidR="00CA0A34">
        <w:rPr>
          <w:lang w:val="en-US"/>
        </w:rPr>
        <w:t xml:space="preserve">What are the </w:t>
      </w:r>
      <w:r w:rsidR="00D805AA">
        <w:rPr>
          <w:lang w:val="en-US"/>
        </w:rPr>
        <w:t xml:space="preserve">epistemic communities that </w:t>
      </w:r>
      <w:r w:rsidR="00CA0A34">
        <w:rPr>
          <w:lang w:val="en-US"/>
        </w:rPr>
        <w:t xml:space="preserve">drive this growing urban literature? </w:t>
      </w:r>
      <w:r w:rsidR="009F1536">
        <w:rPr>
          <w:lang w:val="en-US"/>
        </w:rPr>
        <w:t>Finally, what method</w:t>
      </w:r>
      <w:r w:rsidR="00D47DDA">
        <w:rPr>
          <w:lang w:val="en-US"/>
        </w:rPr>
        <w:t xml:space="preserve">s can be drawn upon to </w:t>
      </w:r>
      <w:r w:rsidR="00FE7CEA">
        <w:rPr>
          <w:lang w:val="en-US"/>
        </w:rPr>
        <w:t xml:space="preserve">assist </w:t>
      </w:r>
      <w:r w:rsidR="00010E42">
        <w:rPr>
          <w:lang w:val="en-US"/>
        </w:rPr>
        <w:t xml:space="preserve">in </w:t>
      </w:r>
      <w:r w:rsidR="00FE7CEA">
        <w:rPr>
          <w:lang w:val="en-US"/>
        </w:rPr>
        <w:t>the synthesis of urban literature</w:t>
      </w:r>
      <w:r w:rsidR="00010E42">
        <w:rPr>
          <w:lang w:val="en-US"/>
        </w:rPr>
        <w:t>s</w:t>
      </w:r>
      <w:r w:rsidR="00FE7CEA">
        <w:rPr>
          <w:lang w:val="en-US"/>
        </w:rPr>
        <w:t>?</w:t>
      </w:r>
    </w:p>
    <w:p w14:paraId="6F0D51DA" w14:textId="1B98941C" w:rsidR="00446B69" w:rsidRPr="00ED7024" w:rsidRDefault="007C73B3" w:rsidP="009206F8">
      <w:pPr>
        <w:rPr>
          <w:sz w:val="20"/>
          <w:szCs w:val="20"/>
          <w:lang w:val="en-US"/>
        </w:rPr>
      </w:pPr>
      <w:r>
        <w:rPr>
          <w:lang w:val="en-US"/>
        </w:rPr>
        <w:t>As a first step towards addressing these issues, t</w:t>
      </w:r>
      <w:r w:rsidR="00743CDE">
        <w:rPr>
          <w:lang w:val="en-US"/>
        </w:rPr>
        <w:t xml:space="preserve">his paper </w:t>
      </w:r>
      <w:r w:rsidR="00D7744A">
        <w:rPr>
          <w:lang w:val="en-US"/>
        </w:rPr>
        <w:t xml:space="preserve">systematically </w:t>
      </w:r>
      <w:r w:rsidR="00961E05">
        <w:rPr>
          <w:lang w:val="en-US"/>
        </w:rPr>
        <w:t>identif</w:t>
      </w:r>
      <w:r w:rsidR="00D7744A">
        <w:rPr>
          <w:lang w:val="en-US"/>
        </w:rPr>
        <w:t xml:space="preserve">ies </w:t>
      </w:r>
      <w:r w:rsidR="000E5FEC">
        <w:rPr>
          <w:lang w:val="en-US"/>
        </w:rPr>
        <w:t xml:space="preserve">the </w:t>
      </w:r>
      <w:r w:rsidR="00743CDE">
        <w:rPr>
          <w:lang w:val="en-US"/>
        </w:rPr>
        <w:t>relevant literature on cities and climate change</w:t>
      </w:r>
      <w:r w:rsidR="00192790">
        <w:rPr>
          <w:lang w:val="en-US"/>
        </w:rPr>
        <w:t xml:space="preserve"> based on methods from computational linguistics. </w:t>
      </w:r>
      <w:r w:rsidR="00FE7CEA">
        <w:rPr>
          <w:lang w:val="en-US"/>
        </w:rPr>
        <w:t>T</w:t>
      </w:r>
      <w:r w:rsidR="005C635A">
        <w:rPr>
          <w:lang w:val="en-US"/>
        </w:rPr>
        <w:t xml:space="preserve">he state of the research field </w:t>
      </w:r>
      <w:r w:rsidR="00961E05">
        <w:rPr>
          <w:lang w:val="en-US"/>
        </w:rPr>
        <w:t xml:space="preserve">in terms of </w:t>
      </w:r>
      <w:r w:rsidR="002D304E">
        <w:rPr>
          <w:lang w:val="en-US"/>
        </w:rPr>
        <w:t xml:space="preserve">its </w:t>
      </w:r>
      <w:r w:rsidR="00961E05">
        <w:rPr>
          <w:lang w:val="en-US"/>
        </w:rPr>
        <w:t xml:space="preserve">thematic structure </w:t>
      </w:r>
      <w:r w:rsidR="00FE7CEA">
        <w:rPr>
          <w:lang w:val="en-US"/>
        </w:rPr>
        <w:t xml:space="preserve">is analyzed </w:t>
      </w:r>
      <w:r w:rsidR="00E839F9">
        <w:rPr>
          <w:lang w:val="en-US"/>
        </w:rPr>
        <w:t>to inform</w:t>
      </w:r>
      <w:r w:rsidR="005C635A">
        <w:rPr>
          <w:lang w:val="en-US"/>
        </w:rPr>
        <w:t xml:space="preserve"> </w:t>
      </w:r>
      <w:r w:rsidR="00743CDE">
        <w:rPr>
          <w:lang w:val="en-US"/>
        </w:rPr>
        <w:t xml:space="preserve">the upcoming special report </w:t>
      </w:r>
      <w:r w:rsidR="00743CDE">
        <w:rPr>
          <w:lang w:val="en-US"/>
        </w:rPr>
        <w:lastRenderedPageBreak/>
        <w:t>on the 1.5°C goal. We build a reproducible search query based on our understanding of the urban literature</w:t>
      </w:r>
      <w:r w:rsidR="004D0A2E">
        <w:rPr>
          <w:lang w:val="en-US"/>
        </w:rPr>
        <w:t xml:space="preserve">, </w:t>
      </w:r>
      <w:r w:rsidR="00797DC1">
        <w:rPr>
          <w:lang w:val="en-US"/>
        </w:rPr>
        <w:t xml:space="preserve">focusing on urban mitigation measures </w:t>
      </w:r>
      <w:r w:rsidR="00BC170A">
        <w:rPr>
          <w:lang w:val="en-US"/>
        </w:rPr>
        <w:t xml:space="preserve">and policies </w:t>
      </w:r>
      <w:r w:rsidR="00797DC1">
        <w:rPr>
          <w:lang w:val="en-US"/>
        </w:rPr>
        <w:t>related to transport, buildings, waste, and urban form</w:t>
      </w:r>
      <w:r w:rsidR="00AC338A">
        <w:rPr>
          <w:lang w:val="en-US"/>
        </w:rPr>
        <w:t xml:space="preserve">. </w:t>
      </w:r>
      <w:r w:rsidR="00DF4C7A">
        <w:rPr>
          <w:lang w:val="en-US"/>
        </w:rPr>
        <w:t xml:space="preserve">We </w:t>
      </w:r>
      <w:r w:rsidR="00567F2B">
        <w:rPr>
          <w:lang w:val="en-US"/>
        </w:rPr>
        <w:t>use automated content analysis</w:t>
      </w:r>
      <w:r w:rsidR="00DF4C7A">
        <w:rPr>
          <w:lang w:val="en-US"/>
        </w:rPr>
        <w:t xml:space="preserve"> to </w:t>
      </w:r>
      <w:r w:rsidR="009D180B">
        <w:rPr>
          <w:lang w:val="en-US"/>
        </w:rPr>
        <w:t>gain an overview of the topics and themes in this literature</w:t>
      </w:r>
      <w:r w:rsidR="00567F2B">
        <w:rPr>
          <w:lang w:val="en-US"/>
        </w:rPr>
        <w:t xml:space="preserve">, and bibliometric analysis to identify epistemic communities in the field. </w:t>
      </w:r>
      <w:r w:rsidR="00FE7CEA">
        <w:rPr>
          <w:lang w:val="en-US"/>
        </w:rPr>
        <w:t>Finally, we deploy these methods to</w:t>
      </w:r>
      <w:r w:rsidR="00B079FB">
        <w:rPr>
          <w:lang w:val="en-US"/>
        </w:rPr>
        <w:t xml:space="preserve"> examine the IPCC 5</w:t>
      </w:r>
      <w:r w:rsidR="00B079FB" w:rsidRPr="00FE7CEA">
        <w:rPr>
          <w:vertAlign w:val="superscript"/>
          <w:lang w:val="en-US"/>
        </w:rPr>
        <w:t>th</w:t>
      </w:r>
      <w:r w:rsidR="00B079FB">
        <w:rPr>
          <w:lang w:val="en-US"/>
        </w:rPr>
        <w:t xml:space="preserve"> Assessment (AR5) Working Group III (WGIII) report in terms of its coverage of urban mitigation issues, highlighting</w:t>
      </w:r>
      <w:r w:rsidR="00B84F59">
        <w:rPr>
          <w:lang w:val="en-US"/>
        </w:rPr>
        <w:t xml:space="preserve"> current</w:t>
      </w:r>
      <w:r w:rsidR="00B079FB">
        <w:rPr>
          <w:lang w:val="en-US"/>
        </w:rPr>
        <w:t xml:space="preserve"> gaps that the upcoming SR</w:t>
      </w:r>
      <w:r w:rsidR="00B84F59">
        <w:rPr>
          <w:lang w:val="en-US"/>
        </w:rPr>
        <w:t xml:space="preserve"> could fill</w:t>
      </w:r>
      <w:r w:rsidR="00B079FB">
        <w:rPr>
          <w:lang w:val="en-US"/>
        </w:rPr>
        <w:t>.</w:t>
      </w:r>
    </w:p>
    <w:p w14:paraId="339F5D89" w14:textId="5B097DCB" w:rsidR="00446B69" w:rsidRDefault="0005261B" w:rsidP="009206F8">
      <w:pPr>
        <w:pStyle w:val="Heading1"/>
        <w:rPr>
          <w:lang w:val="en-US"/>
        </w:rPr>
      </w:pPr>
      <w:r>
        <w:rPr>
          <w:lang w:val="en-US"/>
        </w:rPr>
        <w:t>Methods</w:t>
      </w:r>
    </w:p>
    <w:p w14:paraId="5C8C50AE" w14:textId="4D2B8E2B" w:rsidR="00AC338A" w:rsidRDefault="00AB2E3C" w:rsidP="009206F8">
      <w:pPr>
        <w:pStyle w:val="Heading2"/>
        <w:rPr>
          <w:lang w:val="en-US"/>
        </w:rPr>
      </w:pPr>
      <w:r>
        <w:rPr>
          <w:lang w:val="en-US"/>
        </w:rPr>
        <w:t>Delineating the urban mitigation literature</w:t>
      </w:r>
    </w:p>
    <w:p w14:paraId="2A536382" w14:textId="2C2FB86F" w:rsidR="00537B55" w:rsidRDefault="006F61B6" w:rsidP="00733F30">
      <w:pPr>
        <w:rPr>
          <w:lang w:val="en-US"/>
        </w:rPr>
      </w:pPr>
      <w:r>
        <w:rPr>
          <w:lang w:val="en-US"/>
        </w:rPr>
        <w:t xml:space="preserve">Our starting point </w:t>
      </w:r>
      <w:r w:rsidR="00FE7CEA">
        <w:rPr>
          <w:lang w:val="en-US"/>
        </w:rPr>
        <w:t>in this study is to outline and justify the broad topic</w:t>
      </w:r>
      <w:r w:rsidR="004179AC">
        <w:rPr>
          <w:lang w:val="en-US"/>
        </w:rPr>
        <w:t xml:space="preserve">s, policies and objectives </w:t>
      </w:r>
      <w:r w:rsidR="00FE7CEA">
        <w:rPr>
          <w:lang w:val="en-US"/>
        </w:rPr>
        <w:t xml:space="preserve">that an </w:t>
      </w:r>
      <w:r w:rsidR="00EF1F63">
        <w:rPr>
          <w:lang w:val="en-US"/>
        </w:rPr>
        <w:t xml:space="preserve">urban mitigation </w:t>
      </w:r>
      <w:r w:rsidR="00CB0AA0">
        <w:rPr>
          <w:lang w:val="en-US"/>
        </w:rPr>
        <w:t>assessment</w:t>
      </w:r>
      <w:r w:rsidR="00D21ECE">
        <w:rPr>
          <w:lang w:val="en-US"/>
        </w:rPr>
        <w:t xml:space="preserve"> should focus </w:t>
      </w:r>
      <w:r w:rsidR="00537B55">
        <w:rPr>
          <w:lang w:val="en-US"/>
        </w:rPr>
        <w:t>on</w:t>
      </w:r>
      <w:r w:rsidR="0063586E">
        <w:rPr>
          <w:lang w:val="en-US"/>
        </w:rPr>
        <w:t>.</w:t>
      </w:r>
      <w:r w:rsidR="000F0B1C">
        <w:rPr>
          <w:lang w:val="en-US"/>
        </w:rPr>
        <w:t xml:space="preserve"> </w:t>
      </w:r>
      <w:r w:rsidR="00FE7CEA">
        <w:rPr>
          <w:lang w:val="en-US"/>
        </w:rPr>
        <w:t xml:space="preserve">In our view, the focal point of an urban mitigation assessment should be on </w:t>
      </w:r>
      <w:r w:rsidR="00DA3BDE">
        <w:rPr>
          <w:lang w:val="en-US"/>
        </w:rPr>
        <w:t xml:space="preserve">the demand-side </w:t>
      </w:r>
      <w:r w:rsidR="00FE7CEA">
        <w:rPr>
          <w:lang w:val="en-US"/>
        </w:rPr>
        <w:t>of urban energy consumption and its associated climate impact</w:t>
      </w:r>
      <w:r w:rsidR="00B36BFA">
        <w:rPr>
          <w:lang w:val="en-US"/>
        </w:rPr>
        <w:t>, as</w:t>
      </w:r>
      <w:r w:rsidR="00DA3BDE">
        <w:rPr>
          <w:lang w:val="en-US"/>
        </w:rPr>
        <w:t xml:space="preserve"> not only </w:t>
      </w:r>
      <w:r>
        <w:rPr>
          <w:lang w:val="en-US"/>
        </w:rPr>
        <w:t xml:space="preserve">are the everyday practices and uses of energy highly influenced by the shape, structure and organization of cities </w:t>
      </w:r>
      <w:r>
        <w:rPr>
          <w:lang w:val="en-US"/>
        </w:rPr>
        <w:fldChar w:fldCharType="begin" w:fldLock="1"/>
      </w:r>
      <w:r w:rsidR="008517E2">
        <w:rPr>
          <w:lang w:val="en-US"/>
        </w:rPr>
        <w:instrText>ADDIN CSL_CITATION { "citationID" : "a29k08gd3aq", "citationItems" : [ { "id" : "ITEM-1", "itemData" : { "DOI" : "10.1016/j.trd.2015.08.006", "ISSN" : "1361-9209", "abstract" : "Appropriate microeconomic foundations of mobility are decisive for successful policy design in transportation and, in particular, for the challenge of climate change mitigation. Recent research suggests that behavior in transportation cannot be adequately represented by the standard approach of revealed preferences. Moreover, mobility choices are influenced by factors widely regarded as normatively irrelevant. Here we draw on insights from behavioral economics, psychology and welfare theory to examine how transport users make mobility decisions and when it is desirable to modify them through policy interventions. First, we explore systematically which preferences, heuristics and decision processes are relevant for mobility-specific behavior, such as mode choice. We highlight the influence of infrastructure on the formation of travel preferences. Second, we argue that the behavioral account of decision-making requires policy-makers to take a position on whether transport policies should be justified by appealing to preference satisfaction or to raising subjective well-being. This distinction matters because of the (i) influence of infrastructure on preference formation, (ii) health benefits from non-motorized mobility, (iii) negative impact of commuting on happiness and (iv) status-seeking behavior of individuals. The orthodox approach of only internalizing externalities is insufficient because it does not allow for the evaluation of these effects. Instead, our analysis suggests that transport demand modeling should consider behavioral effects explicitly.", "author" : [ { "dropping-particle" : "", "family" : "Mattauch", "given" : "Linus", "non-dropping-particle" : "", "parse-names" : false, "suffix" : "" }, { "dropping-particle" : "", "family" : "Ridgway", "given" : "Monica", "non-dropping-particle" : "", "parse-names" : false, "suffix" : "" }, { "dropping-particle" : "", "family" : "Creutzig", "given" : "Felix", "non-dropping-particle" : "", "parse-names" : false, "suffix" : "" } ], "collection-title" : "Special Issue on Climate Change and Transport", "container-title" : "Transportation Research Part D: Transport and Environment", "id" : "ITEM-1", "issued" : { "date-parts" : [ [ "2016", "6" ] ] }, "page" : "64-83", "title" : "Happy or liberal? Making sense of behavior in transport policy design", "type" : "article-journal", "volume" : "45" }, "uri" : [ "http://zotero.org/groups/142725/items/CC27EUGK" ], "uris" : [ "http://zotero.org/groups/142725/items/CC27EUGK", "http://www.mendeley.com/documents/?uuid=88495cd7-1866-4f7f-8ba0-e16e40fab1c5" ] }, { "id" : "ITEM-2", "itemData" : { "author" : [ { "dropping-particle" : "", "family" : "Weinberger", "given" : "Rachel", "non-dropping-particle" : "", "parse-names" : false, "suffix" : "" }, { "dropping-particle" : "", "family" : "Goetzke", "given" : "Frank", "non-dropping-particle" : "", "parse-names" : false, "suffix" : "" } ], "container-title" : "Urban studies", "id" : "ITEM-2", "issued" : { "date-parts" : [ [ "2010" ] ] }, "title" : "Unpacking preference: How previous experience affects auto ownership in the United States", "type" : "article-journal" }, "uri" : [ "http://zotero.org/users/667375/items/NA88MCA3" ], "uris" : [ "http://zotero.org/users/667375/items/NA88MCA3", "http://www.mendeley.com/documents/?uuid=29d39c1c-782a-4511-ace6-00f6a7e35359" ] }, { "id" : "ITEM-3", "itemData" : { "abstract" : "Problem: Localities and states are turning to land planning and urban design for help in reducing automobile use and related social and environmental costs. The effects of such strategies on travel demand have not been generalized in recent years from the multitude of available studies. Purpose: We conducted a meta-analysis of the built environment-travel literature existing at the end of 2009 in order to draw generalizable conclusions for practice. We aimed to quantify effect sizes, update earlier work, include additional outcome measures, and address the methodological issue of self-selection. Methods: We computed elasticities for individual studies and pooled them to produce weighted averages. Results and conclusions: Travel variables are generally inelastic with respect to change in measures of the built environment. Of the environmental variables considered here, none has a weighted average travel elasticity of absolute magnitude greater than 0.39, and most are much less. Still, the combined effect of several such variables on travel could be quite large. Consistent with prior work, we find that vehicle miles traveled (VMT) is most strongly related to measures of accessibility to destinations and secondarily to street network design variables. Walking is most strongly related to measures of land use diversity, intersection density, and the number of destinations within walking distance. Bus and train use are equally related to proximity to transit and street network design variables, with land use diversity a secondary factor. Surprisingly, we find population and job densities to be only weakly associated with travel behavior once these other variables are controlled. Takeaway for practice: The elasticities we derived in this meta-analysis may be used to adjust outputs of travel or activity models that are otherwise insensitive to variation in the built environment, or be used in sketch planning applications ranging from climate action plans to health impact assessments. However, because sample sizes are small, and very few studies control for residential preferences and attitudes, we cannot say that planners should generalize broadly from our results. While these elasticities are as accurate as currently possible, they should be understood to contain unknown error and have unknown confidence intervals. They provide a base, and as more built-environment/travel studies appear in the planning literature, these elasticities should be updated and refin\u2026", "author" : [ { "dropping-particle" : "", "family" : "Ewing", "given" : "Reid", "non-dropping-particle" : "", "parse-names" : false, "suffix" : "" }, { "dropping-particle" : "", "family" : "Cervero", "given" : "Robert", "non-dropping-particle" : "", "parse-names" : false, "suffix" : "" } ], "container-title" : "Journal of the American Planning Association", "id" : "ITEM-3", "issue" : "3", "issued" : { "date-parts" : [ [ "2010" ] ] }, "page" : "265-294", "title" : "Travel and the Built Environment -- A Meta-Analysis", "type" : "article-journal", "volume" : "76" }, "uri" : [ "http://zotero.org/groups/142725/items/RWZS4242" ], "uris" : [ "http://zotero.org/groups/142725/items/RWZS4242", "http://www.mendeley.com/documents/?uuid=af6eea69-f068-4633-8d2e-96558e38ce8f" ] } ], "mendeley" : { "formattedCitation" : "[19\u201321]", "plainTextFormattedCitation" : "[19\u201321]", "previouslyFormattedCitation" : "[19\u201321]" }, "properties" : { "formattedCitation" : "{\\rtf [20\\uc0\\u8211{}22]}", "noteIndex" : 0, "plainCitation" : "[20\u201322]" }, "schema" : "https://github.com/citation-style-language/schema/raw/master/csl-citation.json" }</w:instrText>
      </w:r>
      <w:r>
        <w:rPr>
          <w:lang w:val="en-US"/>
        </w:rPr>
        <w:fldChar w:fldCharType="separate"/>
      </w:r>
      <w:r w:rsidR="008517E2" w:rsidRPr="008517E2">
        <w:rPr>
          <w:rFonts w:ascii="Calibri" w:hAnsi="Calibri" w:cs="Calibri"/>
          <w:noProof/>
          <w:szCs w:val="24"/>
          <w:lang w:val="en-US"/>
        </w:rPr>
        <w:t>[19–21]</w:t>
      </w:r>
      <w:r>
        <w:rPr>
          <w:lang w:val="en-US"/>
        </w:rPr>
        <w:fldChar w:fldCharType="end"/>
      </w:r>
      <w:r>
        <w:rPr>
          <w:lang w:val="en-US"/>
        </w:rPr>
        <w:t>, but the majority of energy consumption in the 21</w:t>
      </w:r>
      <w:r w:rsidRPr="008F66F6">
        <w:rPr>
          <w:vertAlign w:val="superscript"/>
          <w:lang w:val="en-US"/>
        </w:rPr>
        <w:t>st</w:t>
      </w:r>
      <w:r>
        <w:rPr>
          <w:lang w:val="en-US"/>
        </w:rPr>
        <w:t xml:space="preserve"> century is projected to take place within them </w:t>
      </w:r>
      <w:r>
        <w:rPr>
          <w:lang w:val="en-US"/>
        </w:rPr>
        <w:fldChar w:fldCharType="begin" w:fldLock="1"/>
      </w:r>
      <w:r w:rsidR="00285454">
        <w:rPr>
          <w:lang w:val="en-US"/>
        </w:rPr>
        <w:instrText>ADDIN CSL_CITATION { "citationID" : "a16ddu75n46", "citationItems" : [ { "id" : "ITEM-1", "itemData" : { "author" : [ { "dropping-particle" : "", "family" : "IEA", "given" : "", "non-dropping-particle" : "", "parse-names" : false, "suffix" : "" } ], "id" : "ITEM-1", "issued" : { "date-parts" : [ [ "2016" ] ] }, "title" : "Energy technology perspective - Towards sustainable urban energy systems", "type" : "report" }, "uri" : [ "http://zotero.org/groups/142725/items/KA26PTPI" ], "uris" : [ "http://zotero.org/groups/142725/items/KA26PTPI", "http://www.mendeley.com/documents/?uuid=424fb1b6-e27a-496b-94d7-025326c44fec" ] }, { "id" : "ITEM-2", "itemData" : { "ISBN" : "1-136-27362-X", "author" : [ { "dropping-particle" : "", "family" : "Grubler", "given" : "Arnulf", "non-dropping-particle" : "", "parse-names" : false, "suffix" : "" }, { "dropping-particle" : "", "family" : "Fisk", "given" : "David", "non-dropping-particle" : "", "parse-names" : false, "suffix" : "" } ], "id" : "ITEM-2", "issued" : { "date-parts" : [ [ "2013" ] ] }, "publisher" : "Routledge", "publisher-place" : "Milton Park, UK, and New York, US", "title" : "Energizing Sustainable Cities: Assessing Urban Energy", "type" : "book" }, "uri" : [ "http://zotero.org/groups/142725/items/N4FTIPFD" ], "uris" : [ "http://zotero.org/groups/142725/items/N4FTIPFD", "http://www.mendeley.com/documents/?uuid=36609416-2b11-4455-a52c-e98ed1c9b380" ] }, { "id" : "ITEM-3", "itemData" : { "author" : [ { "dropping-particle" : "", "family" : "Grubler", "given" : "Arnulf", "non-dropping-particle" : "", "parse-names" : false, "suffix" : "" }, { "dropping-particle" : "", "family" : "Bai", "given" : "Xuemei", "non-dropping-particle" : "", "parse-names" : false, "suffix" : "" }, { "dropping-particle" : "", "family" : "Buettner", "given" : "Thomas", "non-dropping-particle" : "", "parse-names" : false, "suffix" : "" }, { "dropping-particle" : "", "family" : "Dhakal", "given" : "Shobhakar", "non-dropping-particle" : "", "parse-names" : false, "suffix" : "" }, { "dropping-particle" : "", "family" : "Fisk", "given" : "David", "non-dropping-particle" : "", "parse-names" : false, "suffix" : "" }, { "dropping-particle" : "", "family" : "Ichinose", "given" : "Toshiaki", "non-dropping-particle" : "", "parse-names" : false, "suffix" : "" }, { "dropping-particle" : "", "family" : "Keristead", "given" : "James", "non-dropping-particle" : "", "parse-names" : false, "suffix" : "" }, { "dropping-particle" : "", "family" : "Sammer", "given" : "Gerd", "non-dropping-particle" : "", "parse-names" : false, "suffix" : "" }, { "dropping-particle" : "", "family" : "Satterthwaite", "given" : "David", "non-dropping-particle" : "", "parse-names" : false, "suffix" : "" }, { "dropping-particle" : "", "family" : "Schulz", "given" : "Niels", "non-dropping-particle" : "", "parse-names" : false, "suffix" : "" }, { "dropping-particle" : "", "family" : "Shah", "given" : "Nilay", "non-dropping-particle" : "", "parse-names" : false, "suffix" : "" }, { "dropping-particle" : "", "family" : "Steinberger", "given" : "Julia", "non-dropping-particle" : "", "parse-names" : false, "suffix" : "" }, { "dropping-particle" : "", "family" : "Weiz", "given" : "Helga", "non-dropping-particle" : "", "parse-names" : false, "suffix" : "" } ], "container-title" : "Global Energy Assessment - Toward a Sustainable Future", "id" : "ITEM-3", "issued" : { "date-parts" : [ [ "2012" ] ] }, "page" : "1307-1400", "publisher" : "International Institute for Applied Systems Analysis and Cambridge University Press", "publisher-place" : "Cambridge, United Kingdom and New York, NY, USA", "title" : "Urban Energy Systems", "type" : "chapter" }, "uris" : [ "http://www.mendeley.com/documents/?uuid=9afd2b59-becc-451f-a12c-8ba18975469f", "http://zotero.org/users/667375/items/JE422HWC" ] }, { "id" : "ITEM-4", "itemData" : { "author" : [ { "dropping-particle" : "", "family" : "Seto", "given" : "KC", "non-dropping-particle" : "", "parse-names" : false, "suffix" : "" }, { "dropping-particle" : "", "family" : "Dhakal", "given" : "S", "non-dropping-particle" : "", "parse-names" : false, "suffix" : "" }, { "dropping-particle" : "", "family" : "Bigio", "given" : "Anthony G.", "non-dropping-particle" : "", "parse-names" : false, "suffix" : "" }, { "dropping-particle" : "", "family" : "Blanco", "given" : "H.", "non-dropping-particle" : "", "parse-names" : false, "suffix" : "" }, { "dropping-particle" : "", "family" : "Delgado", "given" : "G. C.", "non-dropping-particle" : "", "parse-names" : false, "suffix" : "" }, { "dropping-particle" : "", "family" : "Dewar", "given" : "D.", "non-dropping-particle" : "", "parse-names" : false, "suffix" : "" }, { "dropping-particle" : "", "family" : "Huang", "given" : "L", "non-dropping-particle" : "", "parse-names" : false, "suffix" : "" }, { "dropping-particle" : "", "family" : "Inaba", "given" : "A", "non-dropping-particle" : "", "parse-names" : false, "suffix" : "" }, { "dropping-particle" : "", "family" : "Kansal", "given" : "A.", "non-dropping-particle" : "", "parse-names" : false, "suffix" : "" }, { "dropping-particle" : "", "family" : "Lwasa", "given" : "S.", "non-dropping-particle" : "", "parse-names" : false, "suffix" : "" }, { "dropping-particle" : "", "family" : "McMahon", "given" : "J.E.", "non-dropping-particle" : "", "parse-names" : false, "suffix" : "" }, { "dropping-particle" : "", "family" : "M\u00fcller", "given" : "DB", "non-dropping-particle" : "", "parse-names" : false, "suffix" : "" }, { "dropping-particle" : "", "family" : "Murakami", "given" : "J.", "non-dropping-particle" : "", "parse-names" : false, "suffix" : "" }, { "dropping-particle" : "", "family" : "Nagendra", "given" : "H.", "non-dropping-particle" : "", "parse-names" : false, "suffix" : "" }, { "dropping-particle" : "", "family" : "Ramaswami", "given" : "Anu", "non-dropping-particle" : "", "parse-names" : false, "suffix" : "" } ], "container-title" : "Climate Change 2014: Mitigation of Climate Change. Contribution of Working Group III to the Fifth Assessment Report of the Intergovernmental Panel on Climate Change", "id" : "ITEM-4", "issued" : { "date-parts" : [ [ "2014" ] ] }, "page" : "67-76", "title" : "Chapter 12: Human Settlements, Infrastructure, and Spatial Planning", "type" : "article-journal" }, "uris" : [ "http://www.mendeley.com/documents/?uuid=f567b473-9822-4ad1-9981-a70b82d205a8", "http://zotero.org/groups/142725/items/Z2QNSUXN", "http://www.mendeley.com/documents/?uuid=e3942b7b-d409-4cc5-b52c-5205ec0bb78b" ] } ], "mendeley" : { "formattedCitation" : "[12,18,22,23]", "plainTextFormattedCitation" : "[12,18,22,23]", "previouslyFormattedCitation" : "[12,22,23,18]" }, "properties" : { "formattedCitation" : "[9,14,23,24]", "noteIndex" : 0, "plainCitation" : "[9,14,23,24]" }, "schema" : "https://github.com/citation-style-language/schema/raw/master/csl-citation.json" }</w:instrText>
      </w:r>
      <w:r>
        <w:rPr>
          <w:lang w:val="en-US"/>
        </w:rPr>
        <w:fldChar w:fldCharType="separate"/>
      </w:r>
      <w:r w:rsidR="00285454" w:rsidRPr="00285454">
        <w:rPr>
          <w:rFonts w:ascii="Calibri" w:hAnsi="Calibri" w:cs="Calibri"/>
          <w:noProof/>
          <w:lang w:val="en-US"/>
        </w:rPr>
        <w:t>[12,18,22,23]</w:t>
      </w:r>
      <w:r>
        <w:rPr>
          <w:lang w:val="en-US"/>
        </w:rPr>
        <w:fldChar w:fldCharType="end"/>
      </w:r>
      <w:r>
        <w:rPr>
          <w:lang w:val="en-US"/>
        </w:rPr>
        <w:t xml:space="preserve">. </w:t>
      </w:r>
      <w:r w:rsidR="000F0B1C">
        <w:rPr>
          <w:lang w:val="en-US"/>
        </w:rPr>
        <w:t>Although supply-side activities</w:t>
      </w:r>
      <w:r w:rsidR="00537B55">
        <w:rPr>
          <w:lang w:val="en-US"/>
        </w:rPr>
        <w:t xml:space="preserve"> such as power generation</w:t>
      </w:r>
      <w:r w:rsidR="00FD5D50">
        <w:rPr>
          <w:lang w:val="en-US"/>
        </w:rPr>
        <w:t xml:space="preserve"> </w:t>
      </w:r>
      <w:r w:rsidR="0021332E">
        <w:rPr>
          <w:lang w:val="en-US"/>
        </w:rPr>
        <w:t xml:space="preserve">and </w:t>
      </w:r>
      <w:r w:rsidR="00FD5D50">
        <w:rPr>
          <w:lang w:val="en-US"/>
        </w:rPr>
        <w:t>industry</w:t>
      </w:r>
      <w:r w:rsidR="000F0B1C">
        <w:rPr>
          <w:lang w:val="en-US"/>
        </w:rPr>
        <w:t xml:space="preserve"> also take place within cities, they are</w:t>
      </w:r>
      <w:r w:rsidR="000D2342">
        <w:rPr>
          <w:lang w:val="en-US"/>
        </w:rPr>
        <w:t xml:space="preserve"> already</w:t>
      </w:r>
      <w:r w:rsidR="000F0B1C">
        <w:rPr>
          <w:lang w:val="en-US"/>
        </w:rPr>
        <w:t xml:space="preserve"> well captured by other research communities (</w:t>
      </w:r>
      <w:r w:rsidR="00982EE2">
        <w:rPr>
          <w:lang w:val="en-US"/>
        </w:rPr>
        <w:t>in particular, integrated assessment modelling</w:t>
      </w:r>
      <w:r w:rsidR="000F0B1C">
        <w:rPr>
          <w:lang w:val="en-US"/>
        </w:rPr>
        <w:t>)</w:t>
      </w:r>
      <w:r w:rsidR="00537B55">
        <w:rPr>
          <w:lang w:val="en-US"/>
        </w:rPr>
        <w:t>. By contrast, the demand-side of climate change mitigation</w:t>
      </w:r>
      <w:r w:rsidR="009229B3">
        <w:rPr>
          <w:lang w:val="en-US"/>
        </w:rPr>
        <w:t>, including both consumer end-use and preference-shaping infrastructures,</w:t>
      </w:r>
      <w:r w:rsidR="00537B55">
        <w:rPr>
          <w:lang w:val="en-US"/>
        </w:rPr>
        <w:t xml:space="preserve"> has received less attention in </w:t>
      </w:r>
      <w:r w:rsidR="00D7744A">
        <w:rPr>
          <w:lang w:val="en-US"/>
        </w:rPr>
        <w:t xml:space="preserve">climate assessments (but see </w:t>
      </w:r>
      <w:r w:rsidR="00D7744A">
        <w:rPr>
          <w:lang w:val="en-US"/>
        </w:rPr>
        <w:fldChar w:fldCharType="begin" w:fldLock="1"/>
      </w:r>
      <w:r w:rsidR="008517E2">
        <w:rPr>
          <w:lang w:val="en-US"/>
        </w:rPr>
        <w:instrText>ADDIN CSL_CITATION { "citationID" : "4iCni4YZ", "citationItems" : [ { "id" : "ITEM-1", "itemData" : { "DOI" : "10.1146/annurev-environ-110615-085428", "abstract" : "To date, the assessment literature on climate change solutions has emphasized technologies and options based on cost-effectiveness analysis. However, many solutions to climate change mitigation misfit such analytical frameworks. We here examine these less discussed mitigation options. To do, we synthesize demand-side mitigation options in cities, the building, transport, and agricultural sectors and highlights the specific nature of demand-side solutions in the development context. Then we discuss key analytical considerations to integrate demand-side mitigation options into overarching assessments on mitigation. Such a framework would include infrastructure solutions that interact with endogenous preference formation. Both \u2018hard\u2019 infrastructures, such as the built environment, and \u2018soft\u2019 infrastructures, such as habits and norms, shape behavior and, through that, offer significant potential for reducing overall energy demand and GHG emissions. Systemic infrastructural and behavioral change will likely be a necessary component of a transition to a low-carbon society. Expected final online publication date for the Annual Review of Environment and Resources Volume 41 is October 17, 2016. Please see http://www.annualreviews.org/catalog/pubdates.aspx for revised estimates.", "author" : [ { "dropping-particle" : "", "family" : "Creutzig", "given" : "F.", "non-dropping-particle" : "", "parse-names" : false, "suffix" : "" }, { "dropping-particle" : "", "family" : "Fernandez", "given" : "Blanca", "non-dropping-particle" : "", "parse-names" : false, "suffix" : "" }, { "dropping-particle" : "", "family" : "Haberl", "given" : "Helmut", "non-dropping-particle" : "", "parse-names" : false, "suffix" : "" }, { "dropping-particle" : "", "family" : "Khosla", "given" : "Radhika", "non-dropping-particle" : "", "parse-names" : false, "suffix" : "" }, { "dropping-particle" : "", "family" : "Mulugetta", "given" : "Yacob", "non-dropping-particle" : "", "parse-names" : false, "suffix" : "" }, { "dropping-particle" : "", "family" : "Seto", "given" : "Karen C.", "non-dropping-particle" : "", "parse-names" : false, "suffix" : "" } ], "container-title" : "Annual Review of Environment and Resources", "id" : "ITEM-1", "issue" : "1", "issued" : { "date-parts" : [ [ "2016" ] ] }, "page" : "null", "title" : "Beyond Technology: Demand-Side Solutions to Climate Change Mitigation", "type" : "article-journal", "volume" : "41" }, "uris" : [ "http://www.mendeley.com/documents/?uuid=119ff04e-2dc4-4afe-9165-5752982021e6" ] } ], "mendeley" : { "formattedCitation" : "[24]", "plainTextFormattedCitation" : "[24]", "previouslyFormattedCitation" : "[24]" }, "properties" : { "formattedCitation" : "[19]", "noteIndex" : 0, "plainCitation" : "[19]" }, "schema" : "https://github.com/citation-style-language/schema/raw/master/csl-citation.json" }</w:instrText>
      </w:r>
      <w:r w:rsidR="00D7744A">
        <w:rPr>
          <w:lang w:val="en-US"/>
        </w:rPr>
        <w:fldChar w:fldCharType="separate"/>
      </w:r>
      <w:r w:rsidR="008517E2" w:rsidRPr="008517E2">
        <w:rPr>
          <w:rFonts w:ascii="Calibri" w:hAnsi="Calibri" w:cs="Calibri"/>
          <w:noProof/>
          <w:lang w:val="en-US"/>
        </w:rPr>
        <w:t>[24]</w:t>
      </w:r>
      <w:r w:rsidR="00D7744A">
        <w:rPr>
          <w:lang w:val="en-US"/>
        </w:rPr>
        <w:fldChar w:fldCharType="end"/>
      </w:r>
      <w:r w:rsidR="00D7744A">
        <w:rPr>
          <w:lang w:val="en-US"/>
        </w:rPr>
        <w:t>)</w:t>
      </w:r>
      <w:r w:rsidR="00FD5D50">
        <w:rPr>
          <w:lang w:val="en-US"/>
        </w:rPr>
        <w:t>.</w:t>
      </w:r>
    </w:p>
    <w:p w14:paraId="3BFB5D96" w14:textId="48C7283B" w:rsidR="00197B8D" w:rsidRDefault="00537B55" w:rsidP="00C80F58">
      <w:pPr>
        <w:rPr>
          <w:lang w:val="en-US"/>
        </w:rPr>
      </w:pPr>
      <w:r>
        <w:rPr>
          <w:lang w:val="en-US"/>
        </w:rPr>
        <w:t xml:space="preserve">Four key domains </w:t>
      </w:r>
      <w:r w:rsidR="00B36BFA">
        <w:rPr>
          <w:lang w:val="en-US"/>
        </w:rPr>
        <w:t xml:space="preserve">of </w:t>
      </w:r>
      <w:r>
        <w:rPr>
          <w:lang w:val="en-US"/>
        </w:rPr>
        <w:t xml:space="preserve">literature can shed light on the </w:t>
      </w:r>
      <w:r w:rsidR="0063586E">
        <w:rPr>
          <w:lang w:val="en-US"/>
        </w:rPr>
        <w:t xml:space="preserve">urban drivers </w:t>
      </w:r>
      <w:r>
        <w:rPr>
          <w:lang w:val="en-US"/>
        </w:rPr>
        <w:t xml:space="preserve">of </w:t>
      </w:r>
      <w:r w:rsidR="0063586E">
        <w:rPr>
          <w:lang w:val="en-US"/>
        </w:rPr>
        <w:t>greenhouse gas emissions, and opportunities for their mitigation: transportation</w:t>
      </w:r>
      <w:r w:rsidR="00667069">
        <w:rPr>
          <w:lang w:val="en-US"/>
        </w:rPr>
        <w:t xml:space="preserve">; </w:t>
      </w:r>
      <w:r w:rsidR="0063586E">
        <w:rPr>
          <w:lang w:val="en-US"/>
        </w:rPr>
        <w:t>buildings</w:t>
      </w:r>
      <w:r w:rsidR="00667069">
        <w:rPr>
          <w:lang w:val="en-US"/>
        </w:rPr>
        <w:t xml:space="preserve">; </w:t>
      </w:r>
      <w:r w:rsidR="0063586E">
        <w:rPr>
          <w:lang w:val="en-US"/>
        </w:rPr>
        <w:t>waste management</w:t>
      </w:r>
      <w:r w:rsidR="00667069">
        <w:rPr>
          <w:lang w:val="en-US"/>
        </w:rPr>
        <w:t xml:space="preserve">; </w:t>
      </w:r>
      <w:r w:rsidR="0063586E">
        <w:rPr>
          <w:lang w:val="en-US"/>
        </w:rPr>
        <w:t>and urban form</w:t>
      </w:r>
      <w:r w:rsidR="002A06F1">
        <w:rPr>
          <w:lang w:val="en-US"/>
        </w:rPr>
        <w:t xml:space="preserve"> </w:t>
      </w:r>
      <w:r w:rsidR="00B029EF">
        <w:rPr>
          <w:lang w:val="en-US"/>
        </w:rPr>
        <w:t>(Figure 2).</w:t>
      </w:r>
      <w:r w:rsidR="00B36BFA">
        <w:rPr>
          <w:lang w:val="en-US"/>
        </w:rPr>
        <w:t xml:space="preserve"> </w:t>
      </w:r>
      <w:r w:rsidR="00724D6A">
        <w:rPr>
          <w:lang w:val="en-US"/>
        </w:rPr>
        <w:t xml:space="preserve">These domains correspond to the emissions generated in cities from direct energy use </w:t>
      </w:r>
      <w:r w:rsidR="00197B8D">
        <w:rPr>
          <w:lang w:val="en-US"/>
        </w:rPr>
        <w:t xml:space="preserve">and, in our judgement, </w:t>
      </w:r>
      <w:r w:rsidR="008F1FD6">
        <w:rPr>
          <w:lang w:val="en-US"/>
        </w:rPr>
        <w:t xml:space="preserve">are the </w:t>
      </w:r>
      <w:r w:rsidR="00197B8D">
        <w:rPr>
          <w:lang w:val="en-US"/>
        </w:rPr>
        <w:t xml:space="preserve">most accessible for urban policymakers </w:t>
      </w:r>
      <w:r w:rsidR="00724D6A">
        <w:rPr>
          <w:lang w:val="en-US"/>
        </w:rPr>
        <w:fldChar w:fldCharType="begin" w:fldLock="1"/>
      </w:r>
      <w:r w:rsidR="008517E2">
        <w:rPr>
          <w:lang w:val="en-US"/>
        </w:rPr>
        <w:instrText>ADDIN CSL_CITATION { "citationItems" : [ { "id" : "ITEM-1", "itemData" : { "DOI" : "10.1038/nclimate3169", "ISSN" : "1758-678X", "author" : [ { "dropping-particle" : "", "family" : "Creutzig", "given" : "Felix", "non-dropping-particle" : "", "parse-names" : false, "suffix" : "" }, { "dropping-particle" : "", "family" : "Agoston", "given" : "Peter", "non-dropping-particle" : "", "parse-names" : false, "suffix" : "" }, { "dropping-particle" : "", "family" : "Minx", "given" : "Jan C.", "non-dropping-particle" : "", "parse-names" : false, "suffix" : "" }, { "dropping-particle" : "", "family" : "Canadell", "given" : "Josep G.", "non-dropping-particle" : "", "parse-names" : false, "suffix" : "" }, { "dropping-particle" : "", "family" : "Andrew", "given" : "Robbie M.", "non-dropping-particle" : "", "parse-names" : false, "suffix" : "" }, { "dropping-particle" : "Le", "family" : "Qu\u00e9r\u00e9", "given" : "Corinne", "non-dropping-particle" : "", "parse-names" : false, "suffix" : "" }, { "dropping-particle" : "", "family" : "Peters", "given" : "Glen P.", "non-dropping-particle" : "", "parse-names" : false, "suffix" : "" }, { "dropping-particle" : "", "family" : "Sharifi", "given" : "Ayyoob", "non-dropping-particle" : "", "parse-names" : false, "suffix" : "" }, { "dropping-particle" : "", "family" : "Yamagata", "given" : "Yoshiki", "non-dropping-particle" : "", "parse-names" : false, "suffix" : "" }, { "dropping-particle" : "", "family" : "Dhakal", "given" : "Shobhakar", "non-dropping-particle" : "", "parse-names" : false, "suffix" : "" } ], "container-title" : "Nature Climate Change", "id" : "ITEM-1", "issue" : "12", "issued" : { "date-parts" : [ [ "2016" ] ] }, "page" : "1054", "publisher" : "Nature Publishing Group", "title" : "Urban infrastructure choices structure climate solutions", "type" : "article-journal", "volume" : "6" }, "uris" : [ "http://www.mendeley.com/documents/?uuid=6fc574a6-f3d9-4225-9eea-4da080b3c100" ] }, { "id" : "ITEM-2", "itemData" : { "DOI" : "10.1021/es402618m", "author" : [ { "dropping-particle" : "", "family" : "M\u00fcller", "given" : "Daniel B", "non-dropping-particle" : "", "parse-names" : false, "suffix" : "" }, { "dropping-particle" : "", "family" : "Liu", "given" : "Gang", "non-dropping-particle" : "", "parse-names" : false, "suffix" : "" }, { "dropping-particle" : "", "family" : "L\u00f8vik", "given" : "Amund N", "non-dropping-particle" : "", "parse-names" : false, "suffix" : "" }, { "dropping-particle" : "", "family" : "Modaresi", "given" : "Roja", "non-dropping-particle" : "", "parse-names" : false, "suffix" : "" }, { "dropping-particle" : "", "family" : "Pauliuk", "given" : "Stefan", "non-dropping-particle" : "", "parse-names" : false, "suffix" : "" }, { "dropping-particle" : "", "family" : "Steinhoff", "given" : "Franciska S", "non-dropping-particle" : "", "parse-names" : false, "suffix" : "" }, { "dropping-particle" : "", "family" : "Bratteb\u00f8", "given" : "Helge", "non-dropping-particle" : "", "parse-names" : false, "suffix" : "" } ], "container-title" : "Environmental Science &amp; Technology", "id" : "ITEM-2", "issue" : "SEPTEMBER", "issued" : { "date-parts" : [ [ "2013" ] ] }, "title" : "Carbon Emissions of Infrastructure Development", "type" : "article-journal" }, "uris" : [ "http://www.mendeley.com/documents/?uuid=50287607-5694-4d8a-aeb6-865dffafb609" ] }, { "id" : "ITEM-3", "itemData" : { "abstract" : "Cities around the world are emerging as leaders in the fight against climate change, embracing low-carbon transport, high-efficiency buildings, renewable energy and other strategies to reduce emissions while building more vibrant urban communities. At the same time, urban areas are growing astoundingly fast: 1.4 million new urban dwellers each week, and with corresponding demands for energy, goods, and services. Therefore, how our cities are built is a critical factor in the intensity of urban energy use. From the types of housing and commercial buildings, to our road networks and transport systems, to how we get our heat and power, urban infrastructure determines, to a great extent, whether a city has high or low greenhouse gas emissions. Here, we look at two scenarios of urban development over the next 15 years. We find that, in the reference scenario, new, energy-inefficient urban development may substantially \u201clock in\u201d future CO2 emissions, as roughly 30% of future CO2 emissions \u201ccommitted\u201d annually occur due to new, urban building and transport systems. However, in an aggressive \u201curban action\u201d scenario, urban policymakers can instead deploy the most energy-efficient technologies and urban design, and avoid committing about 45 Gt CO2 of cumulative future emissions. Making these choices now, instead of attempting costlier retrofits later, can substantially lower the cost of meeting stringent climate objectives for cities and nations alike. At the same time, retrofitting of existing infrastructure \u2013 urban and otherwise \u2013 is also necessary to \u201cunlock\u201d the existing roughly 800 Gt CO2 of emissions already \u201ccommitted\u201d and help keep emissions within the 1,000 Gt CO2 carbon \u201cbudget\u201d.", "author" : [ { "dropping-particle" : "", "family" : "Erickson", "given" : "Peter", "non-dropping-particle" : "", "parse-names" : false, "suffix" : "" }, { "dropping-particle" : "", "family" : "Tempest", "given" : "Kevin", "non-dropping-particle" : "", "parse-names" : false, "suffix" : "" } ], "id" : "ITEM-3", "issued" : { "date-parts" : [ [ "2015" ] ] }, "title" : "Keeping cities green: Avoiding carbon lock-in due to urban development", "type" : "report" }, "uris" : [ "http://www.mendeley.com/documents/?uuid=2d4dc63c-ed79-46df-8d98-e18c4b0a30fb" ] }, { "id" : "ITEM-4", "itemData" : { "DOI" : "10.1017/CBO9781107415416.018", "ISBN" : "978-1-107-65481-5; 978-1-107-05821-7", "abstract" : "Seto K.C., S. Dhakal, A. Bigio, H. Blanco, G.C. Delgado, D. Dewar, L. Huang, A. Inaba, A. Kansal, S. Lwasa, J.E. McMahon, D.B. M\u00fcller, J. Murakami, H. Nagendra, and A. Ramaswami, 2014: Human Settlements, Infrastructure and Spatial Planning. In: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"author" : [ { "dropping-particle" : "", "family" : "Karen C.", "given" : "Seto", "non-dropping-particle" : "", "parse-names" : false, "suffix" : "" }, { "dropping-particle" : "", "family" : "Dhakal", "given" : "Shobhakar", "non-dropping-particle" : "", "parse-names" : false, "suffix" : "" }, { "dropping-particle" : "", "family" : "Bigio", "given" : "Anthony", "non-dropping-particle" : "", "parse-names" : false, "suffix" : "" }, { "dropping-particle" : "", "family" : "Blanco", "given" : "Hilda", "non-dropping-particle" : "", "parse-names" : false, "suffix" : "" }, { "dropping-particle" : "", "family" : "Delgado", "given" : "Gian Carlo", "non-dropping-particle" : "", "parse-names" : false, "suffix" : "" }, { "dropping-particle" : "", "family" : "Dewar", "given" : "David", "non-dropping-particle" : "", "parse-names" : false, "suffix" : "" }, { "dropping-particle" : "", "family" : "Huang", "given" : "Luxin", "non-dropping-particle" : "", "parse-names" : false, "suffix" : "" }, { "dropping-particle" : "", "family" : "Inaba", "given" : "Atshushi", "non-dropping-particle" : "", "parse-names" : false, "suffix" : "" }, { "dropping-particle" : "", "family" : "Kansal", "given" : "Arun", "non-dropping-particle" : "", "parse-names" : false, "suffix" : "" }, { "dropping-particle" : "", "family" : "Lwasa", "given" : "Shuaib", "non-dropping-particle" : "", "parse-names" : false, "suffix" : "" }, { "dropping-particle" : "", "family" : "McMahon", "given" : "James", "non-dropping-particle" : "", "parse-names" : false, "suffix" : "" }, { "dropping-particle" : "", "family" : "M\u00fcller", "given" : "Daniel B.", "non-dropping-particle" : "", "parse-names" : false, "suffix" : "" }, { "dropping-particle" : "", "family" : "Murakami", "given" : "Jin", "non-dropping-particle" : "", "parse-names" : false, "suffix" : "" }, { "dropping-particle" : "", "family" : "Nagendra", "given" : "Harini", "non-dropping-particle" : "", "parse-names" : false, "suffix" : "" }, { "dropping-particle" : "", "family" : "Ramaswami", "given" : "Anu", "non-dropping-particle" : "", "parse-names" : false, "suffix" : "" } ], "chapter-number" : "12", "container-title" : "Climate Change 2014: Mitigation of Climate Change. Contribution of Working Group III to the Fifth Assessment Report of the Intergovernmental Panel on Climate Change", "id" : "ITEM-4", "issued" : { "date-parts" : [ [ "2014" ] ] }, "page" : "923-1000", "publisher" : "Cambridge University Press", "publisher-place" : "Cambridge, United Kingdom and New York, NY, USA", "title" : "Human Settlements, Infrastructure, and Spatial Planning", "type" : "chapter" }, "uris" : [ "http://www.mendeley.com/documents/?uuid=c6d2c9b1-0677-4b12-8ebb-5b14670b5e7c" ] } ], "mendeley" : { "formattedCitation" : "[3\u20136]", "manualFormatting" : "[5]", "plainTextFormattedCitation" : "[3\u20136]", "previouslyFormattedCitation" : "[3\u20136]" }, "properties" : { "noteIndex" : 0 }, "schema" : "https://github.com/citation-style-language/schema/raw/master/csl-citation.json" }</w:instrText>
      </w:r>
      <w:r w:rsidR="00724D6A">
        <w:rPr>
          <w:lang w:val="en-US"/>
        </w:rPr>
        <w:fldChar w:fldCharType="separate"/>
      </w:r>
      <w:r w:rsidR="00724D6A">
        <w:rPr>
          <w:noProof/>
          <w:lang w:val="en-US"/>
        </w:rPr>
        <w:t>[5</w:t>
      </w:r>
      <w:r w:rsidR="00724D6A" w:rsidRPr="00D22A60">
        <w:rPr>
          <w:noProof/>
          <w:lang w:val="en-US"/>
        </w:rPr>
        <w:t>]</w:t>
      </w:r>
      <w:r w:rsidR="00724D6A">
        <w:rPr>
          <w:lang w:val="en-US"/>
        </w:rPr>
        <w:fldChar w:fldCharType="end"/>
      </w:r>
      <w:r w:rsidR="008F1FD6">
        <w:rPr>
          <w:lang w:val="en-US"/>
        </w:rPr>
        <w:t xml:space="preserve">. </w:t>
      </w:r>
      <w:r w:rsidR="00B0233C">
        <w:rPr>
          <w:lang w:val="en-US"/>
        </w:rPr>
        <w:t>Although the lifestyles, end-user demand patterns, and infrastructures covered by these domains are hardly independent of supply-side issues, we aim to exclude the latter where they are not specific for cities or city-level policies. For instance, l</w:t>
      </w:r>
      <w:r w:rsidR="008F1FD6">
        <w:rPr>
          <w:lang w:val="en-US"/>
        </w:rPr>
        <w:t>iterature on</w:t>
      </w:r>
      <w:r w:rsidR="00724D6A">
        <w:rPr>
          <w:lang w:val="en-US"/>
        </w:rPr>
        <w:t xml:space="preserve"> industry </w:t>
      </w:r>
      <w:r w:rsidR="008F1FD6">
        <w:rPr>
          <w:lang w:val="en-US"/>
        </w:rPr>
        <w:t>is</w:t>
      </w:r>
      <w:r w:rsidR="00724D6A">
        <w:rPr>
          <w:lang w:val="en-US"/>
        </w:rPr>
        <w:t xml:space="preserve"> excluded</w:t>
      </w:r>
      <w:r w:rsidR="008F1FD6">
        <w:rPr>
          <w:lang w:val="en-US"/>
        </w:rPr>
        <w:t xml:space="preserve"> </w:t>
      </w:r>
      <w:r w:rsidR="00724D6A">
        <w:rPr>
          <w:lang w:val="en-US"/>
        </w:rPr>
        <w:t>as th</w:t>
      </w:r>
      <w:r w:rsidR="008F1FD6">
        <w:rPr>
          <w:lang w:val="en-US"/>
        </w:rPr>
        <w:t>is sector is increasingly</w:t>
      </w:r>
      <w:r w:rsidR="00724D6A">
        <w:rPr>
          <w:lang w:val="en-US"/>
        </w:rPr>
        <w:t xml:space="preserve"> located outside urban areas, and </w:t>
      </w:r>
      <w:r w:rsidR="008F1FD6">
        <w:rPr>
          <w:lang w:val="en-US"/>
        </w:rPr>
        <w:t xml:space="preserve">is </w:t>
      </w:r>
      <w:r w:rsidR="00724D6A">
        <w:rPr>
          <w:lang w:val="en-US"/>
        </w:rPr>
        <w:t>best regulated by national or state agencies</w:t>
      </w:r>
      <w:r w:rsidR="00B0233C">
        <w:rPr>
          <w:lang w:val="en-US"/>
        </w:rPr>
        <w:t xml:space="preserve"> via economy-wide policies</w:t>
      </w:r>
      <w:r w:rsidR="00724D6A">
        <w:rPr>
          <w:lang w:val="en-US"/>
        </w:rPr>
        <w:t xml:space="preserve">. </w:t>
      </w:r>
      <w:r w:rsidR="003B1C6F">
        <w:rPr>
          <w:lang w:val="en-US"/>
        </w:rPr>
        <w:t>Although supply-side w</w:t>
      </w:r>
      <w:r w:rsidR="00F21024">
        <w:rPr>
          <w:lang w:val="en-US"/>
        </w:rPr>
        <w:t>aste</w:t>
      </w:r>
      <w:r w:rsidR="003B1C6F">
        <w:rPr>
          <w:lang w:val="en-US"/>
        </w:rPr>
        <w:t xml:space="preserve"> management also tends to be located close to or outside city boundaries, we do include it here, as demand-side aspects are of high importance.</w:t>
      </w:r>
      <w:r w:rsidR="00F21024">
        <w:rPr>
          <w:lang w:val="en-US"/>
        </w:rPr>
        <w:t xml:space="preserve"> </w:t>
      </w:r>
    </w:p>
    <w:p w14:paraId="0A2FF052" w14:textId="51AF19BD" w:rsidR="004523A9" w:rsidRDefault="0063586E" w:rsidP="004523A9">
      <w:pPr>
        <w:rPr>
          <w:lang w:val="en-US"/>
        </w:rPr>
      </w:pPr>
      <w:r>
        <w:rPr>
          <w:lang w:val="en-US"/>
        </w:rPr>
        <w:t>In the context of the 1.5°C target, the</w:t>
      </w:r>
      <w:r w:rsidR="004523A9">
        <w:rPr>
          <w:lang w:val="en-US"/>
        </w:rPr>
        <w:t xml:space="preserve">se </w:t>
      </w:r>
      <w:r>
        <w:rPr>
          <w:lang w:val="en-US"/>
        </w:rPr>
        <w:t>domains play varied roles</w:t>
      </w:r>
      <w:r w:rsidR="004523A9">
        <w:rPr>
          <w:lang w:val="en-US"/>
        </w:rPr>
        <w:t xml:space="preserve"> along different timescales</w:t>
      </w:r>
      <w:r>
        <w:rPr>
          <w:lang w:val="en-US"/>
        </w:rPr>
        <w:t xml:space="preserve">. </w:t>
      </w:r>
      <w:r w:rsidR="004523A9">
        <w:rPr>
          <w:lang w:val="en-US"/>
        </w:rPr>
        <w:t xml:space="preserve">Understanding these time scales is crucial for advancing urban contributions towards net zero emission trajectories. </w:t>
      </w:r>
    </w:p>
    <w:p w14:paraId="4CE4E69A" w14:textId="77777777" w:rsidR="00D71641" w:rsidRPr="009E5A57" w:rsidRDefault="00D71641" w:rsidP="00D71641">
      <w:pPr>
        <w:keepNext/>
        <w:rPr>
          <w:lang w:val="en-GB"/>
        </w:rPr>
      </w:pPr>
      <w:r>
        <w:rPr>
          <w:noProof/>
          <w:lang w:val="en-GB" w:eastAsia="en-GB"/>
        </w:rPr>
        <w:lastRenderedPageBreak/>
        <w:drawing>
          <wp:inline distT="0" distB="0" distL="0" distR="0" wp14:anchorId="43EF7F90" wp14:editId="55FD8C94">
            <wp:extent cx="5760720" cy="26816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ty topi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681605"/>
                    </a:xfrm>
                    <a:prstGeom prst="rect">
                      <a:avLst/>
                    </a:prstGeom>
                  </pic:spPr>
                </pic:pic>
              </a:graphicData>
            </a:graphic>
          </wp:inline>
        </w:drawing>
      </w:r>
    </w:p>
    <w:p w14:paraId="046F7BDD" w14:textId="3F24DDA3" w:rsidR="00D71641" w:rsidRPr="009206F8" w:rsidRDefault="00D71641" w:rsidP="00D71641">
      <w:pPr>
        <w:pStyle w:val="Caption"/>
        <w:rPr>
          <w:rFonts w:asciiTheme="majorHAnsi" w:eastAsiaTheme="majorEastAsia" w:hAnsiTheme="majorHAnsi" w:cstheme="majorBidi"/>
          <w:color w:val="365F91" w:themeColor="accent1" w:themeShade="BF"/>
          <w:sz w:val="32"/>
          <w:szCs w:val="32"/>
          <w:lang w:val="en-GB"/>
        </w:rPr>
      </w:pPr>
      <w:r w:rsidRPr="00ED7024">
        <w:rPr>
          <w:b/>
          <w:sz w:val="20"/>
          <w:szCs w:val="20"/>
          <w:lang w:val="en-GB"/>
        </w:rPr>
        <w:t xml:space="preserve">Figure </w:t>
      </w:r>
      <w:r w:rsidR="008B4AD9" w:rsidRPr="008B4AD9">
        <w:rPr>
          <w:b/>
          <w:sz w:val="20"/>
          <w:szCs w:val="20"/>
          <w:lang w:val="en-GB"/>
        </w:rPr>
        <w:t>1</w:t>
      </w:r>
      <w:r w:rsidRPr="00ED7024">
        <w:rPr>
          <w:b/>
          <w:sz w:val="20"/>
          <w:szCs w:val="20"/>
          <w:lang w:val="en-GB"/>
        </w:rPr>
        <w:t xml:space="preserve">: Scope </w:t>
      </w:r>
      <w:r w:rsidR="00A015E2">
        <w:rPr>
          <w:b/>
          <w:sz w:val="20"/>
          <w:szCs w:val="20"/>
          <w:lang w:val="en-GB"/>
        </w:rPr>
        <w:t xml:space="preserve">and time-scales </w:t>
      </w:r>
      <w:r w:rsidRPr="00ED7024">
        <w:rPr>
          <w:b/>
          <w:sz w:val="20"/>
          <w:szCs w:val="20"/>
          <w:lang w:val="en-GB"/>
        </w:rPr>
        <w:t>of the urban mitigation literature</w:t>
      </w:r>
      <w:r w:rsidR="005168BA">
        <w:rPr>
          <w:b/>
          <w:sz w:val="20"/>
          <w:szCs w:val="20"/>
          <w:lang w:val="en-GB"/>
        </w:rPr>
        <w:t xml:space="preserve"> assessed</w:t>
      </w:r>
      <w:r w:rsidRPr="00ED7024">
        <w:rPr>
          <w:b/>
          <w:sz w:val="20"/>
          <w:szCs w:val="20"/>
          <w:lang w:val="en-GB"/>
        </w:rPr>
        <w:t>, including measures that address urban transport, buildings, waste, and urban form.</w:t>
      </w:r>
      <w:r>
        <w:rPr>
          <w:b/>
          <w:sz w:val="20"/>
          <w:szCs w:val="20"/>
          <w:lang w:val="en-GB"/>
        </w:rPr>
        <w:t xml:space="preserve"> </w:t>
      </w:r>
      <w:r>
        <w:rPr>
          <w:sz w:val="20"/>
          <w:szCs w:val="20"/>
          <w:lang w:val="en-GB"/>
        </w:rPr>
        <w:t>Note that neither supply-side energy production</w:t>
      </w:r>
      <w:r w:rsidR="00A015E2">
        <w:rPr>
          <w:sz w:val="20"/>
          <w:szCs w:val="20"/>
          <w:lang w:val="en-GB"/>
        </w:rPr>
        <w:t xml:space="preserve"> and industry</w:t>
      </w:r>
      <w:r>
        <w:rPr>
          <w:sz w:val="20"/>
          <w:szCs w:val="20"/>
          <w:lang w:val="en-GB"/>
        </w:rPr>
        <w:t>, nor a broader set of</w:t>
      </w:r>
      <w:r w:rsidR="00254F5C">
        <w:rPr>
          <w:sz w:val="20"/>
          <w:szCs w:val="20"/>
          <w:lang w:val="en-GB"/>
        </w:rPr>
        <w:t xml:space="preserve"> provisioning</w:t>
      </w:r>
      <w:r>
        <w:rPr>
          <w:sz w:val="20"/>
          <w:szCs w:val="20"/>
          <w:lang w:val="en-GB"/>
        </w:rPr>
        <w:t xml:space="preserve"> infrastructures and services </w:t>
      </w:r>
      <w:r w:rsidR="00254F5C">
        <w:rPr>
          <w:sz w:val="20"/>
          <w:szCs w:val="20"/>
          <w:lang w:val="en-GB"/>
        </w:rPr>
        <w:t xml:space="preserve">(e.g. healthcare access, green spaces) </w:t>
      </w:r>
      <w:r>
        <w:rPr>
          <w:sz w:val="20"/>
          <w:szCs w:val="20"/>
          <w:lang w:val="en-GB"/>
        </w:rPr>
        <w:t xml:space="preserve">are </w:t>
      </w:r>
      <w:r w:rsidR="00A015E2">
        <w:rPr>
          <w:sz w:val="20"/>
          <w:szCs w:val="20"/>
          <w:lang w:val="en-GB"/>
        </w:rPr>
        <w:t>captured in</w:t>
      </w:r>
      <w:r>
        <w:rPr>
          <w:sz w:val="20"/>
          <w:szCs w:val="20"/>
          <w:lang w:val="en-GB"/>
        </w:rPr>
        <w:t xml:space="preserve"> the scope</w:t>
      </w:r>
      <w:r w:rsidR="005168BA">
        <w:rPr>
          <w:sz w:val="20"/>
          <w:szCs w:val="20"/>
          <w:lang w:val="en-GB"/>
        </w:rPr>
        <w:t xml:space="preserve">. </w:t>
      </w:r>
      <w:r w:rsidR="00A015E2">
        <w:rPr>
          <w:sz w:val="20"/>
          <w:szCs w:val="20"/>
          <w:lang w:val="en-GB"/>
        </w:rPr>
        <w:t xml:space="preserve">We do not included these as </w:t>
      </w:r>
      <w:r>
        <w:rPr>
          <w:sz w:val="20"/>
          <w:szCs w:val="20"/>
          <w:lang w:val="en-GB"/>
        </w:rPr>
        <w:t>the former is assessed in other mitigation communities, and the latter is more appropriate for an assessment of sustainability, rather than climate change mitigation.</w:t>
      </w:r>
    </w:p>
    <w:p w14:paraId="73E99D48" w14:textId="61673D02" w:rsidR="004523A9" w:rsidRDefault="0063586E" w:rsidP="0063586E">
      <w:pPr>
        <w:rPr>
          <w:lang w:val="en-US"/>
        </w:rPr>
      </w:pPr>
      <w:r>
        <w:rPr>
          <w:lang w:val="en-US"/>
        </w:rPr>
        <w:t>In the short-term</w:t>
      </w:r>
      <w:r w:rsidR="00B36BFA">
        <w:rPr>
          <w:lang w:val="en-US"/>
        </w:rPr>
        <w:t xml:space="preserve"> (present-2025)</w:t>
      </w:r>
      <w:r>
        <w:rPr>
          <w:lang w:val="en-US"/>
        </w:rPr>
        <w:t>, lifestyle and behavioral options can contribute</w:t>
      </w:r>
      <w:r w:rsidR="003B1C6F">
        <w:rPr>
          <w:lang w:val="en-US"/>
        </w:rPr>
        <w:t xml:space="preserve"> the</w:t>
      </w:r>
      <w:r>
        <w:rPr>
          <w:lang w:val="en-US"/>
        </w:rPr>
        <w:t xml:space="preserve"> most to climate change mitigation</w:t>
      </w:r>
      <w:r w:rsidR="00C42BC5">
        <w:rPr>
          <w:lang w:val="en-US"/>
        </w:rPr>
        <w:t xml:space="preserve"> compared to technological change and infrastructure provision, which are realized over long-time scales </w:t>
      </w:r>
      <w:r w:rsidR="00EE25FB">
        <w:rPr>
          <w:lang w:val="en-US"/>
        </w:rPr>
        <w:fldChar w:fldCharType="begin" w:fldLock="1"/>
      </w:r>
      <w:r w:rsidR="00EE25FB">
        <w:rPr>
          <w:lang w:val="en-US"/>
        </w:rPr>
        <w:instrText>ADDIN CSL_CITATION { "citationItems" : [ { "id" : "ITEM-1", "itemData" : { "DOI" : "10.1016/j.trd.2012.05.006", "ISSN" : "1361-9209", "author" : [ { "dropping-particle" : "", "family" : "Salon", "given" : "Deborah", "non-dropping-particle" : "", "parse-names" : false, "suffix" : "" }, { "dropping-particle" : "", "family" : "Boarnet", "given" : "Marlon G.", "non-dropping-particle" : "", "parse-names" : false, "suffix" : "" }, { "dropping-particle" : "", "family" : "Handy", "given" : "Susan", "non-dropping-particle" : "", "parse-names" : false, "suffix" : "" }, { "dropping-particle" : "", "family" : "Spears", "given" : "Steven", "non-dropping-particle" : "", "parse-names" : false, "suffix" : "" }, { "dropping-particle" : "", "family" : "Tal", "given" : "Gil", "non-dropping-particle" : "", "parse-names" : false, "suffix" : "" } ], "container-title" : "Transportation Research Part D: Transport and Environment", "id" : "ITEM-1", "issue" : "7", "issued" : { "date-parts" : [ [ "2012", "10" ] ] }, "page" : "495-508", "title" : "How do local actions affect VMT? A critical review of the empirical evidence", "type" : "article-journal", "volume" : "17" }, "uris" : [ "http://www.mendeley.com/documents/?uuid=1bf6f290-e2fc-4672-8b10-491a235d4821" ] } ], "mendeley" : { "formattedCitation" : "[25]", "plainTextFormattedCitation" : "[25]", "previouslyFormattedCitation" : "[25]" }, "properties" : { "noteIndex" : 4 }, "schema" : "https://github.com/citation-style-language/schema/raw/master/csl-citation.json" }</w:instrText>
      </w:r>
      <w:r w:rsidR="00EE25FB">
        <w:rPr>
          <w:lang w:val="en-US"/>
        </w:rPr>
        <w:fldChar w:fldCharType="separate"/>
      </w:r>
      <w:r w:rsidR="00EE25FB" w:rsidRPr="00EE25FB">
        <w:rPr>
          <w:noProof/>
          <w:lang w:val="en-US"/>
        </w:rPr>
        <w:t>[25]</w:t>
      </w:r>
      <w:r w:rsidR="00EE25FB">
        <w:rPr>
          <w:lang w:val="en-US"/>
        </w:rPr>
        <w:fldChar w:fldCharType="end"/>
      </w:r>
      <w:r>
        <w:rPr>
          <w:lang w:val="en-US"/>
        </w:rPr>
        <w:t>. This involves changes in preferences, habits, and decision-making, such as telecommuting, adapting to different room temperatures, food waste reduction, and so forth. These ha</w:t>
      </w:r>
      <w:r w:rsidR="0037706F">
        <w:rPr>
          <w:lang w:val="en-US"/>
        </w:rPr>
        <w:t>ve</w:t>
      </w:r>
      <w:r>
        <w:rPr>
          <w:lang w:val="en-US"/>
        </w:rPr>
        <w:t xml:space="preserve"> been reviewed in literature</w:t>
      </w:r>
      <w:r w:rsidR="0037706F">
        <w:rPr>
          <w:lang w:val="en-US"/>
        </w:rPr>
        <w:t>s</w:t>
      </w:r>
      <w:r>
        <w:rPr>
          <w:lang w:val="en-US"/>
        </w:rPr>
        <w:t xml:space="preserve"> on the urban transport sector</w:t>
      </w:r>
      <w:r w:rsidR="00D531A8">
        <w:rPr>
          <w:lang w:val="en-US"/>
        </w:rPr>
        <w:t xml:space="preserve"> </w:t>
      </w:r>
      <w:r w:rsidR="00D531A8">
        <w:rPr>
          <w:lang w:val="en-US"/>
        </w:rPr>
        <w:fldChar w:fldCharType="begin" w:fldLock="1"/>
      </w:r>
      <w:r w:rsidR="008517E2">
        <w:rPr>
          <w:lang w:val="en-US"/>
        </w:rPr>
        <w:instrText>ADDIN CSL_CITATION { "citationID" : "a1f05j1ln0u", "citationItems" : [ { "id" : "ITEM-1", "itemData" : { "DOI" : "10.1016/j.trd.2012.05.006", "ISSN" : "1361-9209", "author" : [ { "dropping-particle" : "", "family" : "Salon", "given" : "Deborah", "non-dropping-particle" : "", "parse-names" : false, "suffix" : "" }, { "dropping-particle" : "", "family" : "Boarnet", "given" : "Marlon G.", "non-dropping-particle" : "", "parse-names" : false, "suffix" : "" }, { "dropping-particle" : "", "family" : "Handy", "given" : "Susan", "non-dropping-particle" : "", "parse-names" : false, "suffix" : "" }, { "dropping-particle" : "", "family" : "Spears", "given" : "Steven", "non-dropping-particle" : "", "parse-names" : false, "suffix" : "" }, { "dropping-particle" : "", "family" : "Tal", "given" : "Gil", "non-dropping-particle" : "", "parse-names" : false, "suffix" : "" } ], "container-title" : "Transportation Research Part D: Transport and Environment", "id" : "ITEM-1", "issue" : "7", "issued" : { "date-parts" : [ [ "2012", "10" ] ] }, "page" : "495-508", "title" : "How do local actions affect VMT? A critical review of the empirical evidence", "type" : "article-journal", "volume" : "17" }, "uris" : [ "http://www.mendeley.com/documents/?uuid=1bf6f290-e2fc-4672-8b10-491a235d4821" ] }, { "id" : "ITEM-2", "itemData" : { "author" : [ { "dropping-particle" : "", "family" : "Bongardt", "given" : "Daniel", "non-dropping-particle" : "", "parse-names" : false, "suffix" : "" }, { "dropping-particle" : "", "family" : "Breithaupt", "given" : "Manfred", "non-dropping-particle" : "", "parse-names" : false, "suffix" : "" }, { "dropping-particle" : "", "family" : "Creutzig", "given" : "Felix", "non-dropping-particle" : "", "parse-names" : false, "suffix" : "" } ], "container-title" : "5th regional environmentally sustainable transport forum in Asia, United Nations Centre for Regional Development, Bangkok, Thailand", "id" : "ITEM-2", "issued" : { "date-parts" : [ [ "2010" ] ] }, "title" : "Beyond the fossil city: Towards low carbon transport and green growth", "type" : "paper-conference" }, "uri" : [ "http://zotero.org/users/667375/items/9BUIGAWE" ], "uris" : [ "http://zotero.org/users/667375/items/9BUIGAWE", "http://www.mendeley.com/documents/?uuid=fc862cc6-250a-47cb-abdc-774b96a97eef" ] }, { "id" : "ITEM-3", "itemData" : { "ISBN" : "1-135-09465-9", "author" : [ { "dropping-particle" : "", "family" : "Bongardt", "given" : "Daniel", "non-dropping-particle" : "", "parse-names" : false, "suffix" : "" }, { "dropping-particle" : "", "family" : "Creutzig", "given" : "Felix", "non-dropping-particle" : "", "parse-names" : false, "suffix" : "" }, { "dropping-particle" : "", "family" : "H\u00fcging", "given" : "Hanna", "non-dropping-particle" : "", "parse-names" : false, "suffix" : "" }, { "dropping-particle" : "", "family" : "Sakamoto", "given" : "Ko", "non-dropping-particle" : "", "parse-names" : false, "suffix" : "" }, { "dropping-particle" : "", "family" : "Bakker", "given" : "Stefan", "non-dropping-particle" : "", "parse-names" : false, "suffix" : "" }, { "dropping-particle" : "", "family" : "Gota", "given" : "Sudhir", "non-dropping-particle" : "", "parse-names" : false, "suffix" : "" }, { "dropping-particle" : "", "family" : "B\u00f6hler-Baedeker", "given" : "Susanne", "non-dropping-particle" : "", "parse-names" : false, "suffix" : "" } ], "id" : "ITEM-3", "issued" : { "date-parts" : [ [ "2013" ] ] }, "publisher" : "Routledge", "title" : "Low-carbon land transport: policy handbook", "type" : "book" }, "uri" : [ "http://zotero.org/users/667375/items/CFM6N2MJ" ], "uris" : [ "http://zotero.org/users/667375/items/CFM6N2MJ", "http://www.mendeley.com/documents/?uuid=5a8322e4-efdd-4db6-bbd8-1173d8bf3728" ] }, { "id" : "ITEM-4", "itemData" : { "author" : [ { "dropping-particle" : "", "family" : "Creutzig", "given" : "Felix", "non-dropping-particle" : "", "parse-names" : false, "suffix" : "" } ], "container-title" : "Transport Reviews", "id" : "ITEM-4", "issue" : "3", "issued" : { "date-parts" : [ [ "2016" ] ] }, "page" : "341-360", "title" : "Evolving Narratives of Low-Carbon Futures in Transportation", "type" : "article-journal", "volume" : "36" }, "uris" : [ "http://www.mendeley.com/documents/?uuid=157bcb42-d34d-4707-86f3-c95ae87bf443" ] }, { "id" : "ITEM-5", "itemData" : { "abstract" : "Problem: Localities and states are turning to land planning and urban design for help in reducing automobile use and related social and environmental costs. The effects of such strategies on travel demand have not been generalized in recent years from the multitude of available studies. Purpose: We conducted a meta-analysis of the built environment-travel literature existing at the end of 2009 in order to draw generalizable conclusions for practice. We aimed to quantify effect sizes, update earlier work, include additional outcome measures, and address the methodological issue of self-selection. Methods: We computed elasticities for individual studies and pooled them to produce weighted averages. Results and conclusions: Travel variables are generally inelastic with respect to change in measures of the built environment. Of the environmental variables considered here, none has a weighted average travel elasticity of absolute magnitude greater than 0.39, and most are much less. Still, the combined effect of several such variables on travel could be quite large. Consistent with prior work, we find that vehicle miles traveled (VMT) is most strongly related to measures of accessibility to destinations and secondarily to street network design variables. Walking is most strongly related to measures of land use diversity, intersection density, and the number of destinations within walking distance. Bus and train use are equally related to proximity to transit and street network design variables, with land use diversity a secondary factor. Surprisingly, we find population and job densities to be only weakly associated with travel behavior once these other variables are controlled. Takeaway for practice: The elasticities we derived in this meta-analysis may be used to adjust outputs of travel or activity models that are otherwise insensitive to variation in the built environment, or be used in sketch planning applications ranging from climate action plans to health impact assessments. However, because sample sizes are small, and very few studies control for residential preferences and attitudes, we cannot say that planners should generalize broadly from our results. While these elasticities are as accurate as currently possible, they should be understood to contain unknown error and have unknown confidence intervals. They provide a base, and as more built-environment/travel studies appear in the planning literature, these elasticities should be updated and refin\u2026", "author" : [ { "dropping-particle" : "", "family" : "Ewing", "given" : "Reid", "non-dropping-particle" : "", "parse-names" : false, "suffix" : "" }, { "dropping-particle" : "", "family" : "Cervero", "given" : "Robert", "non-dropping-particle" : "", "parse-names" : false, "suffix" : "" } ], "container-title" : "Journal of the American Planning Association", "id" : "ITEM-5", "issue" : "3", "issued" : { "date-parts" : [ [ "2010" ] ] }, "page" : "265-294", "title" : "Travel and the Built Environment -- A Meta-Analysis", "type" : "article-journal", "volume" : "76" }, "uris" : [ "http://www.mendeley.com/documents/?uuid=af6eea69-f068-4633-8d2e-96558e38ce8f", "http://zotero.org/groups/142725/items/RWZS4242", "http://www.mendeley.com/documents/?uuid=ef311ef1-0826-49a1-a9ac-0d0bc2383c26" ] } ], "mendeley" : { "formattedCitation" : "[21,25\u201328]", "plainTextFormattedCitation" : "[21,25\u201328]", "previouslyFormattedCitation" : "[21,25\u201328]" }, "properties" : { "formattedCitation" : "{\\rtf [11,22,25\\uc0\\u8211{}27]}", "noteIndex" : 0, "plainCitation" : "[11,22,25\u201327]" }, "schema" : "https://github.com/citation-style-language/schema/raw/master/csl-citation.json" }</w:instrText>
      </w:r>
      <w:r w:rsidR="00D531A8">
        <w:rPr>
          <w:lang w:val="en-US"/>
        </w:rPr>
        <w:fldChar w:fldCharType="separate"/>
      </w:r>
      <w:r w:rsidR="008517E2" w:rsidRPr="008517E2">
        <w:rPr>
          <w:rFonts w:ascii="Calibri" w:hAnsi="Calibri" w:cs="Calibri"/>
          <w:noProof/>
          <w:szCs w:val="24"/>
          <w:lang w:val="en-GB"/>
        </w:rPr>
        <w:t>[21,25–28]</w:t>
      </w:r>
      <w:r w:rsidR="00D531A8">
        <w:rPr>
          <w:lang w:val="en-US"/>
        </w:rPr>
        <w:fldChar w:fldCharType="end"/>
      </w:r>
      <w:r>
        <w:rPr>
          <w:lang w:val="en-US"/>
        </w:rPr>
        <w:t>, the building sector</w:t>
      </w:r>
      <w:r w:rsidR="00D531A8">
        <w:rPr>
          <w:lang w:val="en-US"/>
        </w:rPr>
        <w:t xml:space="preserve"> </w:t>
      </w:r>
      <w:r w:rsidR="00D531A8">
        <w:rPr>
          <w:lang w:val="en-US"/>
        </w:rPr>
        <w:fldChar w:fldCharType="begin" w:fldLock="1"/>
      </w:r>
      <w:r w:rsidR="008517E2">
        <w:rPr>
          <w:lang w:val="en-US"/>
        </w:rPr>
        <w:instrText>ADDIN CSL_CITATION { "citationID" : "a2q8c4ce7di", "citationItems" : [ { "id" : "ITEM-1", "itemData" : { "author" : [ { "dropping-particle" : "", "family" : "\u00dcrge-Vorsatz", "given" : "Diana", "non-dropping-particle" : "", "parse-names" : false, "suffix" : "" }, { "dropping-particle" : "", "family" : "Novikova", "given" : "Aleksandra", "non-dropping-particle" : "", "parse-names" : false, "suffix" : "" } ], "container-title" : "Energy policy", "id" : "ITEM-1", "issue" : "2", "issued" : { "date-parts" : [ [ "2008" ] ] }, "page" : "642\u2013661", "title" : "Potentials and costs of carbon dioxide mitigation in the world's buildings", "type" : "article-journal", "volume" : "36" }, "uris" : [ "http://www.mendeley.com/documents/?uuid=941f0939-37b4-41f4-84fc-dd37cf6be53d" ] }, { "id" : "ITEM-2", "itemData" : { "author" : [ { "dropping-particle" : "", "family" : "Lucon", "given" : "Oswaldo", "non-dropping-particle" : "", "parse-names" : false, "suffix" : "" }, { "dropping-particle" : "", "family" : "\u00dcrge-Vorsatz", "given" : "Diana", "non-dropping-particle" : "", "parse-names" : false, "suffix" : "" }, { "dropping-particle" : "", "family" : "Zain Ahmed", "given" : "Azni", "non-dropping-particle" : "", "parse-names" : false, "suffix" : "" }, { "dropping-particle" : "", "family" : "Akbari", "given" : "Hashem", "non-dropping-particle" : "", "parse-names" : false, "suffix" : "" }, { "dropping-particle" : "", "family" : "Bertoldi", "given" : "Paolo", "non-dropping-particle" : "", "parse-names" : false, "suffix" : "" }, { "dropping-particle" : "", "family" : "Cabeza", "given" : "Luisa Fernanda", "non-dropping-particle" : "", "parse-names" : false, "suffix" : "" }, { "dropping-particle" : "", "family" : "Eyre", "given" : "Nicholas", "non-dropping-particle" : "", "parse-names" : false, "suffix" : "" }, { "dropping-particle" : "", "family" : "Gadgil", "given" : "Ashok", "non-dropping-particle" : "", "parse-names" : false, "suffix" : "" }, { "dropping-particle" : "", "family" : "Harvey", "given" : "L.D. Danny", "non-dropping-particle" : "", "parse-names" : false, "suffix" : "" }, { "dropping-particle" : "", "family" : "Jiang", "given" : "Yi", "non-dropping-particle" : "", "parse-names" : false, "suffix" : "" }, { "dropping-particle" : "", "family" : "Liphoto", "given" : "Enoch", "non-dropping-particle" : "", "parse-names" : false, "suffix" : "" }, { "dropping-particle" : "", "family" : "Mirasgedis", "given" : "Sevastianos", "non-dropping-particle" : "", "parse-names" : false, "suffix" : "" }, { "dropping-particle" : "", "family" : "Murakami", "given" : "Shuzo", "non-dropping-particle" : "", "parse-names" : false, "suffix" : "" }, { "dropping-particle" : "", "family" : "Parikh", "given" : "Jyoti", "non-dropping-particle" : "", "parse-names" : false, "suffix" : "" }, { "dropping-particle" : "", "family" : "Pyke", "given" : "Christopher", "non-dropping-particle" : "", "parse-names" : false, "suffix" : "" }, { "dropping-particle" : "", "family" : "Vilari\u00f1o", "given" : "Maria Virginia", "non-dropping-particle" : "", "parse-names" : false, "suffix" : "" } ], "container-title" : "Climate Change 2014: Mitigation of Climate Change. Contribution of Working Group III to the Fifth Assessment Report of the Intergovernmental Panel on Climate Change [Edenhofer, O., R. Pichs-Madruga, Y. Sokona, E. Farahani, S. Kadner, K. Seyboth, A. Adler,", "id" : "ITEM-2", "issued" : { "date-parts" : [ [ "2014" ] ] }, "title" : "Buildings", "type" : "chapter" }, "uris" : [ "http://www.mendeley.com/documents/?uuid=e13f2d49-128f-4878-878b-7a18939b3e27" ] }, { "id" : "ITEM-3", "itemData" : { "ISBN" : "9781 10700 5198", "author" : [ { "dropping-particle" : "", "family" : "\u00dcrge-Vorsatz", "given" : "Diana", "non-dropping-particle" : "", "parse-names" : false, "suffix" : "" }, { "dropping-particle" : "", "family" : "Eyre", "given" : "Nick", "non-dropping-particle" : "", "parse-names" : false, "suffix" : "" }, { "dropping-particle" : "", "family" : "Graham", "given" : "Peter", "non-dropping-particle" : "", "parse-names" : false, "suffix" : "" }, { "dropping-particle" : "", "family" : "Harvey", "given" : "Danny", "non-dropping-particle" : "", "parse-names" : false, "suffix" : "" }, { "dropping-particle" : "", "family" : "Hertwich", "given" : "Edgar", "non-dropping-particle" : "", "parse-names" : false, "suffix" : "" }, { "dropping-particle" : "", "family" : "Jiang", "given" : "Yi", "non-dropping-particle" : "", "parse-names" : false, "suffix" : "" }, { "dropping-particle" : "", "family" : "Kornevall", "given" : "Christian", "non-dropping-particle" : "", "parse-names" : false, "suffix" : "" }, { "dropping-particle" : "", "family" : "Majumbar", "given" : "Mili", "non-dropping-particle" : "", "parse-names" : false, "suffix" : "" }, { "dropping-particle" : "", "family" : "McMahon", "given" : "James E.", "non-dropping-particle" : "", "parse-names" : false, "suffix" : "" }, { "dropping-particle" : "", "family" : "Mirasgedis", "given" : "Sevastianos", "non-dropping-particle" : "", "parse-names" : false, "suffix" : "" }, { "dropping-particle" : "", "family" : "Murakami", "given" : "Shuzo", "non-dropping-particle" : "", "parse-names" : false, "suffix" : "" }, { "dropping-particle" : "", "family" : "Novikova", "given" : "Aleksandra", "non-dropping-particle" : "", "parse-names" : false, "suffix" : "" }, { "dropping-particle" : "", "family" : "Janda", "given" : "Kathryn", "non-dropping-particle" : "", "parse-names" : false, "suffix" : "" }, { "dropping-particle" : "", "family" : "Masera", "given" : "Omar", "non-dropping-particle" : "", "parse-names" : false, "suffix" : "" }, { "dropping-particle" : "", "family" : "McNeil", "given" : "Michael", "non-dropping-particle" : "", "parse-names" : false, "suffix" : "" }, { "dropping-particle" : "", "family" : "Petrichenko", "given" : "Ksenia", "non-dropping-particle" : "", "parse-names" : false, "suffix" : "" }, { "dropping-particle" : "", "family" : "Herrero", "given" : "Sergio Tirado", "non-dropping-particle" : "", "parse-names" : false, "suffix" : "" }, { "dropping-particle" : "", "family" : "Jochem", "given" : "Eberhard", "non-dropping-particle" : "", "parse-names" : false, "suffix" : "" } ], "chapter-number" : "10", "container-title" : "Global Energy Assessment - Toward a Sustainable Future", "id" : "ITEM-3", "issued" : { "date-parts" : [ [ "2012" ] ] }, "page" : "649-760", "publisher" : "Cambridge University Press", "publisher-place" : "Cambridge, UK", "title" : "Energy End-Use: Buildings", "type" : "chapter" }, "uris" : [ "http://www.mendeley.com/documents/?uuid=8de8d4e7-6e6a-4ad6-b7b8-c04c8fcd9fc8" ] }, { "id" : "ITEM-4", "itemData" : { "DOI" : "10.1016/j.rser.2014.04.053", "ISSN" : "13640321", "abstract" : "Energy use in buildings accounts for 38% of global total final energy consumption, 45% of which in OECD countries. According to the International Energy Agency the continuing demand for new large and small appliances, often with new functionality, is resulting in rapidly increasing electricity consumption in both the residential and service sectors. Appliances contribution to the residential electricity use is increasing. Also, appliances types are changing in our homes. This paper aims to find the trend of energy consumption of appliances in the building sector and describing the driver of this energy consumption. For doing so, a review of the literature available in the topic is summarized first. Trends show that appliances energy consumption is growing, but also that are disproportionately powered by electricity, mainly due to the proliferation of electronics and other small household devices, especially in OECD countries. This trend, which have already brought millions of households out of poverty in China and India and promises to continually improve standards of living throughout the developing world, will also have a major impact on appliance energy consumption as many more households will be able to afford basic equipment such as refrigerators and washing machines. Moreover, because appliances generally consume electricity instead of renewable fuels or direct combustion fuels, they carry a relatively large carbon footprint in countries where electricity production is carbon intensive. Finally, appliances present significant opportunities for efficiency improvement, since most of the appliances to be implemented in the near future still have to be produced. ?? 2014 Elsevier Ltd.", "author" : [ { "dropping-particle" : "", "family" : "Cabeza", "given" : "Luisa F.", "non-dropping-particle" : "", "parse-names" : false, "suffix" : "" }, { "dropping-particle" : "", "family" : "Urge-Vorsatz", "given" : "Diana", "non-dropping-particle" : "", "parse-names" : false, "suffix" : "" }, { "dropping-particle" : "", "family" : "McNeil", "given" : "Michael A.", "non-dropping-particle" : "", "parse-names" : false, "suffix" : "" }, { "dropping-particle" : "", "family" : "Barreneche", "given" : "Camila", "non-dropping-particle" : "", "parse-names" : false, "suffix" : "" }, { "dropping-particle" : "", "family" : "Serrano", "given" : "Susana", "non-dropping-particle" : "", "parse-names" : false, "suffix" : "" } ], "container-title" : "Renewable and Sustainable Energy Reviews", "id" : "ITEM-4", "issued" : { "date-parts" : [ [ "2014" ] ] }, "page" : "188-193", "publisher" : "Elsevier", "title" : "Investigating greenhouse challenge from growing trends of electricity consumption through home appliances in buildings", "type" : "article-journal", "volume" : "36" }, "uris" : [ "http://www.mendeley.com/documents/?uuid=fffdf1d5-f870-44c0-8dab-07f2893dff57" ] } ], "mendeley" : { "formattedCitation" : "[29\u201332]", "plainTextFormattedCitation" : "[29\u201332]", "previouslyFormattedCitation" : "[29\u201332]" }, "properties" : { "formattedCitation" : "[28,29]", "noteIndex" : 0, "plainCitation" : "[28,29]" }, "schema" : "https://github.com/citation-style-language/schema/raw/master/csl-citation.json" }</w:instrText>
      </w:r>
      <w:r w:rsidR="00D531A8">
        <w:rPr>
          <w:lang w:val="en-US"/>
        </w:rPr>
        <w:fldChar w:fldCharType="separate"/>
      </w:r>
      <w:r w:rsidR="008517E2" w:rsidRPr="008517E2">
        <w:rPr>
          <w:rFonts w:ascii="Calibri" w:hAnsi="Calibri" w:cs="Calibri"/>
          <w:noProof/>
          <w:lang w:val="en-GB"/>
        </w:rPr>
        <w:t>[29–32]</w:t>
      </w:r>
      <w:r w:rsidR="00D531A8">
        <w:rPr>
          <w:lang w:val="en-US"/>
        </w:rPr>
        <w:fldChar w:fldCharType="end"/>
      </w:r>
      <w:r>
        <w:rPr>
          <w:lang w:val="en-US"/>
        </w:rPr>
        <w:t>, food waste</w:t>
      </w:r>
      <w:r w:rsidR="00D531A8">
        <w:rPr>
          <w:lang w:val="en-US"/>
        </w:rPr>
        <w:t xml:space="preserve"> </w:t>
      </w:r>
      <w:r w:rsidR="00D531A8">
        <w:rPr>
          <w:lang w:val="en-US"/>
        </w:rPr>
        <w:fldChar w:fldCharType="begin" w:fldLock="1"/>
      </w:r>
      <w:r w:rsidR="008517E2">
        <w:rPr>
          <w:lang w:val="en-US"/>
        </w:rPr>
        <w:instrText>ADDIN CSL_CITATION { "citationID" : "a1u2df3knnc", "citationItems" : [ { "id" : "ITEM-1", "itemData" : { "DOI" : "10.1038/nclimate2353", "ISBN" : "1758-678X", "ISSN" : "1758-678X", "abstract" : "Recent studies show that current trends in yield improvement will not be sufficient to meet projected global food demand in 2050, and suggest that a further expansion of agricultural area will be required. However, agriculture is the main driver of losses of biodiversity and a major contributor to climate change and pollution, and so further expansion is undesirable. The usual proposed alternative\u2014intensification with increased resource use\u2014also has negative effects. It is therefore imperative to find ways to achieve global food security without expanding crop or pastureland and without increasing greenhouse gas emissions. Some authors have emphasized a role for sustainable intensification in closing global \u2018yield gaps\u2019 between the currently realized and potentially achievable yields. However, in this paper we use a transparent, data-driven model, to show that even if yield gaps are closed, the projected demand will drive further agricultural expansion. There are, however, options for reduction on the demand side that are rarely considered. In the second part of this paper we quantify the potential for demand-side mitigation options, and show that improved diets and decreases in food waste are essential to deliver emissions reductions, and to provide global food security in 2050.", "author" : [ { "dropping-particle" : "", "family" : "Baj\u017eelj", "given" : "Bojana", "non-dropping-particle" : "", "parse-names" : false, "suffix" : "" }, { "dropping-particle" : "", "family" : "Richards", "given" : "Keith S", "non-dropping-particle" : "", "parse-names" : false, "suffix" : "" }, { "dropping-particle" : "", "family" : "Allwood", "given" : "Julian M", "non-dropping-particle" : "", "parse-names" : false, "suffix" : "" }, { "dropping-particle" : "", "family" : "Smith", "given" : "Pete", "non-dropping-particle" : "", "parse-names" : false, "suffix" : "" }, { "dropping-particle" : "", "family" : "Dennis", "given" : "John S", "non-dropping-particle" : "", "parse-names" : false, "suffix" : "" }, { "dropping-particle" : "", "family" : "Curmi", "given" : "Elizabeth", "non-dropping-particle" : "", "parse-names" : false, "suffix" : "" }, { "dropping-particle" : "", "family" : "Gilligan", "given" : "Christopher A", "non-dropping-particle" : "", "parse-names" : false, "suffix" : "" } ], "container-title" : "Nature Climate Change", "id" : "ITEM-1", "issue" : "October", "issued" : { "date-parts" : [ [ "2014" ] ] }, "page" : "924-929", "title" : "Importance of food-demand management for climate mitigation", "type" : "article-journal", "volume" : "4" }, "uris" : [ "http://www.mendeley.com/documents/?uuid=ad78e00a-157a-483a-b2f1-d867d1ced7f8" ] } ], "mendeley" : { "formattedCitation" : "[33]", "plainTextFormattedCitation" : "[33]", "previouslyFormattedCitation" : "[33]" }, "properties" : { "formattedCitation" : "[30]", "noteIndex" : 0, "plainCitation" : "[30]" }, "schema" : "https://github.com/citation-style-language/schema/raw/master/csl-citation.json" }</w:instrText>
      </w:r>
      <w:r w:rsidR="00D531A8">
        <w:rPr>
          <w:lang w:val="en-US"/>
        </w:rPr>
        <w:fldChar w:fldCharType="separate"/>
      </w:r>
      <w:r w:rsidR="008517E2" w:rsidRPr="008517E2">
        <w:rPr>
          <w:rFonts w:ascii="Calibri" w:hAnsi="Calibri" w:cs="Calibri"/>
          <w:noProof/>
          <w:lang w:val="en-GB"/>
        </w:rPr>
        <w:t>[33]</w:t>
      </w:r>
      <w:r w:rsidR="00D531A8">
        <w:rPr>
          <w:lang w:val="en-US"/>
        </w:rPr>
        <w:fldChar w:fldCharType="end"/>
      </w:r>
      <w:r>
        <w:rPr>
          <w:lang w:val="en-US"/>
        </w:rPr>
        <w:t>, and the overall demand-side</w:t>
      </w:r>
      <w:r w:rsidR="00D531A8">
        <w:rPr>
          <w:lang w:val="en-US"/>
        </w:rPr>
        <w:t xml:space="preserve"> </w:t>
      </w:r>
      <w:r w:rsidR="00D531A8">
        <w:rPr>
          <w:lang w:val="en-US"/>
        </w:rPr>
        <w:fldChar w:fldCharType="begin" w:fldLock="1"/>
      </w:r>
      <w:r w:rsidR="008517E2">
        <w:rPr>
          <w:lang w:val="en-US"/>
        </w:rPr>
        <w:instrText>ADDIN CSL_CITATION { "citationID" : "ajdg4svckf", "citationItems" : [ { "id" : "ITEM-1", "itemData" : { "DOI" : "10.1146/annurev-environ-110615-085428", "abstract" : "To date, the assessment literature on climate change solutions has emphasized technologies and options based on cost-effectiveness analysis. However, many solutions to climate change mitigation misfit such analytical frameworks. We here examine these less discussed mitigation options. To do, we synthesize demand-side mitigation options in cities, the building, transport, and agricultural sectors and highlights the specific nature of demand-side solutions in the development context. Then we discuss key analytical considerations to integrate demand-side mitigation options into overarching assessments on mitigation. Such a framework would include infrastructure solutions that interact with endogenous preference formation. Both \u2018hard\u2019 infrastructures, such as the built environment, and \u2018soft\u2019 infrastructures, such as habits and norms, shape behavior and, through that, offer significant potential for reducing overall energy demand and GHG emissions. Systemic infrastructural and behavioral change will likely be a necessary component of a transition to a low-carbon society. Expected final online publication date for the Annual Review of Environment and Resources Volume 41 is October 17, 2016. Please see http://www.annualreviews.org/catalog/pubdates.aspx for revised estimates.", "author" : [ { "dropping-particle" : "", "family" : "Creutzig", "given" : "F.", "non-dropping-particle" : "", "parse-names" : false, "suffix" : "" }, { "dropping-particle" : "", "family" : "Fernandez", "given" : "Blanca", "non-dropping-particle" : "", "parse-names" : false, "suffix" : "" }, { "dropping-particle" : "", "family" : "Haberl", "given" : "Helmut", "non-dropping-particle" : "", "parse-names" : false, "suffix" : "" }, { "dropping-particle" : "", "family" : "Khosla", "given" : "Radhika", "non-dropping-particle" : "", "parse-names" : false, "suffix" : "" }, { "dropping-particle" : "", "family" : "Mulugetta", "given" : "Yacob", "non-dropping-particle" : "", "parse-names" : false, "suffix" : "" }, { "dropping-particle" : "", "family" : "Seto", "given" : "Karen C.", "non-dropping-particle" : "", "parse-names" : false, "suffix" : "" } ], "container-title" : "Annual Review of Environment and Resources", "id" : "ITEM-1", "issue" : "1", "issued" : { "date-parts" : [ [ "2016" ] ] }, "page" : "null", "title" : "Beyond Technology: Demand-Side Solutions to Climate Change Mitigation", "type" : "article-journal", "volume" : "41" }, "uris" : [ "http://www.mendeley.com/documents/?uuid=119ff04e-2dc4-4afe-9165-5752982021e6" ] } ], "mendeley" : { "formattedCitation" : "[24]", "plainTextFormattedCitation" : "[24]", "previouslyFormattedCitation" : "[24]" }, "properties" : { "formattedCitation" : "[19]", "noteIndex" : 0, "plainCitation" : "[19]" }, "schema" : "https://github.com/citation-style-language/schema/raw/master/csl-citation.json" }</w:instrText>
      </w:r>
      <w:r w:rsidR="00D531A8">
        <w:rPr>
          <w:lang w:val="en-US"/>
        </w:rPr>
        <w:fldChar w:fldCharType="separate"/>
      </w:r>
      <w:r w:rsidR="008517E2" w:rsidRPr="008517E2">
        <w:rPr>
          <w:rFonts w:ascii="Calibri" w:hAnsi="Calibri" w:cs="Calibri"/>
          <w:noProof/>
          <w:lang w:val="en-GB"/>
        </w:rPr>
        <w:t>[24]</w:t>
      </w:r>
      <w:r w:rsidR="00D531A8">
        <w:rPr>
          <w:lang w:val="en-US"/>
        </w:rPr>
        <w:fldChar w:fldCharType="end"/>
      </w:r>
      <w:r>
        <w:rPr>
          <w:lang w:val="en-US"/>
        </w:rPr>
        <w:t>.</w:t>
      </w:r>
    </w:p>
    <w:p w14:paraId="5AC21C16" w14:textId="4D1FEBB5" w:rsidR="00254F5C" w:rsidRDefault="004523A9" w:rsidP="0037617C">
      <w:pPr>
        <w:rPr>
          <w:lang w:val="en-US"/>
        </w:rPr>
      </w:pPr>
      <w:r>
        <w:rPr>
          <w:lang w:val="en-US"/>
        </w:rPr>
        <w:t>The middle</w:t>
      </w:r>
      <w:r w:rsidR="00713DD6">
        <w:rPr>
          <w:lang w:val="en-US"/>
        </w:rPr>
        <w:t>-</w:t>
      </w:r>
      <w:r>
        <w:rPr>
          <w:lang w:val="en-US"/>
        </w:rPr>
        <w:t xml:space="preserve"> </w:t>
      </w:r>
      <w:r w:rsidR="00B36BFA">
        <w:rPr>
          <w:lang w:val="en-US"/>
        </w:rPr>
        <w:t xml:space="preserve">(2025-2050) </w:t>
      </w:r>
      <w:r>
        <w:rPr>
          <w:lang w:val="en-US"/>
        </w:rPr>
        <w:t xml:space="preserve">and long-term </w:t>
      </w:r>
      <w:r w:rsidR="00B36BFA">
        <w:rPr>
          <w:lang w:val="en-US"/>
        </w:rPr>
        <w:t xml:space="preserve">(to 2100) </w:t>
      </w:r>
      <w:r>
        <w:rPr>
          <w:lang w:val="en-US"/>
        </w:rPr>
        <w:t xml:space="preserve">is dominated by capital and infrastructure stocks </w:t>
      </w:r>
      <w:r w:rsidR="006B0846">
        <w:rPr>
          <w:lang w:val="en-US"/>
        </w:rPr>
        <w:fldChar w:fldCharType="begin" w:fldLock="1"/>
      </w:r>
      <w:r w:rsidR="008517E2">
        <w:rPr>
          <w:lang w:val="en-US"/>
        </w:rPr>
        <w:instrText>ADDIN CSL_CITATION { "citationID" : "a27378qbdd8", "citationItems" : [ { "id" : "ITEM-1", "itemData" : { "author" : [ { "dropping-particle" : "", "family" : "Lecocq", "given" : "Franck", "non-dropping-particle" : "", "parse-names" : false, "suffix" : "" }, { "dropping-particle" : "", "family" : "Shalizi", "given" : "Zmarak", "non-dropping-particle" : "", "parse-names" : false, "suffix" : "" } ], "container-title" : "Climate Policy", "id" : "ITEM-1", "issue" : "2", "issued" : { "date-parts" : [ [ "2014" ] ] }, "page" : "187\u2013208", "title" : "The economics of targeted mitigation in infrastructure", "type" : "article-journal", "volume" : "14" }, "uris" : [ "http://www.mendeley.com/documents/?uuid=23c06ebd-a5ac-4997-9902-9fce3cf19768" ] } ], "mendeley" : { "formattedCitation" : "[34]", "plainTextFormattedCitation" : "[34]", "previouslyFormattedCitation" : "[34]" }, "properties" : { "formattedCitation" : "[33]", "noteIndex" : 0, "plainCitation" : "[33]" }, "schema" : "https://github.com/citation-style-language/schema/raw/master/csl-citation.json" }</w:instrText>
      </w:r>
      <w:r w:rsidR="006B0846">
        <w:rPr>
          <w:lang w:val="en-US"/>
        </w:rPr>
        <w:fldChar w:fldCharType="separate"/>
      </w:r>
      <w:r w:rsidR="008517E2" w:rsidRPr="008517E2">
        <w:rPr>
          <w:rFonts w:ascii="Calibri" w:hAnsi="Calibri" w:cs="Calibri"/>
          <w:noProof/>
          <w:lang w:val="en-US"/>
        </w:rPr>
        <w:t>[34]</w:t>
      </w:r>
      <w:r w:rsidR="006B0846">
        <w:rPr>
          <w:lang w:val="en-US"/>
        </w:rPr>
        <w:fldChar w:fldCharType="end"/>
      </w:r>
      <w:r>
        <w:rPr>
          <w:lang w:val="en-US"/>
        </w:rPr>
        <w:t xml:space="preserve">. Many options are situated in the buildings sector, including more efficient consumer appliances, heating </w:t>
      </w:r>
      <w:r w:rsidR="007E3CFD">
        <w:rPr>
          <w:lang w:val="en-US"/>
        </w:rPr>
        <w:t xml:space="preserve">and cooling </w:t>
      </w:r>
      <w:r>
        <w:rPr>
          <w:lang w:val="en-US"/>
        </w:rPr>
        <w:t xml:space="preserve">systems, and building </w:t>
      </w:r>
      <w:r w:rsidR="007E3CFD">
        <w:rPr>
          <w:lang w:val="en-US"/>
        </w:rPr>
        <w:t>envelope design and materials</w:t>
      </w:r>
      <w:r>
        <w:rPr>
          <w:lang w:val="en-US"/>
        </w:rPr>
        <w:t>. However, they must be fostered now to achieve notable results</w:t>
      </w:r>
      <w:r w:rsidR="00E81050">
        <w:rPr>
          <w:lang w:val="en-US"/>
        </w:rPr>
        <w:t xml:space="preserve"> starting</w:t>
      </w:r>
      <w:r>
        <w:rPr>
          <w:lang w:val="en-US"/>
        </w:rPr>
        <w:t xml:space="preserve"> in 5-10 years. </w:t>
      </w:r>
      <w:r w:rsidR="0037617C">
        <w:rPr>
          <w:lang w:val="en-US"/>
        </w:rPr>
        <w:t>Similarly, the</w:t>
      </w:r>
      <w:r w:rsidR="007547A0">
        <w:rPr>
          <w:lang w:val="en-US"/>
        </w:rPr>
        <w:t xml:space="preserve"> long life-time of road and rail-based systems (40-75+ years) means that the</w:t>
      </w:r>
      <w:r w:rsidR="0037617C">
        <w:rPr>
          <w:lang w:val="en-US"/>
        </w:rPr>
        <w:t xml:space="preserve"> transition towards sustainable transport systems </w:t>
      </w:r>
      <w:r w:rsidR="007547A0">
        <w:rPr>
          <w:lang w:val="en-US"/>
        </w:rPr>
        <w:t xml:space="preserve">must </w:t>
      </w:r>
      <w:r w:rsidR="0037617C">
        <w:rPr>
          <w:lang w:val="en-US"/>
        </w:rPr>
        <w:t>be implemented now to enable deep decarbonization</w:t>
      </w:r>
      <w:r w:rsidR="006B0846">
        <w:rPr>
          <w:lang w:val="en-US"/>
        </w:rPr>
        <w:t xml:space="preserve"> pathways</w:t>
      </w:r>
      <w:r w:rsidR="0037617C">
        <w:rPr>
          <w:lang w:val="en-US"/>
        </w:rPr>
        <w:t xml:space="preserve"> </w:t>
      </w:r>
      <w:r w:rsidR="007547A0">
        <w:rPr>
          <w:lang w:val="en-US"/>
        </w:rPr>
        <w:t>with</w:t>
      </w:r>
      <w:r w:rsidR="0037617C">
        <w:rPr>
          <w:lang w:val="en-US"/>
        </w:rPr>
        <w:t>in 20-40 years</w:t>
      </w:r>
      <w:r w:rsidR="005D20A1">
        <w:rPr>
          <w:lang w:val="en-US"/>
        </w:rPr>
        <w:t xml:space="preserve"> – making them immediate term decisions with long term implications</w:t>
      </w:r>
      <w:r w:rsidR="0037617C">
        <w:rPr>
          <w:lang w:val="en-US"/>
        </w:rPr>
        <w:t xml:space="preserve">. </w:t>
      </w:r>
    </w:p>
    <w:p w14:paraId="46C76311" w14:textId="51498262" w:rsidR="006B0846" w:rsidRDefault="00254F5C" w:rsidP="00E635DD">
      <w:pPr>
        <w:rPr>
          <w:lang w:val="en-US"/>
        </w:rPr>
      </w:pPr>
      <w:r>
        <w:rPr>
          <w:lang w:val="en-US"/>
        </w:rPr>
        <w:t xml:space="preserve">With the efficient use of buildings and city space, underpinned by active travel and public transportation, </w:t>
      </w:r>
      <w:r w:rsidR="006B0846">
        <w:rPr>
          <w:lang w:val="en-US"/>
        </w:rPr>
        <w:t xml:space="preserve">important network externalities </w:t>
      </w:r>
      <w:r>
        <w:rPr>
          <w:lang w:val="en-US"/>
        </w:rPr>
        <w:t>emerge, driving cities towards</w:t>
      </w:r>
      <w:r w:rsidR="0037617C">
        <w:rPr>
          <w:lang w:val="en-US"/>
        </w:rPr>
        <w:t xml:space="preserve"> low-carbon compact urban form</w:t>
      </w:r>
      <w:r>
        <w:rPr>
          <w:lang w:val="en-US"/>
        </w:rPr>
        <w:t>s</w:t>
      </w:r>
      <w:r w:rsidR="0037617C">
        <w:rPr>
          <w:lang w:val="en-US"/>
        </w:rPr>
        <w:t xml:space="preserve"> towards the end of this century.</w:t>
      </w:r>
      <w:r w:rsidR="006B0846">
        <w:rPr>
          <w:lang w:val="en-US"/>
        </w:rPr>
        <w:t xml:space="preserve"> </w:t>
      </w:r>
      <w:r w:rsidR="00B36BFA">
        <w:rPr>
          <w:lang w:val="en-US"/>
        </w:rPr>
        <w:t xml:space="preserve">Thus </w:t>
      </w:r>
      <w:r w:rsidR="003B1C6F">
        <w:rPr>
          <w:lang w:val="en-US"/>
        </w:rPr>
        <w:t>the “</w:t>
      </w:r>
      <w:r w:rsidR="00B36BFA">
        <w:rPr>
          <w:lang w:val="en-US"/>
        </w:rPr>
        <w:t>urban form</w:t>
      </w:r>
      <w:r w:rsidR="003B1C6F">
        <w:rPr>
          <w:lang w:val="en-US"/>
        </w:rPr>
        <w:t>” domain</w:t>
      </w:r>
      <w:r w:rsidR="00B36BFA">
        <w:rPr>
          <w:lang w:val="en-US"/>
        </w:rPr>
        <w:t xml:space="preserve"> captures aspects of both transport and buildings,</w:t>
      </w:r>
      <w:r w:rsidR="00235ABB">
        <w:rPr>
          <w:lang w:val="en-US"/>
        </w:rPr>
        <w:t xml:space="preserve"> and emerges from specific transport and building interventions,</w:t>
      </w:r>
      <w:r w:rsidR="00B36BFA">
        <w:rPr>
          <w:lang w:val="en-US"/>
        </w:rPr>
        <w:t xml:space="preserve"> but is distinct in addressing layout and wider systemic effect at larger spatial scales. </w:t>
      </w:r>
      <w:r w:rsidR="00E635DD">
        <w:rPr>
          <w:lang w:val="en-US"/>
        </w:rPr>
        <w:t>Urban form also emphasizes the close entanglement of the transport and building system</w:t>
      </w:r>
      <w:r w:rsidR="003B1C6F">
        <w:rPr>
          <w:lang w:val="en-US"/>
        </w:rPr>
        <w:t xml:space="preserve">s, for instance through </w:t>
      </w:r>
      <w:r w:rsidR="008927A2">
        <w:rPr>
          <w:lang w:val="en-US"/>
        </w:rPr>
        <w:t>fuel prices</w:t>
      </w:r>
      <w:r w:rsidR="003B1C6F">
        <w:rPr>
          <w:lang w:val="en-US"/>
        </w:rPr>
        <w:t>, which shape street layouts,</w:t>
      </w:r>
      <w:r w:rsidR="00E635DD">
        <w:rPr>
          <w:lang w:val="en-US"/>
        </w:rPr>
        <w:t xml:space="preserve"> building heights and floor spaces,</w:t>
      </w:r>
      <w:r w:rsidR="008927A2">
        <w:rPr>
          <w:lang w:val="en-US"/>
        </w:rPr>
        <w:t xml:space="preserve"> and </w:t>
      </w:r>
      <w:r w:rsidR="004655EB">
        <w:rPr>
          <w:lang w:val="en-US"/>
        </w:rPr>
        <w:t xml:space="preserve">the balance of different transport systems </w:t>
      </w:r>
      <w:r w:rsidR="004655EB">
        <w:rPr>
          <w:lang w:val="en-US"/>
        </w:rPr>
        <w:fldChar w:fldCharType="begin" w:fldLock="1"/>
      </w:r>
      <w:r w:rsidR="008517E2">
        <w:rPr>
          <w:lang w:val="en-US"/>
        </w:rPr>
        <w:instrText>ADDIN CSL_CITATION { "citationID" : "a1gd7l5cu41", "citationItems" : [ { "id" : "ITEM-1", "itemData" : { "author" : [ { "dropping-particle" : "", "family" : "Fujita", "given" : "M.", "non-dropping-particle" : "", "parse-names" : false, "suffix" : "" } ], "edition" : "First", "id" : "ITEM-1", "issued" : { "date-parts" : [ [ "1989" ] ] }, "publisher" : "Cambridge University Press", "title" : "Urban Economic Theory", "type" : "book" }, "uri" : [ "http://zotero.org/groups/142725/items/U5V2XZCZ" ], "uris" : [ "http://zotero.org/groups/142725/items/U5V2XZCZ", "http://www.mendeley.com/documents/?uuid=d7983124-c7dd-4a87-af33-fa801a91ffc8" ] }, { "id" : "ITEM-2", "itemData" : { "ISSN" : "2212-0955", "author" : [ { "dropping-particle" : "", "family" : "Creutzig", "given" : "F.", "non-dropping-particle" : "", "parse-names" : false, "suffix" : "" } ], "container-title" : "Urban Climate", "id" : "ITEM-2", "issued" : { "date-parts" : [ [ "2014" ] ] }, "page" : "63-76", "title" : "How fuel prices determine public transport infrastructure, modal shares and urban form", "type" : "article-journal", "volume" : "10" }, "uri" : [ "http://zotero.org/groups/142725/items/C9PJR7AQ" ], "uris" : [ "http://zotero.org/groups/142725/items/C9PJR7AQ", "http://www.mendeley.com/documents/?uuid=e5b07daf-cb24-4f53-bb53-8603bf67ae9d" ] }, { "id" : "ITEM-3", "itemData" : { "DOI" : "10.1073/pnas.1315545112", "ISSN" : "0027-8424", "author" : [ { "dropping-particle" : "", "family" : "Creutzig", "given" : "Felix", "non-dropping-particle" : "", "parse-names" : false, "suffix" : "" }, { "dropping-particle" : "", "family" : "Baiocchi", "given" : "Giovanni", "non-dropping-particle" : "", "parse-names" : false, "suffix" : "" }, { "dropping-particle" : "", "family" : "Bierkandt", "given" : "Robert", "non-dropping-particle" : "", "parse-names" : false, "suffix" : "" }, { "dropping-particle" : "", "family" : "Pichler", "given" : "Peter-Paul", "non-dropping-particle" : "", "parse-names" : false, "suffix" : "" }, { "dropping-particle" : "", "family" : "Seto", "given" : "Karen C.", "non-dropping-particle" : "", "parse-names" : false, "suffix" : "" } ], "container-title" : "Proceedings of the National Academy of Sciences", "id" : "ITEM-3", "issued" : { "date-parts" : [ [ "2015" ] ] }, "title" : "Global typology of urban energy use and potentials for an urbanization mitigation wedge", "type" : "article-journal" }, "uris" : [ "http://www.mendeley.com/documents/?uuid=0f6da94c-9a72-40eb-8c7f-ee424de9ed8c" ] } ], "mendeley" : { "formattedCitation" : "[35\u201337]", "plainTextFormattedCitation" : "[35\u201337]", "previouslyFormattedCitation" : "[35\u201337]" }, "properties" : { "formattedCitation" : "[13,31,32]", "noteIndex" : 0, "plainCitation" : "[13,31,32]" }, "schema" : "https://github.com/citation-style-language/schema/raw/master/csl-citation.json" }</w:instrText>
      </w:r>
      <w:r w:rsidR="004655EB">
        <w:rPr>
          <w:lang w:val="en-US"/>
        </w:rPr>
        <w:fldChar w:fldCharType="separate"/>
      </w:r>
      <w:r w:rsidR="008517E2" w:rsidRPr="008517E2">
        <w:rPr>
          <w:rFonts w:ascii="Calibri" w:hAnsi="Calibri" w:cs="Calibri"/>
          <w:noProof/>
          <w:lang w:val="en-US"/>
        </w:rPr>
        <w:t>[35–37]</w:t>
      </w:r>
      <w:r w:rsidR="004655EB">
        <w:rPr>
          <w:lang w:val="en-US"/>
        </w:rPr>
        <w:fldChar w:fldCharType="end"/>
      </w:r>
      <w:r w:rsidR="004655EB">
        <w:rPr>
          <w:lang w:val="en-US"/>
        </w:rPr>
        <w:t>.</w:t>
      </w:r>
      <w:r w:rsidR="00B36BFA">
        <w:rPr>
          <w:lang w:val="en-US"/>
        </w:rPr>
        <w:t xml:space="preserve"> </w:t>
      </w:r>
    </w:p>
    <w:p w14:paraId="227466FE" w14:textId="6516D255" w:rsidR="0005261B" w:rsidRDefault="000A52DE" w:rsidP="009206F8">
      <w:pPr>
        <w:pStyle w:val="Heading2"/>
        <w:rPr>
          <w:lang w:val="en-US"/>
        </w:rPr>
      </w:pPr>
      <w:r>
        <w:rPr>
          <w:lang w:val="en-US"/>
        </w:rPr>
        <w:t xml:space="preserve">Literature search, </w:t>
      </w:r>
      <w:r w:rsidR="00953310">
        <w:rPr>
          <w:lang w:val="en-US"/>
        </w:rPr>
        <w:t xml:space="preserve">automated content analysis </w:t>
      </w:r>
      <w:r>
        <w:rPr>
          <w:lang w:val="en-US"/>
        </w:rPr>
        <w:t>and scientometric analysis</w:t>
      </w:r>
    </w:p>
    <w:p w14:paraId="1C10A87B" w14:textId="4DD6CF84" w:rsidR="0005261B" w:rsidRDefault="00CB6E15">
      <w:pPr>
        <w:rPr>
          <w:lang w:val="en-US"/>
        </w:rPr>
      </w:pPr>
      <w:r>
        <w:rPr>
          <w:lang w:val="en-US"/>
        </w:rPr>
        <w:t>To identify the urban mitigation literature covered by these four domains, we develop a structured search query for the Web of Science (WOS) literature database</w:t>
      </w:r>
      <w:r w:rsidR="000117CE">
        <w:rPr>
          <w:lang w:val="en-US"/>
        </w:rPr>
        <w:t xml:space="preserve">. </w:t>
      </w:r>
      <w:ins w:id="0" w:author="William Lamb" w:date="2018-01-16T11:58:00Z">
        <w:r w:rsidR="005A5E5B">
          <w:rPr>
            <w:lang w:val="en-US"/>
          </w:rPr>
          <w:t xml:space="preserve">We identified an initial set of </w:t>
        </w:r>
        <w:r w:rsidR="005A5E5B">
          <w:rPr>
            <w:lang w:val="en-US"/>
          </w:rPr>
          <w:lastRenderedPageBreak/>
          <w:t>keywords based on the authors’ expertise, iteratively refined these through WOS searches, then reviewed random samples of documents until approximately 90% were deemed relevant (by two authors</w:t>
        </w:r>
      </w:ins>
      <w:ins w:id="1" w:author="William Lamb" w:date="2018-01-16T11:59:00Z">
        <w:r w:rsidR="005A5E5B">
          <w:rPr>
            <w:lang w:val="en-US"/>
          </w:rPr>
          <w:t>,</w:t>
        </w:r>
      </w:ins>
      <w:ins w:id="2" w:author="William Lamb" w:date="2018-01-16T11:58:00Z">
        <w:r w:rsidR="005A5E5B">
          <w:rPr>
            <w:lang w:val="en-US"/>
          </w:rPr>
          <w:t xml:space="preserve"> independently).</w:t>
        </w:r>
        <w:r w:rsidR="005A5E5B">
          <w:rPr>
            <w:lang w:val="en-US"/>
          </w:rPr>
          <w:t xml:space="preserve"> </w:t>
        </w:r>
      </w:ins>
      <w:del w:id="3" w:author="William Lamb" w:date="2018-01-16T11:58:00Z">
        <w:r w:rsidR="000117CE" w:rsidDel="005A5E5B">
          <w:rPr>
            <w:lang w:val="en-US"/>
          </w:rPr>
          <w:delText xml:space="preserve">This </w:delText>
        </w:r>
      </w:del>
      <w:ins w:id="4" w:author="William Lamb" w:date="2018-01-16T11:58:00Z">
        <w:r w:rsidR="005A5E5B">
          <w:rPr>
            <w:lang w:val="en-US"/>
          </w:rPr>
          <w:t xml:space="preserve">The search query </w:t>
        </w:r>
      </w:ins>
      <w:r w:rsidR="000117CE">
        <w:rPr>
          <w:lang w:val="en-US"/>
        </w:rPr>
        <w:t xml:space="preserve">includes specific combinations of keywords for each domain (e.g. “bicycle infrastructure provisioning”), as well as more generic strings (“low-carbon transport”). </w:t>
      </w:r>
      <w:r w:rsidR="005126F7">
        <w:rPr>
          <w:lang w:val="en-US"/>
        </w:rPr>
        <w:t xml:space="preserve">We </w:t>
      </w:r>
      <w:r w:rsidR="00B36BFA">
        <w:rPr>
          <w:lang w:val="en-US"/>
        </w:rPr>
        <w:t>aim</w:t>
      </w:r>
      <w:r w:rsidR="005126F7">
        <w:rPr>
          <w:lang w:val="en-US"/>
        </w:rPr>
        <w:t xml:space="preserve"> to identify </w:t>
      </w:r>
      <w:r w:rsidR="00B36BFA">
        <w:rPr>
          <w:lang w:val="en-US"/>
        </w:rPr>
        <w:t>mitigation-</w:t>
      </w:r>
      <w:r w:rsidR="00CD40F3">
        <w:rPr>
          <w:lang w:val="en-US"/>
        </w:rPr>
        <w:t>relevant</w:t>
      </w:r>
      <w:r w:rsidR="00B36BFA">
        <w:rPr>
          <w:lang w:val="en-US"/>
        </w:rPr>
        <w:t xml:space="preserve"> </w:t>
      </w:r>
      <w:r w:rsidR="005126F7">
        <w:rPr>
          <w:lang w:val="en-US"/>
        </w:rPr>
        <w:t xml:space="preserve">studies as well as </w:t>
      </w:r>
      <w:r w:rsidR="00B36BFA">
        <w:rPr>
          <w:lang w:val="en-US"/>
        </w:rPr>
        <w:t>mitigation-</w:t>
      </w:r>
      <w:r w:rsidR="00CD40F3">
        <w:rPr>
          <w:lang w:val="en-US"/>
        </w:rPr>
        <w:t>focused</w:t>
      </w:r>
      <w:r w:rsidR="00B36BFA">
        <w:rPr>
          <w:lang w:val="en-US"/>
        </w:rPr>
        <w:t xml:space="preserve"> studies (i.e. </w:t>
      </w:r>
      <w:r w:rsidR="00CD40F3">
        <w:rPr>
          <w:lang w:val="en-US"/>
        </w:rPr>
        <w:t xml:space="preserve">papers </w:t>
      </w:r>
      <w:r w:rsidR="00B36BFA">
        <w:rPr>
          <w:lang w:val="en-US"/>
        </w:rPr>
        <w:t xml:space="preserve">on urban congestion </w:t>
      </w:r>
      <w:r w:rsidR="00CD40F3">
        <w:rPr>
          <w:lang w:val="en-US"/>
        </w:rPr>
        <w:t xml:space="preserve">policies </w:t>
      </w:r>
      <w:r w:rsidR="005126F7">
        <w:rPr>
          <w:lang w:val="en-US"/>
        </w:rPr>
        <w:t xml:space="preserve">that </w:t>
      </w:r>
      <w:r w:rsidR="00B36BFA">
        <w:rPr>
          <w:lang w:val="en-US"/>
        </w:rPr>
        <w:t xml:space="preserve">do </w:t>
      </w:r>
      <w:r w:rsidR="005126F7">
        <w:rPr>
          <w:lang w:val="en-US"/>
        </w:rPr>
        <w:t xml:space="preserve">not </w:t>
      </w:r>
      <w:r w:rsidR="00B36BFA">
        <w:rPr>
          <w:lang w:val="en-US"/>
        </w:rPr>
        <w:t xml:space="preserve">directly </w:t>
      </w:r>
      <w:r w:rsidR="005126F7">
        <w:rPr>
          <w:lang w:val="en-US"/>
        </w:rPr>
        <w:t xml:space="preserve">refer to </w:t>
      </w:r>
      <w:r w:rsidR="00CD40F3">
        <w:rPr>
          <w:lang w:val="en-US"/>
        </w:rPr>
        <w:t>emissions reductions would be included)</w:t>
      </w:r>
      <w:r w:rsidR="005126F7">
        <w:rPr>
          <w:lang w:val="en-US"/>
        </w:rPr>
        <w:t xml:space="preserve">. </w:t>
      </w:r>
      <w:r w:rsidR="00AB43B3">
        <w:rPr>
          <w:lang w:val="en-US"/>
        </w:rPr>
        <w:t>T</w:t>
      </w:r>
      <w:r w:rsidR="000117CE">
        <w:rPr>
          <w:lang w:val="en-US"/>
        </w:rPr>
        <w:t>he</w:t>
      </w:r>
      <w:r w:rsidR="00AB43B3">
        <w:rPr>
          <w:lang w:val="en-US"/>
        </w:rPr>
        <w:t xml:space="preserve"> full search methodology is detailed in the</w:t>
      </w:r>
      <w:r>
        <w:rPr>
          <w:lang w:val="en-US"/>
        </w:rPr>
        <w:t xml:space="preserve"> </w:t>
      </w:r>
      <w:r w:rsidR="0045398A">
        <w:rPr>
          <w:lang w:val="en-US"/>
        </w:rPr>
        <w:t>Supplementary Materials</w:t>
      </w:r>
      <w:r>
        <w:rPr>
          <w:lang w:val="en-US"/>
        </w:rPr>
        <w:t xml:space="preserve"> </w:t>
      </w:r>
      <w:r w:rsidR="00AB43B3">
        <w:rPr>
          <w:lang w:val="en-US"/>
        </w:rPr>
        <w:t>(SM)</w:t>
      </w:r>
      <w:ins w:id="5" w:author="William Lamb" w:date="2018-01-16T12:57:00Z">
        <w:r w:rsidR="007000A9">
          <w:rPr>
            <w:lang w:val="en-US"/>
          </w:rPr>
          <w:t xml:space="preserve"> Section </w:t>
        </w:r>
      </w:ins>
      <w:ins w:id="6" w:author="William Lamb" w:date="2018-01-16T13:40:00Z">
        <w:r w:rsidR="00283022">
          <w:rPr>
            <w:lang w:val="en-US"/>
          </w:rPr>
          <w:t>1</w:t>
        </w:r>
      </w:ins>
      <w:r w:rsidR="00DB24E1">
        <w:rPr>
          <w:lang w:val="en-US"/>
        </w:rPr>
        <w:t>. Using the search query we acquire a document set</w:t>
      </w:r>
      <w:r>
        <w:rPr>
          <w:lang w:val="en-US"/>
        </w:rPr>
        <w:t>.</w:t>
      </w:r>
      <w:r w:rsidR="006B0846">
        <w:rPr>
          <w:lang w:val="en-US"/>
        </w:rPr>
        <w:t xml:space="preserve"> </w:t>
      </w:r>
      <w:r w:rsidR="000C7790">
        <w:rPr>
          <w:lang w:val="en-US"/>
        </w:rPr>
        <w:t>Th</w:t>
      </w:r>
      <w:r w:rsidR="000A52DE">
        <w:rPr>
          <w:lang w:val="en-US"/>
        </w:rPr>
        <w:t>is</w:t>
      </w:r>
      <w:r w:rsidR="000C7790">
        <w:rPr>
          <w:lang w:val="en-US"/>
        </w:rPr>
        <w:t xml:space="preserve"> is largely comprised of journal papers, but also includes conference proceedings and book chapters. For each document, we obtain the title, abstract, keywords and list of </w:t>
      </w:r>
      <w:r w:rsidR="00C72645">
        <w:rPr>
          <w:lang w:val="en-US"/>
        </w:rPr>
        <w:t>references</w:t>
      </w:r>
      <w:r w:rsidR="000C7790">
        <w:rPr>
          <w:lang w:val="en-US"/>
        </w:rPr>
        <w:t>.</w:t>
      </w:r>
    </w:p>
    <w:p w14:paraId="3BFDA602" w14:textId="7B30EDCA" w:rsidR="00FD5D50" w:rsidRDefault="009260EE" w:rsidP="00FD5D50">
      <w:pPr>
        <w:rPr>
          <w:lang w:val="en-US"/>
        </w:rPr>
      </w:pPr>
      <w:r>
        <w:rPr>
          <w:lang w:val="en-US"/>
        </w:rPr>
        <w:t xml:space="preserve">To digest the </w:t>
      </w:r>
      <w:r w:rsidR="00C72645">
        <w:rPr>
          <w:lang w:val="en-US"/>
        </w:rPr>
        <w:t xml:space="preserve">major </w:t>
      </w:r>
      <w:r>
        <w:rPr>
          <w:lang w:val="en-US"/>
        </w:rPr>
        <w:t xml:space="preserve">themes of </w:t>
      </w:r>
      <w:r w:rsidR="000C7790">
        <w:rPr>
          <w:lang w:val="en-US"/>
        </w:rPr>
        <w:t>th</w:t>
      </w:r>
      <w:r w:rsidR="00FD5D50">
        <w:rPr>
          <w:lang w:val="en-US"/>
        </w:rPr>
        <w:t>e document set</w:t>
      </w:r>
      <w:r>
        <w:rPr>
          <w:lang w:val="en-US"/>
        </w:rPr>
        <w:t xml:space="preserve">, </w:t>
      </w:r>
      <w:r w:rsidR="00C72645">
        <w:rPr>
          <w:lang w:val="en-US"/>
        </w:rPr>
        <w:t>we perform: (1) an automated content analysis on the document titles, abstracts and keywords</w:t>
      </w:r>
      <w:ins w:id="7" w:author="William Lamb" w:date="2018-01-16T13:49:00Z">
        <w:r w:rsidR="002533E0">
          <w:rPr>
            <w:rStyle w:val="FootnoteReference"/>
            <w:lang w:val="en-US"/>
          </w:rPr>
          <w:footnoteReference w:id="2"/>
        </w:r>
      </w:ins>
      <w:r w:rsidR="00C72645">
        <w:rPr>
          <w:lang w:val="en-US"/>
        </w:rPr>
        <w:t>; and (2) a scientometric analysis on the document references. For (1) we use non-negative matrix factorization</w:t>
      </w:r>
      <w:r w:rsidR="00E85484">
        <w:rPr>
          <w:lang w:val="en-US"/>
        </w:rPr>
        <w:t xml:space="preserve"> </w:t>
      </w:r>
      <w:r w:rsidR="00C80F58">
        <w:rPr>
          <w:lang w:val="en-US"/>
        </w:rPr>
        <w:fldChar w:fldCharType="begin" w:fldLock="1"/>
      </w:r>
      <w:r w:rsidR="008517E2">
        <w:rPr>
          <w:lang w:val="en-US"/>
        </w:rPr>
        <w:instrText>ADDIN CSL_CITATION { "citationItems" : [ { "id" : "ITEM-1", "itemData" : { "DOI" : "10.1038/44565", "ISBN" : "0028-0836 (Print)\\r0028-0836 (Linking)", "ISSN" : "0028-0836", "PMID" : "10548103", "abstract" : "Is perception of the whole based on perception of its parts? There is psychological and physiological evidence for parts-based representations in the brain, and certain computational theories of object recognition rely on such representations. But little is known about how brains or computers might learn the parts of objects. Here we demonstrate an algorithm for non-negative matrix factorization that is able to learn parts of faces and semantic features of text. This is in contrast to other methods, such as principal components analysis and vector quantization, that learn holistic, not parts-based, representations. Non-negative matrix factorization is distinguished from the other methods by its use of non-negativity constraints. These constraints lead to a parts-based representation because they allow only additive, not subtractive, combinations. When non-negative matrix factorization is implemented as a neural network, parts-based representations emerge by virtue of two properties: the firing rates of neurons are never negative and synaptic strengths do not change sign.", "author" : [ { "dropping-particle" : "", "family" : "Lee", "given" : "D D", "non-dropping-particle" : "", "parse-names" : false, "suffix" : "" }, { "dropping-particle" : "", "family" : "Seung", "given" : "H S", "non-dropping-particle" : "", "parse-names" : false, "suffix" : "" } ], "container-title" : "Nature", "id" : "ITEM-1", "issue" : "6755", "issued" : { "date-parts" : [ [ "1999" ] ] }, "page" : "788-91", "title" : "Learning the parts of objects by non-negative matrix factorization.", "type" : "article-journal", "volume" : "401" }, "uris" : [ "http://www.mendeley.com/documents/?uuid=0565a7a0-6aa6-4998-be31-32f9471653fb" ] } ], "mendeley" : { "formattedCitation" : "[38]", "plainTextFormattedCitation" : "[38]", "previouslyFormattedCitation" : "[38]" }, "properties" : { "noteIndex" : 5 }, "schema" : "https://github.com/citation-style-language/schema/raw/master/csl-citation.json" }</w:instrText>
      </w:r>
      <w:r w:rsidR="00C80F58">
        <w:rPr>
          <w:lang w:val="en-US"/>
        </w:rPr>
        <w:fldChar w:fldCharType="separate"/>
      </w:r>
      <w:r w:rsidR="008517E2" w:rsidRPr="008517E2">
        <w:rPr>
          <w:noProof/>
          <w:lang w:val="en-US"/>
        </w:rPr>
        <w:t>[38]</w:t>
      </w:r>
      <w:r w:rsidR="00C80F58">
        <w:rPr>
          <w:lang w:val="en-US"/>
        </w:rPr>
        <w:fldChar w:fldCharType="end"/>
      </w:r>
      <w:r w:rsidR="00C72645">
        <w:rPr>
          <w:lang w:val="en-US"/>
        </w:rPr>
        <w:t>, a method that assumes words systematically co-occur within documents, and that repeated co-occurrences across the document set indicate a shared sema</w:t>
      </w:r>
      <w:r w:rsidR="00CD40F3">
        <w:rPr>
          <w:lang w:val="en-US"/>
        </w:rPr>
        <w:t>n</w:t>
      </w:r>
      <w:r w:rsidR="00C72645">
        <w:rPr>
          <w:lang w:val="en-US"/>
        </w:rPr>
        <w:t>tic structure (“topics”). This procedure will generate a list of topics</w:t>
      </w:r>
      <w:r w:rsidR="005A085F">
        <w:rPr>
          <w:lang w:val="en-US"/>
        </w:rPr>
        <w:t xml:space="preserve"> </w:t>
      </w:r>
      <w:r w:rsidR="000A52DE">
        <w:rPr>
          <w:lang w:val="en-US"/>
        </w:rPr>
        <w:t>for the entire</w:t>
      </w:r>
      <w:r w:rsidR="005A085F">
        <w:rPr>
          <w:lang w:val="en-US"/>
        </w:rPr>
        <w:t xml:space="preserve"> document set, where each topic is comprised of co-occurring words (e.g. </w:t>
      </w:r>
      <w:r w:rsidR="000A52DE">
        <w:rPr>
          <w:lang w:val="en-US"/>
        </w:rPr>
        <w:t xml:space="preserve">the words </w:t>
      </w:r>
      <w:r w:rsidR="005A085F">
        <w:rPr>
          <w:lang w:val="en-US"/>
        </w:rPr>
        <w:t>“air”, “pollution”, “quality”</w:t>
      </w:r>
      <w:r w:rsidR="000A52DE">
        <w:rPr>
          <w:lang w:val="en-US"/>
        </w:rPr>
        <w:t xml:space="preserve"> likely describe a topic focused on local air pollution).</w:t>
      </w:r>
      <w:r w:rsidR="006B2969">
        <w:rPr>
          <w:lang w:val="en-US"/>
        </w:rPr>
        <w:t xml:space="preserve"> </w:t>
      </w:r>
      <w:r w:rsidR="00FD5D50">
        <w:rPr>
          <w:lang w:val="en-US"/>
        </w:rPr>
        <w:t>Since our search query already specifies the content of research in our document set, this method may appear redundant. However it offer</w:t>
      </w:r>
      <w:r w:rsidR="00D30238">
        <w:rPr>
          <w:lang w:val="en-US"/>
        </w:rPr>
        <w:t>s</w:t>
      </w:r>
      <w:r w:rsidR="00FD5D50">
        <w:rPr>
          <w:lang w:val="en-US"/>
        </w:rPr>
        <w:t xml:space="preserve"> important advantages: it provides quantitative metrics describing the prevalence of each topic; it allows us to examine the correlations between topics (based on the likelihood that they appear together in documents); and it will discover latent topics alongside those we explicitly searched for.</w:t>
      </w:r>
    </w:p>
    <w:p w14:paraId="61F4E632" w14:textId="37B28C32" w:rsidR="00B079FB" w:rsidRDefault="000A52DE" w:rsidP="006B2969">
      <w:pPr>
        <w:rPr>
          <w:lang w:val="en-US"/>
        </w:rPr>
      </w:pPr>
      <w:r>
        <w:rPr>
          <w:lang w:val="en-US"/>
        </w:rPr>
        <w:t xml:space="preserve">For (2), we use the reference data from our document set to generate a bibliographic coupling network (two documents are “coupled” if they cite the same third document). </w:t>
      </w:r>
      <w:r w:rsidR="005168BA">
        <w:rPr>
          <w:lang w:val="en-US"/>
        </w:rPr>
        <w:t>The bibliographic coupling network is</w:t>
      </w:r>
      <w:r>
        <w:rPr>
          <w:lang w:val="en-US"/>
        </w:rPr>
        <w:t xml:space="preserve"> cluster</w:t>
      </w:r>
      <w:r w:rsidR="005168BA">
        <w:rPr>
          <w:lang w:val="en-US"/>
        </w:rPr>
        <w:t>ed using a community detection algorithm, identifying</w:t>
      </w:r>
      <w:r>
        <w:rPr>
          <w:lang w:val="en-US"/>
        </w:rPr>
        <w:t xml:space="preserve"> </w:t>
      </w:r>
      <w:r w:rsidR="005168BA">
        <w:rPr>
          <w:lang w:val="en-US"/>
        </w:rPr>
        <w:t xml:space="preserve">groups of documents that </w:t>
      </w:r>
      <w:r w:rsidR="00FD5D50">
        <w:rPr>
          <w:lang w:val="en-US"/>
        </w:rPr>
        <w:t>tend</w:t>
      </w:r>
      <w:r w:rsidR="005168BA">
        <w:rPr>
          <w:lang w:val="en-US"/>
        </w:rPr>
        <w:t xml:space="preserve"> to cite similar literatures. Combining these results with the automated content analysis, we then describe the topics of research that are prevalent within each cluster, thereby exposing epistemic communities </w:t>
      </w:r>
      <w:r w:rsidR="00FD5D50">
        <w:rPr>
          <w:lang w:val="en-US"/>
        </w:rPr>
        <w:t>within</w:t>
      </w:r>
      <w:r w:rsidR="005168BA">
        <w:rPr>
          <w:lang w:val="en-US"/>
        </w:rPr>
        <w:t xml:space="preserve"> urban climate change research. </w:t>
      </w:r>
    </w:p>
    <w:p w14:paraId="64B9C398" w14:textId="1D181398" w:rsidR="00CB6E15" w:rsidRDefault="00B079FB" w:rsidP="006B2969">
      <w:pPr>
        <w:rPr>
          <w:lang w:val="en-US"/>
        </w:rPr>
      </w:pPr>
      <w:r>
        <w:rPr>
          <w:lang w:val="en-US"/>
        </w:rPr>
        <w:t>Finally, w</w:t>
      </w:r>
      <w:r w:rsidR="00CD40F3">
        <w:rPr>
          <w:lang w:val="en-US"/>
        </w:rPr>
        <w:t xml:space="preserve">e compile </w:t>
      </w:r>
      <w:r>
        <w:rPr>
          <w:lang w:val="en-US"/>
        </w:rPr>
        <w:t xml:space="preserve">a list of references from the IPCC AR5 WGIII Report, allowing us to examine its direct coverage of the urban literature </w:t>
      </w:r>
      <w:r w:rsidR="00CD40F3">
        <w:rPr>
          <w:lang w:val="en-US"/>
        </w:rPr>
        <w:t xml:space="preserve">and topics </w:t>
      </w:r>
      <w:r>
        <w:rPr>
          <w:lang w:val="en-US"/>
        </w:rPr>
        <w:t>we identify</w:t>
      </w:r>
      <w:r w:rsidR="00CD40F3">
        <w:rPr>
          <w:lang w:val="en-US"/>
        </w:rPr>
        <w:t xml:space="preserve"> in the preceding analysis</w:t>
      </w:r>
      <w:r>
        <w:rPr>
          <w:lang w:val="en-US"/>
        </w:rPr>
        <w:t xml:space="preserve">. </w:t>
      </w:r>
      <w:r w:rsidR="005168BA">
        <w:rPr>
          <w:lang w:val="en-US"/>
        </w:rPr>
        <w:t xml:space="preserve">Refer to the SM </w:t>
      </w:r>
      <w:ins w:id="9" w:author="William Lamb" w:date="2018-01-16T13:39:00Z">
        <w:r w:rsidR="00283022">
          <w:rPr>
            <w:lang w:val="en-US"/>
          </w:rPr>
          <w:t xml:space="preserve">Section 2 </w:t>
        </w:r>
      </w:ins>
      <w:r w:rsidR="005168BA">
        <w:rPr>
          <w:lang w:val="en-US"/>
        </w:rPr>
        <w:t>for a full description of these methods.</w:t>
      </w:r>
    </w:p>
    <w:p w14:paraId="0FF62A12" w14:textId="71B8B1E7" w:rsidR="007B426D" w:rsidRDefault="007B426D" w:rsidP="00D27333">
      <w:pPr>
        <w:pStyle w:val="Heading1"/>
        <w:rPr>
          <w:lang w:val="en-US"/>
        </w:rPr>
      </w:pPr>
      <w:r>
        <w:rPr>
          <w:lang w:val="en-US"/>
        </w:rPr>
        <w:t>Results</w:t>
      </w:r>
    </w:p>
    <w:p w14:paraId="37D14B4E" w14:textId="36F8823F" w:rsidR="00CB6E15" w:rsidRDefault="00B079FB">
      <w:pPr>
        <w:rPr>
          <w:lang w:val="en-US"/>
        </w:rPr>
      </w:pPr>
      <w:r>
        <w:rPr>
          <w:lang w:val="en-US"/>
        </w:rPr>
        <w:t>Our</w:t>
      </w:r>
      <w:r w:rsidR="00B24B20">
        <w:rPr>
          <w:lang w:val="en-US"/>
        </w:rPr>
        <w:t xml:space="preserve"> </w:t>
      </w:r>
      <w:r w:rsidR="00FD5D50">
        <w:rPr>
          <w:lang w:val="en-US"/>
        </w:rPr>
        <w:t xml:space="preserve">urban mitigation </w:t>
      </w:r>
      <w:r w:rsidR="00B24B20">
        <w:rPr>
          <w:lang w:val="en-US"/>
        </w:rPr>
        <w:t xml:space="preserve">search query </w:t>
      </w:r>
      <w:r w:rsidR="00FD5D50">
        <w:rPr>
          <w:lang w:val="en-US"/>
        </w:rPr>
        <w:t>identifies a</w:t>
      </w:r>
      <w:r w:rsidR="00B24B20">
        <w:rPr>
          <w:lang w:val="en-US"/>
        </w:rPr>
        <w:t xml:space="preserve"> </w:t>
      </w:r>
      <w:r w:rsidR="003B77E3">
        <w:rPr>
          <w:lang w:val="en-US"/>
        </w:rPr>
        <w:t xml:space="preserve">substantial </w:t>
      </w:r>
      <w:r w:rsidR="00B24B20">
        <w:rPr>
          <w:lang w:val="en-US"/>
        </w:rPr>
        <w:t>(</w:t>
      </w:r>
      <w:r w:rsidR="00A6291F">
        <w:rPr>
          <w:lang w:val="en-US"/>
        </w:rPr>
        <w:t>9,525</w:t>
      </w:r>
      <w:r w:rsidR="00B24B20">
        <w:rPr>
          <w:lang w:val="en-US"/>
        </w:rPr>
        <w:t xml:space="preserve"> </w:t>
      </w:r>
      <w:r w:rsidR="00717416">
        <w:rPr>
          <w:lang w:val="en-US"/>
        </w:rPr>
        <w:t>publications</w:t>
      </w:r>
      <w:r w:rsidR="00B24B20">
        <w:rPr>
          <w:lang w:val="en-US"/>
        </w:rPr>
        <w:t>)</w:t>
      </w:r>
      <w:r w:rsidR="00F00144">
        <w:rPr>
          <w:lang w:val="en-US"/>
        </w:rPr>
        <w:t xml:space="preserve"> and</w:t>
      </w:r>
      <w:r w:rsidR="00B24B20">
        <w:rPr>
          <w:lang w:val="en-US"/>
        </w:rPr>
        <w:t xml:space="preserve"> fast </w:t>
      </w:r>
      <w:r w:rsidR="00B24B20" w:rsidRPr="006B0846">
        <w:rPr>
          <w:lang w:val="en-US"/>
        </w:rPr>
        <w:t xml:space="preserve">growing </w:t>
      </w:r>
      <w:r w:rsidR="00FD5D50">
        <w:rPr>
          <w:lang w:val="en-US"/>
        </w:rPr>
        <w:t xml:space="preserve">literature </w:t>
      </w:r>
      <w:r w:rsidR="00B24B20" w:rsidRPr="006B0846">
        <w:rPr>
          <w:lang w:val="en-US"/>
        </w:rPr>
        <w:t>(</w:t>
      </w:r>
      <w:r w:rsidR="006372F5" w:rsidRPr="006B0846">
        <w:rPr>
          <w:lang w:val="en-US"/>
        </w:rPr>
        <w:t>20.5</w:t>
      </w:r>
      <w:r w:rsidR="00B24B20" w:rsidRPr="006B0846">
        <w:rPr>
          <w:lang w:val="en-US"/>
        </w:rPr>
        <w:t>% per year</w:t>
      </w:r>
      <w:r w:rsidR="00F00144">
        <w:rPr>
          <w:lang w:val="en-US"/>
        </w:rPr>
        <w:t xml:space="preserve">; see </w:t>
      </w:r>
      <w:del w:id="10" w:author="William Lamb" w:date="2018-01-16T13:40:00Z">
        <w:r w:rsidR="0045398A" w:rsidDel="00521698">
          <w:rPr>
            <w:lang w:val="en-US"/>
          </w:rPr>
          <w:delText>Supplementary Materials</w:delText>
        </w:r>
      </w:del>
      <w:ins w:id="11" w:author="William Lamb" w:date="2018-01-16T13:40:00Z">
        <w:r w:rsidR="00521698">
          <w:rPr>
            <w:lang w:val="en-US"/>
          </w:rPr>
          <w:t>SM</w:t>
        </w:r>
      </w:ins>
      <w:r w:rsidR="00717416" w:rsidRPr="003B146E">
        <w:rPr>
          <w:lang w:val="en-US"/>
        </w:rPr>
        <w:t xml:space="preserve"> Fig</w:t>
      </w:r>
      <w:r w:rsidR="00F00144">
        <w:rPr>
          <w:lang w:val="en-US"/>
        </w:rPr>
        <w:t>ure</w:t>
      </w:r>
      <w:r w:rsidR="00717416" w:rsidRPr="003B146E">
        <w:rPr>
          <w:lang w:val="en-US"/>
        </w:rPr>
        <w:t xml:space="preserve"> 1)</w:t>
      </w:r>
      <w:r w:rsidR="00B24B20">
        <w:rPr>
          <w:lang w:val="en-US"/>
        </w:rPr>
        <w:t xml:space="preserve">. </w:t>
      </w:r>
      <w:r>
        <w:rPr>
          <w:lang w:val="en-US"/>
        </w:rPr>
        <w:t xml:space="preserve">The IPCC AR5 has directly cited </w:t>
      </w:r>
      <w:r w:rsidR="00273682">
        <w:rPr>
          <w:lang w:val="en-US"/>
        </w:rPr>
        <w:t>129</w:t>
      </w:r>
      <w:r>
        <w:rPr>
          <w:lang w:val="en-US"/>
        </w:rPr>
        <w:t xml:space="preserve"> of these documents</w:t>
      </w:r>
      <w:r w:rsidR="00273682">
        <w:rPr>
          <w:lang w:val="en-US"/>
        </w:rPr>
        <w:t xml:space="preserve">. </w:t>
      </w:r>
      <w:r w:rsidR="00E85484">
        <w:rPr>
          <w:lang w:val="en-US"/>
        </w:rPr>
        <w:t>While this raises questions with regard to transparent literature selection in the IPCC, t</w:t>
      </w:r>
      <w:r w:rsidR="00273682">
        <w:rPr>
          <w:lang w:val="en-US"/>
        </w:rPr>
        <w:t>his low number should be contextualized within the much broader scope of the relevant chapter (</w:t>
      </w:r>
      <w:r>
        <w:rPr>
          <w:lang w:val="en-US"/>
        </w:rPr>
        <w:t xml:space="preserve">WGIII, </w:t>
      </w:r>
      <w:r w:rsidR="00273682">
        <w:rPr>
          <w:lang w:val="en-US"/>
        </w:rPr>
        <w:t xml:space="preserve">Chapter 12: Human Settlements, Infrastructure, and Spatial Planning), which included many issues not </w:t>
      </w:r>
      <w:r w:rsidR="00B95EF8">
        <w:rPr>
          <w:lang w:val="en-US"/>
        </w:rPr>
        <w:t>specified</w:t>
      </w:r>
      <w:r w:rsidR="00273682">
        <w:rPr>
          <w:lang w:val="en-US"/>
        </w:rPr>
        <w:t xml:space="preserve"> in our query. Moreover, </w:t>
      </w:r>
      <w:r w:rsidR="003B77E3" w:rsidRPr="00ED7024">
        <w:rPr>
          <w:lang w:val="en-US"/>
        </w:rPr>
        <w:t xml:space="preserve">more than </w:t>
      </w:r>
      <w:r w:rsidR="00B95EF8" w:rsidRPr="00ED7024">
        <w:rPr>
          <w:lang w:val="en-US"/>
        </w:rPr>
        <w:t>3</w:t>
      </w:r>
      <w:r w:rsidR="00B95EF8">
        <w:rPr>
          <w:lang w:val="en-US"/>
        </w:rPr>
        <w:t>5</w:t>
      </w:r>
      <w:r w:rsidR="00B95EF8" w:rsidRPr="00ED7024">
        <w:rPr>
          <w:lang w:val="en-US"/>
        </w:rPr>
        <w:t>00</w:t>
      </w:r>
      <w:r w:rsidR="00B95EF8">
        <w:rPr>
          <w:lang w:val="en-US"/>
        </w:rPr>
        <w:t xml:space="preserve"> </w:t>
      </w:r>
      <w:r w:rsidR="00F0167C">
        <w:rPr>
          <w:lang w:val="en-US"/>
        </w:rPr>
        <w:t xml:space="preserve">studies </w:t>
      </w:r>
      <w:r w:rsidR="00F00144">
        <w:rPr>
          <w:lang w:val="en-US"/>
        </w:rPr>
        <w:t xml:space="preserve">have </w:t>
      </w:r>
      <w:r w:rsidR="00F0167C">
        <w:rPr>
          <w:lang w:val="en-US"/>
        </w:rPr>
        <w:t xml:space="preserve">appeared </w:t>
      </w:r>
      <w:r w:rsidR="00F00144">
        <w:rPr>
          <w:lang w:val="en-US"/>
        </w:rPr>
        <w:t xml:space="preserve">since </w:t>
      </w:r>
      <w:r w:rsidR="00F0167C">
        <w:rPr>
          <w:lang w:val="en-US"/>
        </w:rPr>
        <w:t>AR5</w:t>
      </w:r>
      <w:r w:rsidR="00F00144">
        <w:rPr>
          <w:lang w:val="en-US"/>
        </w:rPr>
        <w:t xml:space="preserve"> (20</w:t>
      </w:r>
      <w:r w:rsidR="006D564D">
        <w:rPr>
          <w:lang w:val="en-US"/>
        </w:rPr>
        <w:t xml:space="preserve">14 onwards) </w:t>
      </w:r>
      <w:r w:rsidR="00F0167C">
        <w:rPr>
          <w:lang w:val="en-US"/>
        </w:rPr>
        <w:t xml:space="preserve">and have </w:t>
      </w:r>
      <w:r w:rsidR="00B2235C">
        <w:rPr>
          <w:lang w:val="en-US"/>
        </w:rPr>
        <w:t xml:space="preserve">therefore </w:t>
      </w:r>
      <w:r w:rsidR="00F0167C">
        <w:rPr>
          <w:lang w:val="en-US"/>
        </w:rPr>
        <w:t>not been assessed by the IPCC directly or indirectly.</w:t>
      </w:r>
      <w:r w:rsidR="00273682">
        <w:rPr>
          <w:lang w:val="en-US"/>
        </w:rPr>
        <w:t xml:space="preserve"> Future assessments therefore face a significant task in covering the full breadth of </w:t>
      </w:r>
      <w:r w:rsidR="00091DCE">
        <w:rPr>
          <w:lang w:val="en-US"/>
        </w:rPr>
        <w:t>relevant work</w:t>
      </w:r>
      <w:r w:rsidR="00273682">
        <w:rPr>
          <w:lang w:val="en-US"/>
        </w:rPr>
        <w:t xml:space="preserve">. </w:t>
      </w:r>
      <w:r w:rsidR="005168BA">
        <w:rPr>
          <w:lang w:val="en-US"/>
        </w:rPr>
        <w:t xml:space="preserve">In the </w:t>
      </w:r>
      <w:r w:rsidR="005168BA">
        <w:rPr>
          <w:lang w:val="en-US"/>
        </w:rPr>
        <w:lastRenderedPageBreak/>
        <w:t xml:space="preserve">following sections we </w:t>
      </w:r>
      <w:r w:rsidR="00B95EF8">
        <w:rPr>
          <w:lang w:val="en-US"/>
        </w:rPr>
        <w:t>present</w:t>
      </w:r>
      <w:r w:rsidR="005168BA">
        <w:rPr>
          <w:lang w:val="en-US"/>
        </w:rPr>
        <w:t xml:space="preserve"> </w:t>
      </w:r>
      <w:r w:rsidR="006B2969">
        <w:rPr>
          <w:lang w:val="en-US"/>
        </w:rPr>
        <w:t xml:space="preserve">the major themes of </w:t>
      </w:r>
      <w:r>
        <w:rPr>
          <w:lang w:val="en-US"/>
        </w:rPr>
        <w:t>the urban literature we identify</w:t>
      </w:r>
      <w:r w:rsidR="006B2969">
        <w:rPr>
          <w:lang w:val="en-US"/>
        </w:rPr>
        <w:t xml:space="preserve"> (</w:t>
      </w:r>
      <w:r w:rsidR="00B95EF8">
        <w:rPr>
          <w:lang w:val="en-US"/>
        </w:rPr>
        <w:t xml:space="preserve">the </w:t>
      </w:r>
      <w:r w:rsidR="006B2969">
        <w:rPr>
          <w:lang w:val="en-US"/>
        </w:rPr>
        <w:t>automated content analysis)</w:t>
      </w:r>
      <w:r w:rsidR="00091DCE">
        <w:rPr>
          <w:lang w:val="en-US"/>
        </w:rPr>
        <w:t>,</w:t>
      </w:r>
      <w:r w:rsidR="006B2969">
        <w:rPr>
          <w:lang w:val="en-US"/>
        </w:rPr>
        <w:t xml:space="preserve"> and the epistemic communities within th</w:t>
      </w:r>
      <w:r w:rsidR="006B399C">
        <w:rPr>
          <w:lang w:val="en-US"/>
        </w:rPr>
        <w:t xml:space="preserve">is </w:t>
      </w:r>
      <w:r w:rsidR="006B2969">
        <w:rPr>
          <w:lang w:val="en-US"/>
        </w:rPr>
        <w:t>field (scientometric analysis).</w:t>
      </w:r>
    </w:p>
    <w:p w14:paraId="0058CB2F" w14:textId="5030C424" w:rsidR="007B426D" w:rsidRDefault="007B426D" w:rsidP="009206F8">
      <w:pPr>
        <w:pStyle w:val="Heading2"/>
        <w:rPr>
          <w:lang w:val="en-US"/>
        </w:rPr>
      </w:pPr>
      <w:r>
        <w:rPr>
          <w:lang w:val="en-US"/>
        </w:rPr>
        <w:t>Major themes in urban mitigation research</w:t>
      </w:r>
    </w:p>
    <w:p w14:paraId="1CD62254" w14:textId="6E2490CA" w:rsidR="00365DB0" w:rsidRDefault="006B2969">
      <w:pPr>
        <w:rPr>
          <w:lang w:val="en-US"/>
        </w:rPr>
      </w:pPr>
      <w:r>
        <w:rPr>
          <w:lang w:val="en-US"/>
        </w:rPr>
        <w:t xml:space="preserve">The automated content analysis identifies 27 </w:t>
      </w:r>
      <w:r w:rsidR="0085523F">
        <w:rPr>
          <w:lang w:val="en-US"/>
        </w:rPr>
        <w:t xml:space="preserve">topics </w:t>
      </w:r>
      <w:r w:rsidR="00D43E47">
        <w:rPr>
          <w:lang w:val="en-US"/>
        </w:rPr>
        <w:t>across</w:t>
      </w:r>
      <w:r w:rsidR="0085523F">
        <w:rPr>
          <w:lang w:val="en-US"/>
        </w:rPr>
        <w:t xml:space="preserve"> </w:t>
      </w:r>
      <w:r>
        <w:rPr>
          <w:lang w:val="en-US"/>
        </w:rPr>
        <w:t>the</w:t>
      </w:r>
      <w:r w:rsidR="0085523F">
        <w:rPr>
          <w:lang w:val="en-US"/>
        </w:rPr>
        <w:t xml:space="preserve"> document set</w:t>
      </w:r>
      <w:r w:rsidR="00CA14A7">
        <w:rPr>
          <w:lang w:val="en-US"/>
        </w:rPr>
        <w:t xml:space="preserve"> (table 1). </w:t>
      </w:r>
      <w:r w:rsidR="006A1740">
        <w:rPr>
          <w:lang w:val="en-US"/>
        </w:rPr>
        <w:t xml:space="preserve">These include </w:t>
      </w:r>
      <w:r w:rsidR="00C60D4C">
        <w:rPr>
          <w:lang w:val="en-US"/>
        </w:rPr>
        <w:t>subject areas</w:t>
      </w:r>
      <w:r w:rsidR="006A1740">
        <w:rPr>
          <w:lang w:val="en-US"/>
        </w:rPr>
        <w:t xml:space="preserve"> that were explicitly specified in our search (e.g. “active travel” and “urban form”), as well as latent topics discovered by the </w:t>
      </w:r>
      <w:r w:rsidR="001B2473">
        <w:rPr>
          <w:lang w:val="en-US"/>
        </w:rPr>
        <w:t>analysis</w:t>
      </w:r>
      <w:r w:rsidR="006A1740">
        <w:rPr>
          <w:lang w:val="en-US"/>
        </w:rPr>
        <w:t xml:space="preserve"> (e.g. “network optimization”, “travel behavior”</w:t>
      </w:r>
      <w:r w:rsidR="00C60D4C">
        <w:rPr>
          <w:lang w:val="en-US"/>
        </w:rPr>
        <w:t>, “air quality”</w:t>
      </w:r>
      <w:r w:rsidR="006A1740">
        <w:rPr>
          <w:lang w:val="en-US"/>
        </w:rPr>
        <w:t>).</w:t>
      </w:r>
      <w:r w:rsidR="00FB6A46">
        <w:rPr>
          <w:lang w:val="en-US"/>
        </w:rPr>
        <w:t xml:space="preserve"> </w:t>
      </w:r>
      <w:r w:rsidR="001B2473">
        <w:rPr>
          <w:lang w:val="en-US"/>
        </w:rPr>
        <w:t>T</w:t>
      </w:r>
      <w:r w:rsidR="00FB6A46">
        <w:rPr>
          <w:lang w:val="en-US"/>
        </w:rPr>
        <w:t xml:space="preserve">here are many topics related to transportation research (#2, #9, #10, #12, #14, #16, #20, #21, #22, #24, #25, #27), fewer on buildings (#4, #5, #13, #19, #26), only 3 on waste (#8, #15, #23), </w:t>
      </w:r>
      <w:r w:rsidR="00D47C98">
        <w:rPr>
          <w:lang w:val="en-US"/>
        </w:rPr>
        <w:t xml:space="preserve">and </w:t>
      </w:r>
      <w:r w:rsidR="0001202F">
        <w:rPr>
          <w:lang w:val="en-US"/>
        </w:rPr>
        <w:t>a single topic on urban form (#6)</w:t>
      </w:r>
      <w:r w:rsidR="00CA0EB9">
        <w:rPr>
          <w:lang w:val="en-US"/>
        </w:rPr>
        <w:t xml:space="preserve">. </w:t>
      </w:r>
      <w:r w:rsidR="00D47C98">
        <w:rPr>
          <w:lang w:val="en-US"/>
        </w:rPr>
        <w:t xml:space="preserve">In the automated content analysis a paper may </w:t>
      </w:r>
      <w:r w:rsidR="00C80F58">
        <w:rPr>
          <w:lang w:val="en-US"/>
        </w:rPr>
        <w:t>contain multiple topics; some topics</w:t>
      </w:r>
      <w:r w:rsidR="00D47C98">
        <w:rPr>
          <w:lang w:val="en-US"/>
        </w:rPr>
        <w:t xml:space="preserve"> therefore </w:t>
      </w:r>
      <w:r w:rsidR="00C80F58">
        <w:rPr>
          <w:lang w:val="en-US"/>
        </w:rPr>
        <w:t xml:space="preserve">represent </w:t>
      </w:r>
      <w:r w:rsidR="00DB24E1">
        <w:rPr>
          <w:lang w:val="en-US"/>
        </w:rPr>
        <w:t xml:space="preserve">more general discourses that appear across </w:t>
      </w:r>
      <w:r w:rsidR="00C80F58">
        <w:rPr>
          <w:lang w:val="en-US"/>
        </w:rPr>
        <w:t xml:space="preserve">multiple </w:t>
      </w:r>
      <w:r w:rsidR="00DB24E1">
        <w:rPr>
          <w:lang w:val="en-US"/>
        </w:rPr>
        <w:t>areas of research</w:t>
      </w:r>
      <w:r w:rsidR="00D47C98">
        <w:rPr>
          <w:lang w:val="en-US"/>
        </w:rPr>
        <w:t xml:space="preserve">. For instance, </w:t>
      </w:r>
      <w:r w:rsidR="00CA0EB9">
        <w:rPr>
          <w:lang w:val="en-US"/>
        </w:rPr>
        <w:t xml:space="preserve">the most prevalent topic </w:t>
      </w:r>
      <w:r w:rsidR="00D47C98">
        <w:rPr>
          <w:lang w:val="en-US"/>
        </w:rPr>
        <w:t>is</w:t>
      </w:r>
      <w:r w:rsidR="00CA0EB9">
        <w:rPr>
          <w:lang w:val="en-US"/>
        </w:rPr>
        <w:t xml:space="preserve"> “planning &amp; governance”</w:t>
      </w:r>
      <w:r w:rsidR="00D47C98">
        <w:rPr>
          <w:lang w:val="en-US"/>
        </w:rPr>
        <w:t xml:space="preserve">, a policy-oriented discourse that can be found in </w:t>
      </w:r>
      <w:r w:rsidR="005F70FF">
        <w:rPr>
          <w:lang w:val="en-US"/>
        </w:rPr>
        <w:t>at least</w:t>
      </w:r>
      <w:r w:rsidR="00D47C98">
        <w:rPr>
          <w:lang w:val="en-US"/>
        </w:rPr>
        <w:t xml:space="preserve"> 10% of the literature we identify</w:t>
      </w:r>
      <w:r w:rsidR="00CA0EB9">
        <w:rPr>
          <w:lang w:val="en-US"/>
        </w:rPr>
        <w:t>.</w:t>
      </w:r>
    </w:p>
    <w:p w14:paraId="14C449CD" w14:textId="62DB8CE7" w:rsidR="00435256" w:rsidRDefault="00091DCE" w:rsidP="00903DBF">
      <w:pPr>
        <w:rPr>
          <w:b/>
          <w:sz w:val="20"/>
          <w:lang w:val="en-GB"/>
        </w:rPr>
      </w:pPr>
      <w:r>
        <w:rPr>
          <w:lang w:val="en-US"/>
        </w:rPr>
        <w:t>A range of competing discourses and priorities are apparent across the literature. T</w:t>
      </w:r>
      <w:r w:rsidR="00365DB0">
        <w:rPr>
          <w:lang w:val="en-US"/>
        </w:rPr>
        <w:t xml:space="preserve">he </w:t>
      </w:r>
      <w:r w:rsidR="00D47C98">
        <w:rPr>
          <w:lang w:val="en-US"/>
        </w:rPr>
        <w:t xml:space="preserve">keywords listed in </w:t>
      </w:r>
      <w:r w:rsidR="00365DB0">
        <w:rPr>
          <w:lang w:val="en-US"/>
        </w:rPr>
        <w:t>building energy standards (#5) show a consistent theme of energy performance assessment in relation to national building standards and codes (</w:t>
      </w:r>
      <w:r w:rsidR="00D47C98">
        <w:rPr>
          <w:lang w:val="en-US"/>
        </w:rPr>
        <w:t>the documents hig</w:t>
      </w:r>
      <w:r w:rsidR="00C80F58">
        <w:rPr>
          <w:lang w:val="en-US"/>
        </w:rPr>
        <w:t>hly correlated with this topic</w:t>
      </w:r>
      <w:r w:rsidR="00D47C98">
        <w:rPr>
          <w:lang w:val="en-US"/>
        </w:rPr>
        <w:t xml:space="preserve"> discuss the </w:t>
      </w:r>
      <w:r w:rsidR="00365DB0">
        <w:rPr>
          <w:lang w:val="en-US"/>
        </w:rPr>
        <w:t>LEED certification</w:t>
      </w:r>
      <w:r w:rsidR="00D47C98">
        <w:rPr>
          <w:lang w:val="en-US"/>
        </w:rPr>
        <w:t xml:space="preserve"> and </w:t>
      </w:r>
      <w:r w:rsidR="00A230FA">
        <w:rPr>
          <w:lang w:val="en-US"/>
        </w:rPr>
        <w:t>similar</w:t>
      </w:r>
      <w:r w:rsidR="00D47C98">
        <w:rPr>
          <w:lang w:val="en-US"/>
        </w:rPr>
        <w:t xml:space="preserve"> schemes</w:t>
      </w:r>
      <w:r w:rsidR="00365DB0">
        <w:rPr>
          <w:lang w:val="en-US"/>
        </w:rPr>
        <w:t xml:space="preserve">). </w:t>
      </w:r>
      <w:r w:rsidR="00D47C98">
        <w:rPr>
          <w:lang w:val="en-US"/>
        </w:rPr>
        <w:t>E</w:t>
      </w:r>
      <w:r w:rsidR="00365DB0">
        <w:rPr>
          <w:lang w:val="en-US"/>
        </w:rPr>
        <w:t>nergy efficiency &amp; consumption (#4) and thermal comfort (#13) capture technical aspects of energy use in buildings (e.g. appliance efficiency), as well as their interface with human behavior (e.g. thermostat preferences).</w:t>
      </w:r>
      <w:r>
        <w:rPr>
          <w:lang w:val="en-US"/>
        </w:rPr>
        <w:t xml:space="preserve"> </w:t>
      </w:r>
      <w:r w:rsidR="00D569C0">
        <w:rPr>
          <w:lang w:val="en-US"/>
        </w:rPr>
        <w:t>W</w:t>
      </w:r>
      <w:r w:rsidR="00365DB0">
        <w:rPr>
          <w:lang w:val="en-US"/>
        </w:rPr>
        <w:t>ithin transportation research, congestion charging (#10) is clearly oriented towards traffic management</w:t>
      </w:r>
      <w:r w:rsidR="001A6218">
        <w:rPr>
          <w:lang w:val="en-US"/>
        </w:rPr>
        <w:t xml:space="preserve">; </w:t>
      </w:r>
      <w:r>
        <w:rPr>
          <w:lang w:val="en-US"/>
        </w:rPr>
        <w:t xml:space="preserve">the </w:t>
      </w:r>
      <w:r w:rsidR="00365DB0">
        <w:rPr>
          <w:lang w:val="en-US"/>
        </w:rPr>
        <w:t xml:space="preserve">public transportation modes (#9, </w:t>
      </w:r>
      <w:r w:rsidR="00F059B0">
        <w:rPr>
          <w:lang w:val="en-US"/>
        </w:rPr>
        <w:t>#16) emphasize access and ridership levels</w:t>
      </w:r>
      <w:r w:rsidR="001A6218">
        <w:rPr>
          <w:lang w:val="en-US"/>
        </w:rPr>
        <w:t>;</w:t>
      </w:r>
      <w:r>
        <w:rPr>
          <w:lang w:val="en-US"/>
        </w:rPr>
        <w:t xml:space="preserve"> while </w:t>
      </w:r>
      <w:r w:rsidR="00365DB0">
        <w:rPr>
          <w:lang w:val="en-US"/>
        </w:rPr>
        <w:t xml:space="preserve">active travel (#2) </w:t>
      </w:r>
      <w:r w:rsidR="001A6218">
        <w:rPr>
          <w:lang w:val="en-US"/>
        </w:rPr>
        <w:t>remains</w:t>
      </w:r>
      <w:r w:rsidR="00365DB0">
        <w:rPr>
          <w:lang w:val="en-US"/>
        </w:rPr>
        <w:t xml:space="preserve"> very much grounded in </w:t>
      </w:r>
      <w:r w:rsidR="001A6218">
        <w:rPr>
          <w:lang w:val="en-US"/>
        </w:rPr>
        <w:t xml:space="preserve">a </w:t>
      </w:r>
      <w:r w:rsidR="00F059B0">
        <w:rPr>
          <w:lang w:val="en-US"/>
        </w:rPr>
        <w:t>public health discourse.</w:t>
      </w:r>
    </w:p>
    <w:tbl>
      <w:tblPr>
        <w:tblW w:w="9072" w:type="dxa"/>
        <w:tblLook w:val="04A0" w:firstRow="1" w:lastRow="0" w:firstColumn="1" w:lastColumn="0" w:noHBand="0" w:noVBand="1"/>
      </w:tblPr>
      <w:tblGrid>
        <w:gridCol w:w="567"/>
        <w:gridCol w:w="2552"/>
        <w:gridCol w:w="4254"/>
        <w:gridCol w:w="284"/>
        <w:gridCol w:w="1415"/>
      </w:tblGrid>
      <w:tr w:rsidR="00435256" w:rsidRPr="00435256" w14:paraId="0B2BC7E5" w14:textId="77777777" w:rsidTr="00435256">
        <w:trPr>
          <w:trHeight w:val="615"/>
        </w:trPr>
        <w:tc>
          <w:tcPr>
            <w:tcW w:w="567" w:type="dxa"/>
            <w:tcBorders>
              <w:top w:val="single" w:sz="4" w:space="0" w:color="auto"/>
              <w:left w:val="nil"/>
              <w:bottom w:val="single" w:sz="4" w:space="0" w:color="auto"/>
              <w:right w:val="nil"/>
            </w:tcBorders>
            <w:shd w:val="clear" w:color="auto" w:fill="auto"/>
            <w:noWrap/>
            <w:vAlign w:val="bottom"/>
            <w:hideMark/>
          </w:tcPr>
          <w:p w14:paraId="31BEE522" w14:textId="41B1C1C3" w:rsidR="00435256" w:rsidRPr="00435256" w:rsidRDefault="00435256" w:rsidP="00435256">
            <w:pPr>
              <w:spacing w:after="0" w:line="240" w:lineRule="auto"/>
              <w:rPr>
                <w:rFonts w:ascii="Calibri" w:eastAsia="Times New Roman" w:hAnsi="Calibri" w:cs="Calibri"/>
                <w:b/>
                <w:bCs/>
                <w:color w:val="000000"/>
                <w:lang w:val="en-GB" w:eastAsia="en-GB"/>
              </w:rPr>
            </w:pPr>
            <w:bookmarkStart w:id="12" w:name="RANGE!A1:D28"/>
            <w:r>
              <w:rPr>
                <w:rFonts w:ascii="Calibri" w:eastAsia="Times New Roman" w:hAnsi="Calibri" w:cs="Calibri"/>
                <w:b/>
                <w:bCs/>
                <w:color w:val="000000"/>
                <w:lang w:val="en-GB" w:eastAsia="en-GB"/>
              </w:rPr>
              <w:t>I</w:t>
            </w:r>
            <w:r w:rsidRPr="00435256">
              <w:rPr>
                <w:rFonts w:ascii="Calibri" w:eastAsia="Times New Roman" w:hAnsi="Calibri" w:cs="Calibri"/>
                <w:b/>
                <w:bCs/>
                <w:color w:val="000000"/>
                <w:lang w:val="en-GB" w:eastAsia="en-GB"/>
              </w:rPr>
              <w:t>D</w:t>
            </w:r>
            <w:bookmarkEnd w:id="12"/>
          </w:p>
        </w:tc>
        <w:tc>
          <w:tcPr>
            <w:tcW w:w="2552" w:type="dxa"/>
            <w:tcBorders>
              <w:top w:val="single" w:sz="4" w:space="0" w:color="auto"/>
              <w:left w:val="nil"/>
              <w:bottom w:val="single" w:sz="4" w:space="0" w:color="auto"/>
              <w:right w:val="nil"/>
            </w:tcBorders>
            <w:shd w:val="clear" w:color="auto" w:fill="auto"/>
            <w:noWrap/>
            <w:vAlign w:val="bottom"/>
            <w:hideMark/>
          </w:tcPr>
          <w:p w14:paraId="03690D17" w14:textId="77777777" w:rsidR="00435256" w:rsidRPr="00435256" w:rsidRDefault="00435256" w:rsidP="00435256">
            <w:pPr>
              <w:spacing w:after="0" w:line="240" w:lineRule="auto"/>
              <w:rPr>
                <w:rFonts w:ascii="Calibri" w:eastAsia="Times New Roman" w:hAnsi="Calibri" w:cs="Calibri"/>
                <w:b/>
                <w:bCs/>
                <w:color w:val="000000"/>
                <w:lang w:val="en-GB" w:eastAsia="en-GB"/>
              </w:rPr>
            </w:pPr>
            <w:r w:rsidRPr="00435256">
              <w:rPr>
                <w:rFonts w:ascii="Calibri" w:eastAsia="Times New Roman" w:hAnsi="Calibri" w:cs="Calibri"/>
                <w:b/>
                <w:bCs/>
                <w:color w:val="000000"/>
                <w:lang w:val="en-GB" w:eastAsia="en-GB"/>
              </w:rPr>
              <w:t>Topic Name</w:t>
            </w:r>
          </w:p>
        </w:tc>
        <w:tc>
          <w:tcPr>
            <w:tcW w:w="4254" w:type="dxa"/>
            <w:tcBorders>
              <w:top w:val="single" w:sz="4" w:space="0" w:color="auto"/>
              <w:left w:val="nil"/>
              <w:bottom w:val="single" w:sz="4" w:space="0" w:color="auto"/>
              <w:right w:val="nil"/>
            </w:tcBorders>
            <w:shd w:val="clear" w:color="auto" w:fill="auto"/>
            <w:noWrap/>
            <w:vAlign w:val="bottom"/>
            <w:hideMark/>
          </w:tcPr>
          <w:p w14:paraId="7027E69F" w14:textId="77777777" w:rsidR="00435256" w:rsidRPr="00435256" w:rsidRDefault="00435256" w:rsidP="00435256">
            <w:pPr>
              <w:spacing w:after="0" w:line="240" w:lineRule="auto"/>
              <w:rPr>
                <w:rFonts w:ascii="Calibri" w:eastAsia="Times New Roman" w:hAnsi="Calibri" w:cs="Calibri"/>
                <w:b/>
                <w:bCs/>
                <w:color w:val="000000"/>
                <w:lang w:val="en-GB" w:eastAsia="en-GB"/>
              </w:rPr>
            </w:pPr>
            <w:r w:rsidRPr="00435256">
              <w:rPr>
                <w:rFonts w:ascii="Calibri" w:eastAsia="Times New Roman" w:hAnsi="Calibri" w:cs="Calibri"/>
                <w:b/>
                <w:bCs/>
                <w:color w:val="000000"/>
                <w:lang w:val="en-GB" w:eastAsia="en-GB"/>
              </w:rPr>
              <w:t>Stemmed Keywords</w:t>
            </w:r>
          </w:p>
        </w:tc>
        <w:tc>
          <w:tcPr>
            <w:tcW w:w="1699" w:type="dxa"/>
            <w:gridSpan w:val="2"/>
            <w:tcBorders>
              <w:top w:val="single" w:sz="4" w:space="0" w:color="auto"/>
              <w:left w:val="nil"/>
              <w:bottom w:val="single" w:sz="4" w:space="0" w:color="auto"/>
              <w:right w:val="nil"/>
            </w:tcBorders>
            <w:shd w:val="clear" w:color="auto" w:fill="auto"/>
            <w:vAlign w:val="bottom"/>
            <w:hideMark/>
          </w:tcPr>
          <w:p w14:paraId="45C7559A" w14:textId="77777777" w:rsidR="00435256" w:rsidRPr="00435256" w:rsidRDefault="00435256" w:rsidP="00435256">
            <w:pPr>
              <w:spacing w:after="0" w:line="240" w:lineRule="auto"/>
              <w:jc w:val="right"/>
              <w:rPr>
                <w:rFonts w:ascii="Calibri" w:eastAsia="Times New Roman" w:hAnsi="Calibri" w:cs="Calibri"/>
                <w:b/>
                <w:bCs/>
                <w:color w:val="000000"/>
                <w:lang w:val="en-GB" w:eastAsia="en-GB"/>
              </w:rPr>
            </w:pPr>
            <w:r w:rsidRPr="00435256">
              <w:rPr>
                <w:rFonts w:ascii="Calibri" w:eastAsia="Times New Roman" w:hAnsi="Calibri" w:cs="Calibri"/>
                <w:b/>
                <w:bCs/>
                <w:color w:val="000000"/>
                <w:lang w:val="en-GB" w:eastAsia="en-GB"/>
              </w:rPr>
              <w:t>Marginal Topic Distribution (%)</w:t>
            </w:r>
          </w:p>
        </w:tc>
      </w:tr>
      <w:tr w:rsidR="00435256" w:rsidRPr="00435256" w14:paraId="71A3F5C4" w14:textId="77777777" w:rsidTr="00D569C0">
        <w:trPr>
          <w:trHeight w:val="300"/>
        </w:trPr>
        <w:tc>
          <w:tcPr>
            <w:tcW w:w="567" w:type="dxa"/>
            <w:tcBorders>
              <w:top w:val="single" w:sz="4" w:space="0" w:color="auto"/>
              <w:left w:val="nil"/>
              <w:bottom w:val="nil"/>
              <w:right w:val="nil"/>
            </w:tcBorders>
            <w:shd w:val="clear" w:color="auto" w:fill="auto"/>
            <w:noWrap/>
            <w:hideMark/>
          </w:tcPr>
          <w:p w14:paraId="29A05297"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w:t>
            </w:r>
          </w:p>
        </w:tc>
        <w:tc>
          <w:tcPr>
            <w:tcW w:w="2552" w:type="dxa"/>
            <w:tcBorders>
              <w:top w:val="single" w:sz="4" w:space="0" w:color="auto"/>
              <w:left w:val="nil"/>
              <w:bottom w:val="nil"/>
              <w:right w:val="nil"/>
            </w:tcBorders>
            <w:shd w:val="clear" w:color="auto" w:fill="auto"/>
            <w:noWrap/>
            <w:hideMark/>
          </w:tcPr>
          <w:p w14:paraId="068D3FC1"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Planning &amp; governance</w:t>
            </w:r>
          </w:p>
        </w:tc>
        <w:tc>
          <w:tcPr>
            <w:tcW w:w="4538" w:type="dxa"/>
            <w:gridSpan w:val="2"/>
            <w:tcBorders>
              <w:top w:val="single" w:sz="4" w:space="0" w:color="auto"/>
              <w:left w:val="nil"/>
              <w:bottom w:val="nil"/>
              <w:right w:val="nil"/>
            </w:tcBorders>
            <w:shd w:val="clear" w:color="auto" w:fill="auto"/>
            <w:noWrap/>
            <w:hideMark/>
          </w:tcPr>
          <w:p w14:paraId="73D37ADE" w14:textId="77777777" w:rsidR="00435256" w:rsidRPr="00435256" w:rsidRDefault="00435256" w:rsidP="00D569C0">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 xml:space="preserve">develop,  sustain,  govern,  </w:t>
            </w:r>
            <w:proofErr w:type="spellStart"/>
            <w:r w:rsidRPr="00435256">
              <w:rPr>
                <w:rFonts w:ascii="Calibri" w:eastAsia="Times New Roman" w:hAnsi="Calibri" w:cs="Calibri"/>
                <w:color w:val="000000"/>
                <w:lang w:val="en-GB" w:eastAsia="en-GB"/>
              </w:rPr>
              <w:t>polici</w:t>
            </w:r>
            <w:proofErr w:type="spellEnd"/>
            <w:r w:rsidRPr="00435256">
              <w:rPr>
                <w:rFonts w:ascii="Calibri" w:eastAsia="Times New Roman" w:hAnsi="Calibri" w:cs="Calibri"/>
                <w:color w:val="000000"/>
                <w:lang w:val="en-GB" w:eastAsia="en-GB"/>
              </w:rPr>
              <w:t>,  project</w:t>
            </w:r>
          </w:p>
        </w:tc>
        <w:tc>
          <w:tcPr>
            <w:tcW w:w="1415" w:type="dxa"/>
            <w:tcBorders>
              <w:top w:val="single" w:sz="4" w:space="0" w:color="auto"/>
              <w:left w:val="nil"/>
              <w:bottom w:val="nil"/>
              <w:right w:val="nil"/>
            </w:tcBorders>
            <w:shd w:val="clear" w:color="auto" w:fill="auto"/>
            <w:noWrap/>
            <w:hideMark/>
          </w:tcPr>
          <w:p w14:paraId="131D99DA"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9.7</w:t>
            </w:r>
          </w:p>
        </w:tc>
      </w:tr>
      <w:tr w:rsidR="00435256" w:rsidRPr="00435256" w14:paraId="35C6CD07" w14:textId="77777777" w:rsidTr="00D569C0">
        <w:trPr>
          <w:trHeight w:val="300"/>
        </w:trPr>
        <w:tc>
          <w:tcPr>
            <w:tcW w:w="567" w:type="dxa"/>
            <w:tcBorders>
              <w:top w:val="nil"/>
              <w:left w:val="nil"/>
              <w:bottom w:val="nil"/>
              <w:right w:val="nil"/>
            </w:tcBorders>
            <w:shd w:val="clear" w:color="auto" w:fill="auto"/>
            <w:noWrap/>
            <w:hideMark/>
          </w:tcPr>
          <w:p w14:paraId="3A185B89"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w:t>
            </w:r>
          </w:p>
        </w:tc>
        <w:tc>
          <w:tcPr>
            <w:tcW w:w="2552" w:type="dxa"/>
            <w:tcBorders>
              <w:top w:val="nil"/>
              <w:left w:val="nil"/>
              <w:bottom w:val="nil"/>
              <w:right w:val="nil"/>
            </w:tcBorders>
            <w:shd w:val="clear" w:color="auto" w:fill="auto"/>
            <w:noWrap/>
            <w:hideMark/>
          </w:tcPr>
          <w:p w14:paraId="537C7002"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Active travel</w:t>
            </w:r>
          </w:p>
        </w:tc>
        <w:tc>
          <w:tcPr>
            <w:tcW w:w="4538" w:type="dxa"/>
            <w:gridSpan w:val="2"/>
            <w:tcBorders>
              <w:top w:val="nil"/>
              <w:left w:val="nil"/>
              <w:bottom w:val="nil"/>
              <w:right w:val="nil"/>
            </w:tcBorders>
            <w:shd w:val="clear" w:color="auto" w:fill="auto"/>
            <w:noWrap/>
            <w:hideMark/>
          </w:tcPr>
          <w:p w14:paraId="67E1E360"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activ</w:t>
            </w:r>
            <w:proofErr w:type="spellEnd"/>
            <w:r w:rsidRPr="00D569C0">
              <w:rPr>
                <w:rFonts w:ascii="Calibri" w:eastAsia="Times New Roman" w:hAnsi="Calibri" w:cs="Calibri"/>
                <w:color w:val="000000" w:themeColor="text1"/>
                <w:lang w:val="en-GB" w:eastAsia="en-GB"/>
              </w:rPr>
              <w:t>,  health,  household,  school,  walk</w:t>
            </w:r>
          </w:p>
        </w:tc>
        <w:tc>
          <w:tcPr>
            <w:tcW w:w="1415" w:type="dxa"/>
            <w:tcBorders>
              <w:top w:val="nil"/>
              <w:left w:val="nil"/>
              <w:bottom w:val="nil"/>
              <w:right w:val="nil"/>
            </w:tcBorders>
            <w:shd w:val="clear" w:color="auto" w:fill="auto"/>
            <w:noWrap/>
            <w:hideMark/>
          </w:tcPr>
          <w:p w14:paraId="5FDCD43B"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6.5</w:t>
            </w:r>
          </w:p>
        </w:tc>
      </w:tr>
      <w:tr w:rsidR="00435256" w:rsidRPr="00435256" w14:paraId="35A8E806" w14:textId="77777777" w:rsidTr="00D569C0">
        <w:trPr>
          <w:trHeight w:val="300"/>
        </w:trPr>
        <w:tc>
          <w:tcPr>
            <w:tcW w:w="567" w:type="dxa"/>
            <w:tcBorders>
              <w:top w:val="nil"/>
              <w:left w:val="nil"/>
              <w:bottom w:val="nil"/>
              <w:right w:val="nil"/>
            </w:tcBorders>
            <w:shd w:val="clear" w:color="auto" w:fill="auto"/>
            <w:noWrap/>
            <w:hideMark/>
          </w:tcPr>
          <w:p w14:paraId="26B4471B"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w:t>
            </w:r>
          </w:p>
        </w:tc>
        <w:tc>
          <w:tcPr>
            <w:tcW w:w="2552" w:type="dxa"/>
            <w:tcBorders>
              <w:top w:val="nil"/>
              <w:left w:val="nil"/>
              <w:bottom w:val="nil"/>
              <w:right w:val="nil"/>
            </w:tcBorders>
            <w:shd w:val="clear" w:color="auto" w:fill="auto"/>
            <w:noWrap/>
            <w:hideMark/>
          </w:tcPr>
          <w:p w14:paraId="6D18AE2C"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Network optimisation</w:t>
            </w:r>
          </w:p>
        </w:tc>
        <w:tc>
          <w:tcPr>
            <w:tcW w:w="4538" w:type="dxa"/>
            <w:gridSpan w:val="2"/>
            <w:tcBorders>
              <w:top w:val="nil"/>
              <w:left w:val="nil"/>
              <w:bottom w:val="nil"/>
              <w:right w:val="nil"/>
            </w:tcBorders>
            <w:shd w:val="clear" w:color="auto" w:fill="auto"/>
            <w:noWrap/>
            <w:hideMark/>
          </w:tcPr>
          <w:p w14:paraId="66DEC63E"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model,  network,  </w:t>
            </w:r>
            <w:proofErr w:type="spellStart"/>
            <w:r w:rsidRPr="00D569C0">
              <w:rPr>
                <w:rFonts w:ascii="Calibri" w:eastAsia="Times New Roman" w:hAnsi="Calibri" w:cs="Calibri"/>
                <w:color w:val="000000" w:themeColor="text1"/>
                <w:lang w:val="en-GB" w:eastAsia="en-GB"/>
              </w:rPr>
              <w:t>optim</w:t>
            </w:r>
            <w:proofErr w:type="spellEnd"/>
            <w:r w:rsidRPr="00D569C0">
              <w:rPr>
                <w:rFonts w:ascii="Calibri" w:eastAsia="Times New Roman" w:hAnsi="Calibri" w:cs="Calibri"/>
                <w:color w:val="000000" w:themeColor="text1"/>
                <w:lang w:val="en-GB" w:eastAsia="en-GB"/>
              </w:rPr>
              <w:t>,  propos,  problem</w:t>
            </w:r>
          </w:p>
        </w:tc>
        <w:tc>
          <w:tcPr>
            <w:tcW w:w="1415" w:type="dxa"/>
            <w:tcBorders>
              <w:top w:val="nil"/>
              <w:left w:val="nil"/>
              <w:bottom w:val="nil"/>
              <w:right w:val="nil"/>
            </w:tcBorders>
            <w:shd w:val="clear" w:color="auto" w:fill="auto"/>
            <w:noWrap/>
            <w:hideMark/>
          </w:tcPr>
          <w:p w14:paraId="0B6826E5"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6.2</w:t>
            </w:r>
          </w:p>
        </w:tc>
      </w:tr>
      <w:tr w:rsidR="00435256" w:rsidRPr="00435256" w14:paraId="3A6F0DA6" w14:textId="77777777" w:rsidTr="00D569C0">
        <w:trPr>
          <w:trHeight w:val="300"/>
        </w:trPr>
        <w:tc>
          <w:tcPr>
            <w:tcW w:w="567" w:type="dxa"/>
            <w:tcBorders>
              <w:top w:val="nil"/>
              <w:left w:val="nil"/>
              <w:bottom w:val="nil"/>
              <w:right w:val="nil"/>
            </w:tcBorders>
            <w:shd w:val="clear" w:color="auto" w:fill="auto"/>
            <w:noWrap/>
            <w:hideMark/>
          </w:tcPr>
          <w:p w14:paraId="2BD9F6F0"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4</w:t>
            </w:r>
          </w:p>
        </w:tc>
        <w:tc>
          <w:tcPr>
            <w:tcW w:w="2552" w:type="dxa"/>
            <w:tcBorders>
              <w:top w:val="nil"/>
              <w:left w:val="nil"/>
              <w:bottom w:val="nil"/>
              <w:right w:val="nil"/>
            </w:tcBorders>
            <w:shd w:val="clear" w:color="auto" w:fill="auto"/>
            <w:noWrap/>
            <w:hideMark/>
          </w:tcPr>
          <w:p w14:paraId="63E316F9"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Energy efficiency &amp; consumption</w:t>
            </w:r>
          </w:p>
        </w:tc>
        <w:tc>
          <w:tcPr>
            <w:tcW w:w="4538" w:type="dxa"/>
            <w:gridSpan w:val="2"/>
            <w:tcBorders>
              <w:top w:val="nil"/>
              <w:left w:val="nil"/>
              <w:bottom w:val="nil"/>
              <w:right w:val="nil"/>
            </w:tcBorders>
            <w:shd w:val="clear" w:color="auto" w:fill="auto"/>
            <w:noWrap/>
            <w:hideMark/>
          </w:tcPr>
          <w:p w14:paraId="19F53ABB"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energi</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effici</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consumpt</w:t>
            </w:r>
            <w:proofErr w:type="spellEnd"/>
            <w:r w:rsidRPr="00D569C0">
              <w:rPr>
                <w:rFonts w:ascii="Calibri" w:eastAsia="Times New Roman" w:hAnsi="Calibri" w:cs="Calibri"/>
                <w:color w:val="000000" w:themeColor="text1"/>
                <w:lang w:val="en-GB" w:eastAsia="en-GB"/>
              </w:rPr>
              <w:t>,  save,  household</w:t>
            </w:r>
          </w:p>
        </w:tc>
        <w:tc>
          <w:tcPr>
            <w:tcW w:w="1415" w:type="dxa"/>
            <w:tcBorders>
              <w:top w:val="nil"/>
              <w:left w:val="nil"/>
              <w:bottom w:val="nil"/>
              <w:right w:val="nil"/>
            </w:tcBorders>
            <w:shd w:val="clear" w:color="auto" w:fill="auto"/>
            <w:noWrap/>
            <w:hideMark/>
          </w:tcPr>
          <w:p w14:paraId="6FDADD77"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6.0</w:t>
            </w:r>
          </w:p>
        </w:tc>
      </w:tr>
      <w:tr w:rsidR="00435256" w:rsidRPr="00435256" w14:paraId="1C2CF218" w14:textId="77777777" w:rsidTr="00D569C0">
        <w:trPr>
          <w:trHeight w:val="300"/>
        </w:trPr>
        <w:tc>
          <w:tcPr>
            <w:tcW w:w="567" w:type="dxa"/>
            <w:tcBorders>
              <w:top w:val="nil"/>
              <w:left w:val="nil"/>
              <w:bottom w:val="nil"/>
              <w:right w:val="nil"/>
            </w:tcBorders>
            <w:shd w:val="clear" w:color="auto" w:fill="auto"/>
            <w:noWrap/>
            <w:hideMark/>
          </w:tcPr>
          <w:p w14:paraId="516B770A"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5</w:t>
            </w:r>
          </w:p>
        </w:tc>
        <w:tc>
          <w:tcPr>
            <w:tcW w:w="2552" w:type="dxa"/>
            <w:tcBorders>
              <w:top w:val="nil"/>
              <w:left w:val="nil"/>
              <w:bottom w:val="nil"/>
              <w:right w:val="nil"/>
            </w:tcBorders>
            <w:shd w:val="clear" w:color="auto" w:fill="auto"/>
            <w:noWrap/>
            <w:hideMark/>
          </w:tcPr>
          <w:p w14:paraId="22C29D64" w14:textId="238F46BB" w:rsidR="00435256" w:rsidRPr="00D569C0" w:rsidRDefault="00435256" w:rsidP="00C74998">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Building energy standards</w:t>
            </w:r>
          </w:p>
        </w:tc>
        <w:tc>
          <w:tcPr>
            <w:tcW w:w="4538" w:type="dxa"/>
            <w:gridSpan w:val="2"/>
            <w:tcBorders>
              <w:top w:val="nil"/>
              <w:left w:val="nil"/>
              <w:bottom w:val="nil"/>
              <w:right w:val="nil"/>
            </w:tcBorders>
            <w:shd w:val="clear" w:color="auto" w:fill="auto"/>
            <w:noWrap/>
            <w:hideMark/>
          </w:tcPr>
          <w:p w14:paraId="1F1CC83E"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build,  </w:t>
            </w:r>
            <w:proofErr w:type="spellStart"/>
            <w:r w:rsidRPr="00D569C0">
              <w:rPr>
                <w:rFonts w:ascii="Calibri" w:eastAsia="Times New Roman" w:hAnsi="Calibri" w:cs="Calibri"/>
                <w:color w:val="000000" w:themeColor="text1"/>
                <w:lang w:val="en-GB" w:eastAsia="en-GB"/>
              </w:rPr>
              <w:t>energi</w:t>
            </w:r>
            <w:proofErr w:type="spellEnd"/>
            <w:r w:rsidRPr="00D569C0">
              <w:rPr>
                <w:rFonts w:ascii="Calibri" w:eastAsia="Times New Roman" w:hAnsi="Calibri" w:cs="Calibri"/>
                <w:color w:val="000000" w:themeColor="text1"/>
                <w:lang w:val="en-GB" w:eastAsia="en-GB"/>
              </w:rPr>
              <w:t>,  perform,  green,  design</w:t>
            </w:r>
          </w:p>
        </w:tc>
        <w:tc>
          <w:tcPr>
            <w:tcW w:w="1415" w:type="dxa"/>
            <w:tcBorders>
              <w:top w:val="nil"/>
              <w:left w:val="nil"/>
              <w:bottom w:val="nil"/>
              <w:right w:val="nil"/>
            </w:tcBorders>
            <w:shd w:val="clear" w:color="auto" w:fill="auto"/>
            <w:noWrap/>
            <w:hideMark/>
          </w:tcPr>
          <w:p w14:paraId="2E3AADDE"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5.0</w:t>
            </w:r>
          </w:p>
        </w:tc>
      </w:tr>
      <w:tr w:rsidR="00435256" w:rsidRPr="00435256" w14:paraId="136286EA" w14:textId="77777777" w:rsidTr="00D569C0">
        <w:trPr>
          <w:trHeight w:val="300"/>
        </w:trPr>
        <w:tc>
          <w:tcPr>
            <w:tcW w:w="567" w:type="dxa"/>
            <w:tcBorders>
              <w:top w:val="nil"/>
              <w:left w:val="nil"/>
              <w:bottom w:val="nil"/>
              <w:right w:val="nil"/>
            </w:tcBorders>
            <w:shd w:val="clear" w:color="auto" w:fill="auto"/>
            <w:noWrap/>
            <w:hideMark/>
          </w:tcPr>
          <w:p w14:paraId="03505166"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6</w:t>
            </w:r>
          </w:p>
        </w:tc>
        <w:tc>
          <w:tcPr>
            <w:tcW w:w="2552" w:type="dxa"/>
            <w:tcBorders>
              <w:top w:val="nil"/>
              <w:left w:val="nil"/>
              <w:bottom w:val="nil"/>
              <w:right w:val="nil"/>
            </w:tcBorders>
            <w:shd w:val="clear" w:color="auto" w:fill="auto"/>
            <w:noWrap/>
            <w:hideMark/>
          </w:tcPr>
          <w:p w14:paraId="3B4F5EE4"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Urban form</w:t>
            </w:r>
          </w:p>
        </w:tc>
        <w:tc>
          <w:tcPr>
            <w:tcW w:w="4538" w:type="dxa"/>
            <w:gridSpan w:val="2"/>
            <w:tcBorders>
              <w:top w:val="nil"/>
              <w:left w:val="nil"/>
              <w:bottom w:val="nil"/>
              <w:right w:val="nil"/>
            </w:tcBorders>
            <w:shd w:val="clear" w:color="auto" w:fill="auto"/>
            <w:noWrap/>
            <w:hideMark/>
          </w:tcPr>
          <w:p w14:paraId="6EF82A71"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urban,  </w:t>
            </w:r>
            <w:proofErr w:type="spellStart"/>
            <w:r w:rsidRPr="00D569C0">
              <w:rPr>
                <w:rFonts w:ascii="Calibri" w:eastAsia="Times New Roman" w:hAnsi="Calibri" w:cs="Calibri"/>
                <w:color w:val="000000" w:themeColor="text1"/>
                <w:lang w:val="en-GB" w:eastAsia="en-GB"/>
              </w:rPr>
              <w:t>citi</w:t>
            </w:r>
            <w:proofErr w:type="spellEnd"/>
            <w:r w:rsidRPr="00D569C0">
              <w:rPr>
                <w:rFonts w:ascii="Calibri" w:eastAsia="Times New Roman" w:hAnsi="Calibri" w:cs="Calibri"/>
                <w:color w:val="000000" w:themeColor="text1"/>
                <w:lang w:val="en-GB" w:eastAsia="en-GB"/>
              </w:rPr>
              <w:t>,  land,  area,  green</w:t>
            </w:r>
          </w:p>
        </w:tc>
        <w:tc>
          <w:tcPr>
            <w:tcW w:w="1415" w:type="dxa"/>
            <w:tcBorders>
              <w:top w:val="nil"/>
              <w:left w:val="nil"/>
              <w:bottom w:val="nil"/>
              <w:right w:val="nil"/>
            </w:tcBorders>
            <w:shd w:val="clear" w:color="auto" w:fill="auto"/>
            <w:noWrap/>
            <w:hideMark/>
          </w:tcPr>
          <w:p w14:paraId="41812B2F"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4.5</w:t>
            </w:r>
          </w:p>
        </w:tc>
      </w:tr>
      <w:tr w:rsidR="00435256" w:rsidRPr="00435256" w14:paraId="0B7677E7" w14:textId="77777777" w:rsidTr="00D569C0">
        <w:trPr>
          <w:trHeight w:val="300"/>
        </w:trPr>
        <w:tc>
          <w:tcPr>
            <w:tcW w:w="567" w:type="dxa"/>
            <w:tcBorders>
              <w:top w:val="nil"/>
              <w:left w:val="nil"/>
              <w:bottom w:val="nil"/>
              <w:right w:val="nil"/>
            </w:tcBorders>
            <w:shd w:val="clear" w:color="auto" w:fill="auto"/>
            <w:noWrap/>
            <w:hideMark/>
          </w:tcPr>
          <w:p w14:paraId="45DE7482"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7</w:t>
            </w:r>
          </w:p>
        </w:tc>
        <w:tc>
          <w:tcPr>
            <w:tcW w:w="2552" w:type="dxa"/>
            <w:tcBorders>
              <w:top w:val="nil"/>
              <w:left w:val="nil"/>
              <w:bottom w:val="nil"/>
              <w:right w:val="nil"/>
            </w:tcBorders>
            <w:shd w:val="clear" w:color="auto" w:fill="auto"/>
            <w:noWrap/>
            <w:hideMark/>
          </w:tcPr>
          <w:p w14:paraId="02286D3B"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GHG emissions</w:t>
            </w:r>
          </w:p>
        </w:tc>
        <w:tc>
          <w:tcPr>
            <w:tcW w:w="4538" w:type="dxa"/>
            <w:gridSpan w:val="2"/>
            <w:tcBorders>
              <w:top w:val="nil"/>
              <w:left w:val="nil"/>
              <w:bottom w:val="nil"/>
              <w:right w:val="nil"/>
            </w:tcBorders>
            <w:shd w:val="clear" w:color="auto" w:fill="auto"/>
            <w:noWrap/>
            <w:hideMark/>
          </w:tcPr>
          <w:p w14:paraId="63F32747"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emiss</w:t>
            </w:r>
            <w:proofErr w:type="spellEnd"/>
            <w:r w:rsidRPr="00D569C0">
              <w:rPr>
                <w:rFonts w:ascii="Calibri" w:eastAsia="Times New Roman" w:hAnsi="Calibri" w:cs="Calibri"/>
                <w:color w:val="000000" w:themeColor="text1"/>
                <w:lang w:val="en-GB" w:eastAsia="en-GB"/>
              </w:rPr>
              <w:t xml:space="preserve">,  carbon,  </w:t>
            </w:r>
            <w:proofErr w:type="spellStart"/>
            <w:r w:rsidRPr="00D569C0">
              <w:rPr>
                <w:rFonts w:ascii="Calibri" w:eastAsia="Times New Roman" w:hAnsi="Calibri" w:cs="Calibri"/>
                <w:color w:val="000000" w:themeColor="text1"/>
                <w:lang w:val="en-GB" w:eastAsia="en-GB"/>
              </w:rPr>
              <w:t>ghg</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reduct</w:t>
            </w:r>
            <w:proofErr w:type="spellEnd"/>
            <w:r w:rsidRPr="00D569C0">
              <w:rPr>
                <w:rFonts w:ascii="Calibri" w:eastAsia="Times New Roman" w:hAnsi="Calibri" w:cs="Calibri"/>
                <w:color w:val="000000" w:themeColor="text1"/>
                <w:lang w:val="en-GB" w:eastAsia="en-GB"/>
              </w:rPr>
              <w:t>,  gas</w:t>
            </w:r>
          </w:p>
        </w:tc>
        <w:tc>
          <w:tcPr>
            <w:tcW w:w="1415" w:type="dxa"/>
            <w:tcBorders>
              <w:top w:val="nil"/>
              <w:left w:val="nil"/>
              <w:bottom w:val="nil"/>
              <w:right w:val="nil"/>
            </w:tcBorders>
            <w:shd w:val="clear" w:color="auto" w:fill="auto"/>
            <w:noWrap/>
            <w:hideMark/>
          </w:tcPr>
          <w:p w14:paraId="0236CD81"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4.4</w:t>
            </w:r>
          </w:p>
        </w:tc>
      </w:tr>
      <w:tr w:rsidR="00435256" w:rsidRPr="00435256" w14:paraId="599AE4DA" w14:textId="77777777" w:rsidTr="00D569C0">
        <w:trPr>
          <w:trHeight w:val="300"/>
        </w:trPr>
        <w:tc>
          <w:tcPr>
            <w:tcW w:w="567" w:type="dxa"/>
            <w:tcBorders>
              <w:top w:val="nil"/>
              <w:left w:val="nil"/>
              <w:bottom w:val="nil"/>
              <w:right w:val="nil"/>
            </w:tcBorders>
            <w:shd w:val="clear" w:color="auto" w:fill="auto"/>
            <w:noWrap/>
            <w:hideMark/>
          </w:tcPr>
          <w:p w14:paraId="5AE28893"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8</w:t>
            </w:r>
          </w:p>
        </w:tc>
        <w:tc>
          <w:tcPr>
            <w:tcW w:w="2552" w:type="dxa"/>
            <w:tcBorders>
              <w:top w:val="nil"/>
              <w:left w:val="nil"/>
              <w:bottom w:val="nil"/>
              <w:right w:val="nil"/>
            </w:tcBorders>
            <w:shd w:val="clear" w:color="auto" w:fill="auto"/>
            <w:noWrap/>
            <w:hideMark/>
          </w:tcPr>
          <w:p w14:paraId="3F9E4DF4"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Waste management</w:t>
            </w:r>
          </w:p>
        </w:tc>
        <w:tc>
          <w:tcPr>
            <w:tcW w:w="4538" w:type="dxa"/>
            <w:gridSpan w:val="2"/>
            <w:tcBorders>
              <w:top w:val="nil"/>
              <w:left w:val="nil"/>
              <w:bottom w:val="nil"/>
              <w:right w:val="nil"/>
            </w:tcBorders>
            <w:shd w:val="clear" w:color="auto" w:fill="auto"/>
            <w:noWrap/>
            <w:hideMark/>
          </w:tcPr>
          <w:p w14:paraId="37215D09"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wast</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manag</w:t>
            </w:r>
            <w:proofErr w:type="spellEnd"/>
            <w:r w:rsidRPr="00D569C0">
              <w:rPr>
                <w:rFonts w:ascii="Calibri" w:eastAsia="Times New Roman" w:hAnsi="Calibri" w:cs="Calibri"/>
                <w:color w:val="000000" w:themeColor="text1"/>
                <w:lang w:val="en-GB" w:eastAsia="en-GB"/>
              </w:rPr>
              <w:t xml:space="preserve">,  solid,  </w:t>
            </w:r>
            <w:proofErr w:type="spellStart"/>
            <w:r w:rsidRPr="00D569C0">
              <w:rPr>
                <w:rFonts w:ascii="Calibri" w:eastAsia="Times New Roman" w:hAnsi="Calibri" w:cs="Calibri"/>
                <w:color w:val="000000" w:themeColor="text1"/>
                <w:lang w:val="en-GB" w:eastAsia="en-GB"/>
              </w:rPr>
              <w:t>landfil</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municip</w:t>
            </w:r>
            <w:proofErr w:type="spellEnd"/>
          </w:p>
        </w:tc>
        <w:tc>
          <w:tcPr>
            <w:tcW w:w="1415" w:type="dxa"/>
            <w:tcBorders>
              <w:top w:val="nil"/>
              <w:left w:val="nil"/>
              <w:bottom w:val="nil"/>
              <w:right w:val="nil"/>
            </w:tcBorders>
            <w:shd w:val="clear" w:color="auto" w:fill="auto"/>
            <w:noWrap/>
            <w:hideMark/>
          </w:tcPr>
          <w:p w14:paraId="15FB027B"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4.4</w:t>
            </w:r>
          </w:p>
        </w:tc>
      </w:tr>
      <w:tr w:rsidR="00435256" w:rsidRPr="00435256" w14:paraId="669C342F" w14:textId="77777777" w:rsidTr="00D569C0">
        <w:trPr>
          <w:trHeight w:val="300"/>
        </w:trPr>
        <w:tc>
          <w:tcPr>
            <w:tcW w:w="567" w:type="dxa"/>
            <w:tcBorders>
              <w:top w:val="nil"/>
              <w:left w:val="nil"/>
              <w:bottom w:val="nil"/>
              <w:right w:val="nil"/>
            </w:tcBorders>
            <w:shd w:val="clear" w:color="auto" w:fill="auto"/>
            <w:noWrap/>
            <w:hideMark/>
          </w:tcPr>
          <w:p w14:paraId="264A5391"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9</w:t>
            </w:r>
          </w:p>
        </w:tc>
        <w:tc>
          <w:tcPr>
            <w:tcW w:w="2552" w:type="dxa"/>
            <w:tcBorders>
              <w:top w:val="nil"/>
              <w:left w:val="nil"/>
              <w:bottom w:val="nil"/>
              <w:right w:val="nil"/>
            </w:tcBorders>
            <w:shd w:val="clear" w:color="auto" w:fill="auto"/>
            <w:noWrap/>
            <w:hideMark/>
          </w:tcPr>
          <w:p w14:paraId="0C74A963"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Public transport</w:t>
            </w:r>
          </w:p>
        </w:tc>
        <w:tc>
          <w:tcPr>
            <w:tcW w:w="4538" w:type="dxa"/>
            <w:gridSpan w:val="2"/>
            <w:tcBorders>
              <w:top w:val="nil"/>
              <w:left w:val="nil"/>
              <w:bottom w:val="nil"/>
              <w:right w:val="nil"/>
            </w:tcBorders>
            <w:shd w:val="clear" w:color="auto" w:fill="auto"/>
            <w:noWrap/>
            <w:hideMark/>
          </w:tcPr>
          <w:p w14:paraId="7292E7EB"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transport,  public,  car,  access,  </w:t>
            </w:r>
            <w:proofErr w:type="spellStart"/>
            <w:r w:rsidRPr="00D569C0">
              <w:rPr>
                <w:rFonts w:ascii="Calibri" w:eastAsia="Times New Roman" w:hAnsi="Calibri" w:cs="Calibri"/>
                <w:color w:val="000000" w:themeColor="text1"/>
                <w:lang w:val="en-GB" w:eastAsia="en-GB"/>
              </w:rPr>
              <w:t>polici</w:t>
            </w:r>
            <w:proofErr w:type="spellEnd"/>
          </w:p>
        </w:tc>
        <w:tc>
          <w:tcPr>
            <w:tcW w:w="1415" w:type="dxa"/>
            <w:tcBorders>
              <w:top w:val="nil"/>
              <w:left w:val="nil"/>
              <w:bottom w:val="nil"/>
              <w:right w:val="nil"/>
            </w:tcBorders>
            <w:shd w:val="clear" w:color="auto" w:fill="auto"/>
            <w:noWrap/>
            <w:hideMark/>
          </w:tcPr>
          <w:p w14:paraId="08D821FA"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4.3</w:t>
            </w:r>
          </w:p>
        </w:tc>
      </w:tr>
      <w:tr w:rsidR="00435256" w:rsidRPr="00435256" w14:paraId="2F251A46" w14:textId="77777777" w:rsidTr="00D569C0">
        <w:trPr>
          <w:trHeight w:val="300"/>
        </w:trPr>
        <w:tc>
          <w:tcPr>
            <w:tcW w:w="567" w:type="dxa"/>
            <w:tcBorders>
              <w:top w:val="nil"/>
              <w:left w:val="nil"/>
              <w:bottom w:val="nil"/>
              <w:right w:val="nil"/>
            </w:tcBorders>
            <w:shd w:val="clear" w:color="auto" w:fill="auto"/>
            <w:noWrap/>
            <w:hideMark/>
          </w:tcPr>
          <w:p w14:paraId="118ACA0A"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10</w:t>
            </w:r>
          </w:p>
        </w:tc>
        <w:tc>
          <w:tcPr>
            <w:tcW w:w="2552" w:type="dxa"/>
            <w:tcBorders>
              <w:top w:val="nil"/>
              <w:left w:val="nil"/>
              <w:bottom w:val="nil"/>
              <w:right w:val="nil"/>
            </w:tcBorders>
            <w:shd w:val="clear" w:color="auto" w:fill="auto"/>
            <w:noWrap/>
            <w:hideMark/>
          </w:tcPr>
          <w:p w14:paraId="1475A8BE"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Congestion charging</w:t>
            </w:r>
          </w:p>
        </w:tc>
        <w:tc>
          <w:tcPr>
            <w:tcW w:w="4538" w:type="dxa"/>
            <w:gridSpan w:val="2"/>
            <w:tcBorders>
              <w:top w:val="nil"/>
              <w:left w:val="nil"/>
              <w:bottom w:val="nil"/>
              <w:right w:val="nil"/>
            </w:tcBorders>
            <w:shd w:val="clear" w:color="auto" w:fill="auto"/>
            <w:noWrap/>
            <w:hideMark/>
          </w:tcPr>
          <w:p w14:paraId="00D742F7"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price,  congest,  road,  traffic,  cost</w:t>
            </w:r>
          </w:p>
        </w:tc>
        <w:tc>
          <w:tcPr>
            <w:tcW w:w="1415" w:type="dxa"/>
            <w:tcBorders>
              <w:top w:val="nil"/>
              <w:left w:val="nil"/>
              <w:bottom w:val="nil"/>
              <w:right w:val="nil"/>
            </w:tcBorders>
            <w:shd w:val="clear" w:color="auto" w:fill="auto"/>
            <w:noWrap/>
            <w:hideMark/>
          </w:tcPr>
          <w:p w14:paraId="5D30AB36"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3.8</w:t>
            </w:r>
          </w:p>
        </w:tc>
      </w:tr>
      <w:tr w:rsidR="00435256" w:rsidRPr="00435256" w14:paraId="21BD1186" w14:textId="77777777" w:rsidTr="00D569C0">
        <w:trPr>
          <w:trHeight w:val="300"/>
        </w:trPr>
        <w:tc>
          <w:tcPr>
            <w:tcW w:w="567" w:type="dxa"/>
            <w:tcBorders>
              <w:top w:val="nil"/>
              <w:left w:val="nil"/>
              <w:bottom w:val="nil"/>
              <w:right w:val="nil"/>
            </w:tcBorders>
            <w:shd w:val="clear" w:color="auto" w:fill="auto"/>
            <w:noWrap/>
            <w:hideMark/>
          </w:tcPr>
          <w:p w14:paraId="3D6DC4B3"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11</w:t>
            </w:r>
          </w:p>
        </w:tc>
        <w:tc>
          <w:tcPr>
            <w:tcW w:w="2552" w:type="dxa"/>
            <w:tcBorders>
              <w:top w:val="nil"/>
              <w:left w:val="nil"/>
              <w:bottom w:val="nil"/>
              <w:right w:val="nil"/>
            </w:tcBorders>
            <w:shd w:val="clear" w:color="auto" w:fill="auto"/>
            <w:noWrap/>
            <w:hideMark/>
          </w:tcPr>
          <w:p w14:paraId="371FD5A1"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System design</w:t>
            </w:r>
          </w:p>
        </w:tc>
        <w:tc>
          <w:tcPr>
            <w:tcW w:w="4538" w:type="dxa"/>
            <w:gridSpan w:val="2"/>
            <w:tcBorders>
              <w:top w:val="nil"/>
              <w:left w:val="nil"/>
              <w:bottom w:val="nil"/>
              <w:right w:val="nil"/>
            </w:tcBorders>
            <w:shd w:val="clear" w:color="auto" w:fill="auto"/>
            <w:noWrap/>
            <w:hideMark/>
          </w:tcPr>
          <w:p w14:paraId="5B5349B8"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system,  </w:t>
            </w:r>
            <w:proofErr w:type="spellStart"/>
            <w:r w:rsidRPr="00D569C0">
              <w:rPr>
                <w:rFonts w:ascii="Calibri" w:eastAsia="Times New Roman" w:hAnsi="Calibri" w:cs="Calibri"/>
                <w:color w:val="000000" w:themeColor="text1"/>
                <w:lang w:val="en-GB" w:eastAsia="en-GB"/>
              </w:rPr>
              <w:t>oper</w:t>
            </w:r>
            <w:proofErr w:type="spellEnd"/>
            <w:r w:rsidRPr="00D569C0">
              <w:rPr>
                <w:rFonts w:ascii="Calibri" w:eastAsia="Times New Roman" w:hAnsi="Calibri" w:cs="Calibri"/>
                <w:color w:val="000000" w:themeColor="text1"/>
                <w:lang w:val="en-GB" w:eastAsia="en-GB"/>
              </w:rPr>
              <w:t>,  cost,  control,  perform</w:t>
            </w:r>
          </w:p>
        </w:tc>
        <w:tc>
          <w:tcPr>
            <w:tcW w:w="1415" w:type="dxa"/>
            <w:tcBorders>
              <w:top w:val="nil"/>
              <w:left w:val="nil"/>
              <w:bottom w:val="nil"/>
              <w:right w:val="nil"/>
            </w:tcBorders>
            <w:shd w:val="clear" w:color="auto" w:fill="auto"/>
            <w:noWrap/>
            <w:hideMark/>
          </w:tcPr>
          <w:p w14:paraId="253FF595"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3.7</w:t>
            </w:r>
          </w:p>
        </w:tc>
      </w:tr>
      <w:tr w:rsidR="00435256" w:rsidRPr="00435256" w14:paraId="4791DA5E" w14:textId="77777777" w:rsidTr="00D569C0">
        <w:trPr>
          <w:trHeight w:val="300"/>
        </w:trPr>
        <w:tc>
          <w:tcPr>
            <w:tcW w:w="567" w:type="dxa"/>
            <w:tcBorders>
              <w:top w:val="nil"/>
              <w:left w:val="nil"/>
              <w:bottom w:val="nil"/>
              <w:right w:val="nil"/>
            </w:tcBorders>
            <w:shd w:val="clear" w:color="auto" w:fill="auto"/>
            <w:noWrap/>
            <w:hideMark/>
          </w:tcPr>
          <w:p w14:paraId="6D560497"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12</w:t>
            </w:r>
          </w:p>
        </w:tc>
        <w:tc>
          <w:tcPr>
            <w:tcW w:w="2552" w:type="dxa"/>
            <w:tcBorders>
              <w:top w:val="nil"/>
              <w:left w:val="nil"/>
              <w:bottom w:val="nil"/>
              <w:right w:val="nil"/>
            </w:tcBorders>
            <w:shd w:val="clear" w:color="auto" w:fill="auto"/>
            <w:noWrap/>
            <w:hideMark/>
          </w:tcPr>
          <w:p w14:paraId="17FAF691"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Travel behaviour</w:t>
            </w:r>
          </w:p>
        </w:tc>
        <w:tc>
          <w:tcPr>
            <w:tcW w:w="4538" w:type="dxa"/>
            <w:gridSpan w:val="2"/>
            <w:tcBorders>
              <w:top w:val="nil"/>
              <w:left w:val="nil"/>
              <w:bottom w:val="nil"/>
              <w:right w:val="nil"/>
            </w:tcBorders>
            <w:shd w:val="clear" w:color="auto" w:fill="auto"/>
            <w:noWrap/>
            <w:hideMark/>
          </w:tcPr>
          <w:p w14:paraId="11D1C6C3"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travel,  mode,  </w:t>
            </w:r>
            <w:proofErr w:type="spellStart"/>
            <w:r w:rsidRPr="00D569C0">
              <w:rPr>
                <w:rFonts w:ascii="Calibri" w:eastAsia="Times New Roman" w:hAnsi="Calibri" w:cs="Calibri"/>
                <w:color w:val="000000" w:themeColor="text1"/>
                <w:lang w:val="en-GB" w:eastAsia="en-GB"/>
              </w:rPr>
              <w:t>choic</w:t>
            </w:r>
            <w:proofErr w:type="spellEnd"/>
            <w:r w:rsidRPr="00D569C0">
              <w:rPr>
                <w:rFonts w:ascii="Calibri" w:eastAsia="Times New Roman" w:hAnsi="Calibri" w:cs="Calibri"/>
                <w:color w:val="000000" w:themeColor="text1"/>
                <w:lang w:val="en-GB" w:eastAsia="en-GB"/>
              </w:rPr>
              <w:t>,  car,  time</w:t>
            </w:r>
          </w:p>
        </w:tc>
        <w:tc>
          <w:tcPr>
            <w:tcW w:w="1415" w:type="dxa"/>
            <w:tcBorders>
              <w:top w:val="nil"/>
              <w:left w:val="nil"/>
              <w:bottom w:val="nil"/>
              <w:right w:val="nil"/>
            </w:tcBorders>
            <w:shd w:val="clear" w:color="auto" w:fill="auto"/>
            <w:noWrap/>
            <w:hideMark/>
          </w:tcPr>
          <w:p w14:paraId="37C2CF27"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3.4</w:t>
            </w:r>
          </w:p>
        </w:tc>
      </w:tr>
      <w:tr w:rsidR="00435256" w:rsidRPr="00435256" w14:paraId="444312E2" w14:textId="77777777" w:rsidTr="00D569C0">
        <w:trPr>
          <w:trHeight w:val="300"/>
        </w:trPr>
        <w:tc>
          <w:tcPr>
            <w:tcW w:w="567" w:type="dxa"/>
            <w:tcBorders>
              <w:top w:val="nil"/>
              <w:left w:val="nil"/>
              <w:bottom w:val="nil"/>
              <w:right w:val="nil"/>
            </w:tcBorders>
            <w:shd w:val="clear" w:color="auto" w:fill="auto"/>
            <w:noWrap/>
            <w:hideMark/>
          </w:tcPr>
          <w:p w14:paraId="417321C3"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13</w:t>
            </w:r>
          </w:p>
        </w:tc>
        <w:tc>
          <w:tcPr>
            <w:tcW w:w="2552" w:type="dxa"/>
            <w:tcBorders>
              <w:top w:val="nil"/>
              <w:left w:val="nil"/>
              <w:bottom w:val="nil"/>
              <w:right w:val="nil"/>
            </w:tcBorders>
            <w:shd w:val="clear" w:color="auto" w:fill="auto"/>
            <w:noWrap/>
            <w:hideMark/>
          </w:tcPr>
          <w:p w14:paraId="78E318F8"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Thermal comfort</w:t>
            </w:r>
          </w:p>
        </w:tc>
        <w:tc>
          <w:tcPr>
            <w:tcW w:w="4538" w:type="dxa"/>
            <w:gridSpan w:val="2"/>
            <w:tcBorders>
              <w:top w:val="nil"/>
              <w:left w:val="nil"/>
              <w:bottom w:val="nil"/>
              <w:right w:val="nil"/>
            </w:tcBorders>
            <w:shd w:val="clear" w:color="auto" w:fill="auto"/>
            <w:noWrap/>
            <w:hideMark/>
          </w:tcPr>
          <w:p w14:paraId="3B41C7D9"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thermal,  comfort,  </w:t>
            </w:r>
            <w:proofErr w:type="spellStart"/>
            <w:r w:rsidRPr="00D569C0">
              <w:rPr>
                <w:rFonts w:ascii="Calibri" w:eastAsia="Times New Roman" w:hAnsi="Calibri" w:cs="Calibri"/>
                <w:color w:val="000000" w:themeColor="text1"/>
                <w:lang w:val="en-GB" w:eastAsia="en-GB"/>
              </w:rPr>
              <w:t>temperatur</w:t>
            </w:r>
            <w:proofErr w:type="spellEnd"/>
            <w:r w:rsidRPr="00D569C0">
              <w:rPr>
                <w:rFonts w:ascii="Calibri" w:eastAsia="Times New Roman" w:hAnsi="Calibri" w:cs="Calibri"/>
                <w:color w:val="000000" w:themeColor="text1"/>
                <w:lang w:val="en-GB" w:eastAsia="en-GB"/>
              </w:rPr>
              <w:t xml:space="preserve">,  indoor,  </w:t>
            </w:r>
            <w:proofErr w:type="spellStart"/>
            <w:r w:rsidRPr="00D569C0">
              <w:rPr>
                <w:rFonts w:ascii="Calibri" w:eastAsia="Times New Roman" w:hAnsi="Calibri" w:cs="Calibri"/>
                <w:color w:val="000000" w:themeColor="text1"/>
                <w:lang w:val="en-GB" w:eastAsia="en-GB"/>
              </w:rPr>
              <w:t>occup</w:t>
            </w:r>
            <w:proofErr w:type="spellEnd"/>
          </w:p>
        </w:tc>
        <w:tc>
          <w:tcPr>
            <w:tcW w:w="1415" w:type="dxa"/>
            <w:tcBorders>
              <w:top w:val="nil"/>
              <w:left w:val="nil"/>
              <w:bottom w:val="nil"/>
              <w:right w:val="nil"/>
            </w:tcBorders>
            <w:shd w:val="clear" w:color="auto" w:fill="auto"/>
            <w:noWrap/>
            <w:hideMark/>
          </w:tcPr>
          <w:p w14:paraId="659C9D15"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3.2</w:t>
            </w:r>
          </w:p>
        </w:tc>
      </w:tr>
      <w:tr w:rsidR="00435256" w:rsidRPr="00435256" w14:paraId="52BC200A" w14:textId="77777777" w:rsidTr="00D569C0">
        <w:trPr>
          <w:trHeight w:val="300"/>
        </w:trPr>
        <w:tc>
          <w:tcPr>
            <w:tcW w:w="567" w:type="dxa"/>
            <w:tcBorders>
              <w:top w:val="nil"/>
              <w:left w:val="nil"/>
              <w:bottom w:val="nil"/>
              <w:right w:val="nil"/>
            </w:tcBorders>
            <w:shd w:val="clear" w:color="auto" w:fill="auto"/>
            <w:noWrap/>
            <w:hideMark/>
          </w:tcPr>
          <w:p w14:paraId="5C38434A"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14</w:t>
            </w:r>
          </w:p>
        </w:tc>
        <w:tc>
          <w:tcPr>
            <w:tcW w:w="2552" w:type="dxa"/>
            <w:tcBorders>
              <w:top w:val="nil"/>
              <w:left w:val="nil"/>
              <w:bottom w:val="nil"/>
              <w:right w:val="nil"/>
            </w:tcBorders>
            <w:shd w:val="clear" w:color="auto" w:fill="auto"/>
            <w:noWrap/>
            <w:hideMark/>
          </w:tcPr>
          <w:p w14:paraId="757A49E4"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e-Vehicles</w:t>
            </w:r>
          </w:p>
        </w:tc>
        <w:tc>
          <w:tcPr>
            <w:tcW w:w="4538" w:type="dxa"/>
            <w:gridSpan w:val="2"/>
            <w:tcBorders>
              <w:top w:val="nil"/>
              <w:left w:val="nil"/>
              <w:bottom w:val="nil"/>
              <w:right w:val="nil"/>
            </w:tcBorders>
            <w:shd w:val="clear" w:color="auto" w:fill="auto"/>
            <w:noWrap/>
            <w:hideMark/>
          </w:tcPr>
          <w:p w14:paraId="6F71B220"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vehicl</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electr</w:t>
            </w:r>
            <w:proofErr w:type="spellEnd"/>
            <w:r w:rsidRPr="00D569C0">
              <w:rPr>
                <w:rFonts w:ascii="Calibri" w:eastAsia="Times New Roman" w:hAnsi="Calibri" w:cs="Calibri"/>
                <w:color w:val="000000" w:themeColor="text1"/>
                <w:lang w:val="en-GB" w:eastAsia="en-GB"/>
              </w:rPr>
              <w:t xml:space="preserve">,  fuel,  </w:t>
            </w:r>
            <w:proofErr w:type="spellStart"/>
            <w:r w:rsidRPr="00D569C0">
              <w:rPr>
                <w:rFonts w:ascii="Calibri" w:eastAsia="Times New Roman" w:hAnsi="Calibri" w:cs="Calibri"/>
                <w:color w:val="000000" w:themeColor="text1"/>
                <w:lang w:val="en-GB" w:eastAsia="en-GB"/>
              </w:rPr>
              <w:t>batteri</w:t>
            </w:r>
            <w:proofErr w:type="spellEnd"/>
            <w:r w:rsidRPr="00D569C0">
              <w:rPr>
                <w:rFonts w:ascii="Calibri" w:eastAsia="Times New Roman" w:hAnsi="Calibri" w:cs="Calibri"/>
                <w:color w:val="000000" w:themeColor="text1"/>
                <w:lang w:val="en-GB" w:eastAsia="en-GB"/>
              </w:rPr>
              <w:t>,  power</w:t>
            </w:r>
          </w:p>
        </w:tc>
        <w:tc>
          <w:tcPr>
            <w:tcW w:w="1415" w:type="dxa"/>
            <w:tcBorders>
              <w:top w:val="nil"/>
              <w:left w:val="nil"/>
              <w:bottom w:val="nil"/>
              <w:right w:val="nil"/>
            </w:tcBorders>
            <w:shd w:val="clear" w:color="auto" w:fill="auto"/>
            <w:noWrap/>
            <w:hideMark/>
          </w:tcPr>
          <w:p w14:paraId="77CB7107"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3.2</w:t>
            </w:r>
          </w:p>
        </w:tc>
      </w:tr>
      <w:tr w:rsidR="00435256" w:rsidRPr="00435256" w14:paraId="5F68DA56" w14:textId="77777777" w:rsidTr="00D569C0">
        <w:trPr>
          <w:trHeight w:val="300"/>
        </w:trPr>
        <w:tc>
          <w:tcPr>
            <w:tcW w:w="567" w:type="dxa"/>
            <w:tcBorders>
              <w:top w:val="nil"/>
              <w:left w:val="nil"/>
              <w:bottom w:val="nil"/>
              <w:right w:val="nil"/>
            </w:tcBorders>
            <w:shd w:val="clear" w:color="auto" w:fill="auto"/>
            <w:noWrap/>
            <w:hideMark/>
          </w:tcPr>
          <w:p w14:paraId="1625FB46"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15</w:t>
            </w:r>
          </w:p>
        </w:tc>
        <w:tc>
          <w:tcPr>
            <w:tcW w:w="2552" w:type="dxa"/>
            <w:tcBorders>
              <w:top w:val="nil"/>
              <w:left w:val="nil"/>
              <w:bottom w:val="nil"/>
              <w:right w:val="nil"/>
            </w:tcBorders>
            <w:shd w:val="clear" w:color="auto" w:fill="auto"/>
            <w:noWrap/>
            <w:hideMark/>
          </w:tcPr>
          <w:p w14:paraId="4A256586"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Waste water</w:t>
            </w:r>
          </w:p>
        </w:tc>
        <w:tc>
          <w:tcPr>
            <w:tcW w:w="4538" w:type="dxa"/>
            <w:gridSpan w:val="2"/>
            <w:tcBorders>
              <w:top w:val="nil"/>
              <w:left w:val="nil"/>
              <w:bottom w:val="nil"/>
              <w:right w:val="nil"/>
            </w:tcBorders>
            <w:shd w:val="clear" w:color="auto" w:fill="auto"/>
            <w:noWrap/>
            <w:hideMark/>
          </w:tcPr>
          <w:p w14:paraId="17B4AF42"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treatment,  </w:t>
            </w:r>
            <w:proofErr w:type="spellStart"/>
            <w:r w:rsidRPr="00D569C0">
              <w:rPr>
                <w:rFonts w:ascii="Calibri" w:eastAsia="Times New Roman" w:hAnsi="Calibri" w:cs="Calibri"/>
                <w:color w:val="000000" w:themeColor="text1"/>
                <w:lang w:val="en-GB" w:eastAsia="en-GB"/>
              </w:rPr>
              <w:t>wastewat</w:t>
            </w:r>
            <w:proofErr w:type="spellEnd"/>
            <w:r w:rsidRPr="00D569C0">
              <w:rPr>
                <w:rFonts w:ascii="Calibri" w:eastAsia="Times New Roman" w:hAnsi="Calibri" w:cs="Calibri"/>
                <w:color w:val="000000" w:themeColor="text1"/>
                <w:lang w:val="en-GB" w:eastAsia="en-GB"/>
              </w:rPr>
              <w:t xml:space="preserve">,  plant,  </w:t>
            </w:r>
            <w:proofErr w:type="spellStart"/>
            <w:r w:rsidRPr="00D569C0">
              <w:rPr>
                <w:rFonts w:ascii="Calibri" w:eastAsia="Times New Roman" w:hAnsi="Calibri" w:cs="Calibri"/>
                <w:color w:val="000000" w:themeColor="text1"/>
                <w:lang w:val="en-GB" w:eastAsia="en-GB"/>
              </w:rPr>
              <w:t>remov</w:t>
            </w:r>
            <w:proofErr w:type="spellEnd"/>
            <w:r w:rsidRPr="00D569C0">
              <w:rPr>
                <w:rFonts w:ascii="Calibri" w:eastAsia="Times New Roman" w:hAnsi="Calibri" w:cs="Calibri"/>
                <w:color w:val="000000" w:themeColor="text1"/>
                <w:lang w:val="en-GB" w:eastAsia="en-GB"/>
              </w:rPr>
              <w:t>,  compost</w:t>
            </w:r>
          </w:p>
        </w:tc>
        <w:tc>
          <w:tcPr>
            <w:tcW w:w="1415" w:type="dxa"/>
            <w:tcBorders>
              <w:top w:val="nil"/>
              <w:left w:val="nil"/>
              <w:bottom w:val="nil"/>
              <w:right w:val="nil"/>
            </w:tcBorders>
            <w:shd w:val="clear" w:color="auto" w:fill="auto"/>
            <w:noWrap/>
            <w:hideMark/>
          </w:tcPr>
          <w:p w14:paraId="09B427D5"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3.0</w:t>
            </w:r>
          </w:p>
        </w:tc>
      </w:tr>
      <w:tr w:rsidR="00435256" w:rsidRPr="00435256" w14:paraId="2B57282B" w14:textId="77777777" w:rsidTr="00D569C0">
        <w:trPr>
          <w:trHeight w:val="300"/>
        </w:trPr>
        <w:tc>
          <w:tcPr>
            <w:tcW w:w="567" w:type="dxa"/>
            <w:tcBorders>
              <w:top w:val="nil"/>
              <w:left w:val="nil"/>
              <w:bottom w:val="nil"/>
              <w:right w:val="nil"/>
            </w:tcBorders>
            <w:shd w:val="clear" w:color="auto" w:fill="auto"/>
            <w:noWrap/>
            <w:hideMark/>
          </w:tcPr>
          <w:p w14:paraId="548D0BC7"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16</w:t>
            </w:r>
          </w:p>
        </w:tc>
        <w:tc>
          <w:tcPr>
            <w:tcW w:w="2552" w:type="dxa"/>
            <w:tcBorders>
              <w:top w:val="nil"/>
              <w:left w:val="nil"/>
              <w:bottom w:val="nil"/>
              <w:right w:val="nil"/>
            </w:tcBorders>
            <w:shd w:val="clear" w:color="auto" w:fill="auto"/>
            <w:noWrap/>
            <w:hideMark/>
          </w:tcPr>
          <w:p w14:paraId="4209B8C5"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Rail transit</w:t>
            </w:r>
          </w:p>
        </w:tc>
        <w:tc>
          <w:tcPr>
            <w:tcW w:w="4538" w:type="dxa"/>
            <w:gridSpan w:val="2"/>
            <w:tcBorders>
              <w:top w:val="nil"/>
              <w:left w:val="nil"/>
              <w:bottom w:val="nil"/>
              <w:right w:val="nil"/>
            </w:tcBorders>
            <w:shd w:val="clear" w:color="auto" w:fill="auto"/>
            <w:noWrap/>
            <w:hideMark/>
          </w:tcPr>
          <w:p w14:paraId="0A02317D"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transit,  rail,  station,  ridership,  access</w:t>
            </w:r>
          </w:p>
        </w:tc>
        <w:tc>
          <w:tcPr>
            <w:tcW w:w="1415" w:type="dxa"/>
            <w:tcBorders>
              <w:top w:val="nil"/>
              <w:left w:val="nil"/>
              <w:bottom w:val="nil"/>
              <w:right w:val="nil"/>
            </w:tcBorders>
            <w:shd w:val="clear" w:color="auto" w:fill="auto"/>
            <w:noWrap/>
            <w:hideMark/>
          </w:tcPr>
          <w:p w14:paraId="11314CAC"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3.0</w:t>
            </w:r>
          </w:p>
        </w:tc>
      </w:tr>
      <w:tr w:rsidR="00435256" w:rsidRPr="00435256" w14:paraId="0D61742A" w14:textId="77777777" w:rsidTr="00D569C0">
        <w:trPr>
          <w:trHeight w:val="300"/>
        </w:trPr>
        <w:tc>
          <w:tcPr>
            <w:tcW w:w="567" w:type="dxa"/>
            <w:tcBorders>
              <w:top w:val="nil"/>
              <w:left w:val="nil"/>
              <w:bottom w:val="nil"/>
              <w:right w:val="nil"/>
            </w:tcBorders>
            <w:shd w:val="clear" w:color="auto" w:fill="auto"/>
            <w:noWrap/>
            <w:hideMark/>
          </w:tcPr>
          <w:p w14:paraId="49ACD09D"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17</w:t>
            </w:r>
          </w:p>
        </w:tc>
        <w:tc>
          <w:tcPr>
            <w:tcW w:w="2552" w:type="dxa"/>
            <w:tcBorders>
              <w:top w:val="nil"/>
              <w:left w:val="nil"/>
              <w:bottom w:val="nil"/>
              <w:right w:val="nil"/>
            </w:tcBorders>
            <w:shd w:val="clear" w:color="auto" w:fill="auto"/>
            <w:noWrap/>
            <w:hideMark/>
          </w:tcPr>
          <w:p w14:paraId="05CBEC75"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Air quality</w:t>
            </w:r>
          </w:p>
        </w:tc>
        <w:tc>
          <w:tcPr>
            <w:tcW w:w="4538" w:type="dxa"/>
            <w:gridSpan w:val="2"/>
            <w:tcBorders>
              <w:top w:val="nil"/>
              <w:left w:val="nil"/>
              <w:bottom w:val="nil"/>
              <w:right w:val="nil"/>
            </w:tcBorders>
            <w:shd w:val="clear" w:color="auto" w:fill="auto"/>
            <w:noWrap/>
            <w:hideMark/>
          </w:tcPr>
          <w:p w14:paraId="7B3AFAAC"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air,  </w:t>
            </w:r>
            <w:proofErr w:type="spellStart"/>
            <w:r w:rsidRPr="00D569C0">
              <w:rPr>
                <w:rFonts w:ascii="Calibri" w:eastAsia="Times New Roman" w:hAnsi="Calibri" w:cs="Calibri"/>
                <w:color w:val="000000" w:themeColor="text1"/>
                <w:lang w:val="en-GB" w:eastAsia="en-GB"/>
              </w:rPr>
              <w:t>pollut</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ventil</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qualiti</w:t>
            </w:r>
            <w:proofErr w:type="spellEnd"/>
            <w:r w:rsidRPr="00D569C0">
              <w:rPr>
                <w:rFonts w:ascii="Calibri" w:eastAsia="Times New Roman" w:hAnsi="Calibri" w:cs="Calibri"/>
                <w:color w:val="000000" w:themeColor="text1"/>
                <w:lang w:val="en-GB" w:eastAsia="en-GB"/>
              </w:rPr>
              <w:t>,  indoor</w:t>
            </w:r>
          </w:p>
        </w:tc>
        <w:tc>
          <w:tcPr>
            <w:tcW w:w="1415" w:type="dxa"/>
            <w:tcBorders>
              <w:top w:val="nil"/>
              <w:left w:val="nil"/>
              <w:bottom w:val="nil"/>
              <w:right w:val="nil"/>
            </w:tcBorders>
            <w:shd w:val="clear" w:color="auto" w:fill="auto"/>
            <w:noWrap/>
            <w:hideMark/>
          </w:tcPr>
          <w:p w14:paraId="20AFA534"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2.9</w:t>
            </w:r>
          </w:p>
        </w:tc>
      </w:tr>
      <w:tr w:rsidR="00435256" w:rsidRPr="00435256" w14:paraId="66143AEE" w14:textId="77777777" w:rsidTr="00D569C0">
        <w:trPr>
          <w:trHeight w:val="300"/>
        </w:trPr>
        <w:tc>
          <w:tcPr>
            <w:tcW w:w="567" w:type="dxa"/>
            <w:tcBorders>
              <w:top w:val="nil"/>
              <w:left w:val="nil"/>
              <w:bottom w:val="nil"/>
              <w:right w:val="nil"/>
            </w:tcBorders>
            <w:shd w:val="clear" w:color="auto" w:fill="auto"/>
            <w:noWrap/>
            <w:hideMark/>
          </w:tcPr>
          <w:p w14:paraId="6EB2328A"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18</w:t>
            </w:r>
          </w:p>
        </w:tc>
        <w:tc>
          <w:tcPr>
            <w:tcW w:w="2552" w:type="dxa"/>
            <w:tcBorders>
              <w:top w:val="nil"/>
              <w:left w:val="nil"/>
              <w:bottom w:val="nil"/>
              <w:right w:val="nil"/>
            </w:tcBorders>
            <w:shd w:val="clear" w:color="auto" w:fill="auto"/>
            <w:noWrap/>
            <w:hideMark/>
          </w:tcPr>
          <w:p w14:paraId="4549DCAE"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Climate change mitigation</w:t>
            </w:r>
          </w:p>
        </w:tc>
        <w:tc>
          <w:tcPr>
            <w:tcW w:w="4538" w:type="dxa"/>
            <w:gridSpan w:val="2"/>
            <w:tcBorders>
              <w:top w:val="nil"/>
              <w:left w:val="nil"/>
              <w:bottom w:val="nil"/>
              <w:right w:val="nil"/>
            </w:tcBorders>
            <w:shd w:val="clear" w:color="auto" w:fill="auto"/>
            <w:noWrap/>
            <w:hideMark/>
          </w:tcPr>
          <w:p w14:paraId="3DA3E57D"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climat</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chang</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mitig</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polici</w:t>
            </w:r>
            <w:proofErr w:type="spellEnd"/>
            <w:r w:rsidRPr="00D569C0">
              <w:rPr>
                <w:rFonts w:ascii="Calibri" w:eastAsia="Times New Roman" w:hAnsi="Calibri" w:cs="Calibri"/>
                <w:color w:val="000000" w:themeColor="text1"/>
                <w:lang w:val="en-GB" w:eastAsia="en-GB"/>
              </w:rPr>
              <w:t>,  local</w:t>
            </w:r>
          </w:p>
        </w:tc>
        <w:tc>
          <w:tcPr>
            <w:tcW w:w="1415" w:type="dxa"/>
            <w:tcBorders>
              <w:top w:val="nil"/>
              <w:left w:val="nil"/>
              <w:bottom w:val="nil"/>
              <w:right w:val="nil"/>
            </w:tcBorders>
            <w:shd w:val="clear" w:color="auto" w:fill="auto"/>
            <w:noWrap/>
            <w:hideMark/>
          </w:tcPr>
          <w:p w14:paraId="53A7C3ED"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2.8</w:t>
            </w:r>
          </w:p>
        </w:tc>
      </w:tr>
      <w:tr w:rsidR="00435256" w:rsidRPr="00435256" w14:paraId="40061FB5" w14:textId="77777777" w:rsidTr="00D569C0">
        <w:trPr>
          <w:trHeight w:val="300"/>
        </w:trPr>
        <w:tc>
          <w:tcPr>
            <w:tcW w:w="567" w:type="dxa"/>
            <w:tcBorders>
              <w:top w:val="nil"/>
              <w:left w:val="nil"/>
              <w:bottom w:val="nil"/>
              <w:right w:val="nil"/>
            </w:tcBorders>
            <w:shd w:val="clear" w:color="auto" w:fill="auto"/>
            <w:noWrap/>
            <w:hideMark/>
          </w:tcPr>
          <w:p w14:paraId="3125A284"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19</w:t>
            </w:r>
          </w:p>
        </w:tc>
        <w:tc>
          <w:tcPr>
            <w:tcW w:w="2552" w:type="dxa"/>
            <w:tcBorders>
              <w:top w:val="nil"/>
              <w:left w:val="nil"/>
              <w:bottom w:val="nil"/>
              <w:right w:val="nil"/>
            </w:tcBorders>
            <w:shd w:val="clear" w:color="auto" w:fill="auto"/>
            <w:noWrap/>
            <w:hideMark/>
          </w:tcPr>
          <w:p w14:paraId="0BD86491"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Heating &amp; cooling systems</w:t>
            </w:r>
          </w:p>
        </w:tc>
        <w:tc>
          <w:tcPr>
            <w:tcW w:w="4538" w:type="dxa"/>
            <w:gridSpan w:val="2"/>
            <w:tcBorders>
              <w:top w:val="nil"/>
              <w:left w:val="nil"/>
              <w:bottom w:val="nil"/>
              <w:right w:val="nil"/>
            </w:tcBorders>
            <w:shd w:val="clear" w:color="auto" w:fill="auto"/>
            <w:noWrap/>
            <w:hideMark/>
          </w:tcPr>
          <w:p w14:paraId="0796D483"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heat,  </w:t>
            </w:r>
            <w:proofErr w:type="spellStart"/>
            <w:r w:rsidRPr="00D569C0">
              <w:rPr>
                <w:rFonts w:ascii="Calibri" w:eastAsia="Times New Roman" w:hAnsi="Calibri" w:cs="Calibri"/>
                <w:color w:val="000000" w:themeColor="text1"/>
                <w:lang w:val="en-GB" w:eastAsia="en-GB"/>
              </w:rPr>
              <w:t>hous</w:t>
            </w:r>
            <w:proofErr w:type="spellEnd"/>
            <w:r w:rsidRPr="00D569C0">
              <w:rPr>
                <w:rFonts w:ascii="Calibri" w:eastAsia="Times New Roman" w:hAnsi="Calibri" w:cs="Calibri"/>
                <w:color w:val="000000" w:themeColor="text1"/>
                <w:lang w:val="en-GB" w:eastAsia="en-GB"/>
              </w:rPr>
              <w:t>,  pump,  cool,  district</w:t>
            </w:r>
          </w:p>
        </w:tc>
        <w:tc>
          <w:tcPr>
            <w:tcW w:w="1415" w:type="dxa"/>
            <w:tcBorders>
              <w:top w:val="nil"/>
              <w:left w:val="nil"/>
              <w:bottom w:val="nil"/>
              <w:right w:val="nil"/>
            </w:tcBorders>
            <w:shd w:val="clear" w:color="auto" w:fill="auto"/>
            <w:noWrap/>
            <w:hideMark/>
          </w:tcPr>
          <w:p w14:paraId="40636428"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2.8</w:t>
            </w:r>
          </w:p>
        </w:tc>
      </w:tr>
      <w:tr w:rsidR="00435256" w:rsidRPr="00435256" w14:paraId="27B8A1C4" w14:textId="77777777" w:rsidTr="00D569C0">
        <w:trPr>
          <w:trHeight w:val="300"/>
        </w:trPr>
        <w:tc>
          <w:tcPr>
            <w:tcW w:w="567" w:type="dxa"/>
            <w:tcBorders>
              <w:top w:val="nil"/>
              <w:left w:val="nil"/>
              <w:bottom w:val="nil"/>
              <w:right w:val="nil"/>
            </w:tcBorders>
            <w:shd w:val="clear" w:color="auto" w:fill="auto"/>
            <w:noWrap/>
            <w:hideMark/>
          </w:tcPr>
          <w:p w14:paraId="45FB400A"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lastRenderedPageBreak/>
              <w:t>20</w:t>
            </w:r>
          </w:p>
        </w:tc>
        <w:tc>
          <w:tcPr>
            <w:tcW w:w="2552" w:type="dxa"/>
            <w:tcBorders>
              <w:top w:val="nil"/>
              <w:left w:val="nil"/>
              <w:bottom w:val="nil"/>
              <w:right w:val="nil"/>
            </w:tcBorders>
            <w:shd w:val="clear" w:color="auto" w:fill="auto"/>
            <w:noWrap/>
            <w:hideMark/>
          </w:tcPr>
          <w:p w14:paraId="52D49EF1"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Transport services &amp; provisioning</w:t>
            </w:r>
          </w:p>
        </w:tc>
        <w:tc>
          <w:tcPr>
            <w:tcW w:w="4538" w:type="dxa"/>
            <w:gridSpan w:val="2"/>
            <w:tcBorders>
              <w:top w:val="nil"/>
              <w:left w:val="nil"/>
              <w:bottom w:val="nil"/>
              <w:right w:val="nil"/>
            </w:tcBorders>
            <w:shd w:val="clear" w:color="auto" w:fill="auto"/>
            <w:noWrap/>
            <w:hideMark/>
          </w:tcPr>
          <w:p w14:paraId="41E25F30"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servic</w:t>
            </w:r>
            <w:proofErr w:type="spellEnd"/>
            <w:r w:rsidRPr="00D569C0">
              <w:rPr>
                <w:rFonts w:ascii="Calibri" w:eastAsia="Times New Roman" w:hAnsi="Calibri" w:cs="Calibri"/>
                <w:color w:val="000000" w:themeColor="text1"/>
                <w:lang w:val="en-GB" w:eastAsia="en-GB"/>
              </w:rPr>
              <w:t xml:space="preserve">,  ecosystem,  </w:t>
            </w:r>
            <w:proofErr w:type="spellStart"/>
            <w:r w:rsidRPr="00D569C0">
              <w:rPr>
                <w:rFonts w:ascii="Calibri" w:eastAsia="Times New Roman" w:hAnsi="Calibri" w:cs="Calibri"/>
                <w:color w:val="000000" w:themeColor="text1"/>
                <w:lang w:val="en-GB" w:eastAsia="en-GB"/>
              </w:rPr>
              <w:t>oper</w:t>
            </w:r>
            <w:proofErr w:type="spellEnd"/>
            <w:r w:rsidRPr="00D569C0">
              <w:rPr>
                <w:rFonts w:ascii="Calibri" w:eastAsia="Times New Roman" w:hAnsi="Calibri" w:cs="Calibri"/>
                <w:color w:val="000000" w:themeColor="text1"/>
                <w:lang w:val="en-GB" w:eastAsia="en-GB"/>
              </w:rPr>
              <w:t xml:space="preserve">,  public,  </w:t>
            </w:r>
            <w:proofErr w:type="spellStart"/>
            <w:r w:rsidRPr="00D569C0">
              <w:rPr>
                <w:rFonts w:ascii="Calibri" w:eastAsia="Times New Roman" w:hAnsi="Calibri" w:cs="Calibri"/>
                <w:color w:val="000000" w:themeColor="text1"/>
                <w:lang w:val="en-GB" w:eastAsia="en-GB"/>
              </w:rPr>
              <w:t>provid</w:t>
            </w:r>
            <w:proofErr w:type="spellEnd"/>
          </w:p>
        </w:tc>
        <w:tc>
          <w:tcPr>
            <w:tcW w:w="1415" w:type="dxa"/>
            <w:tcBorders>
              <w:top w:val="nil"/>
              <w:left w:val="nil"/>
              <w:bottom w:val="nil"/>
              <w:right w:val="nil"/>
            </w:tcBorders>
            <w:shd w:val="clear" w:color="auto" w:fill="auto"/>
            <w:noWrap/>
            <w:hideMark/>
          </w:tcPr>
          <w:p w14:paraId="246A93E6"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2.7</w:t>
            </w:r>
          </w:p>
        </w:tc>
      </w:tr>
      <w:tr w:rsidR="00435256" w:rsidRPr="00435256" w14:paraId="4A1252A7" w14:textId="77777777" w:rsidTr="00D569C0">
        <w:trPr>
          <w:trHeight w:val="300"/>
        </w:trPr>
        <w:tc>
          <w:tcPr>
            <w:tcW w:w="567" w:type="dxa"/>
            <w:tcBorders>
              <w:top w:val="nil"/>
              <w:left w:val="nil"/>
              <w:bottom w:val="nil"/>
              <w:right w:val="nil"/>
            </w:tcBorders>
            <w:shd w:val="clear" w:color="auto" w:fill="auto"/>
            <w:noWrap/>
            <w:hideMark/>
          </w:tcPr>
          <w:p w14:paraId="7122B36B"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21</w:t>
            </w:r>
          </w:p>
        </w:tc>
        <w:tc>
          <w:tcPr>
            <w:tcW w:w="2552" w:type="dxa"/>
            <w:tcBorders>
              <w:top w:val="nil"/>
              <w:left w:val="nil"/>
              <w:bottom w:val="nil"/>
              <w:right w:val="nil"/>
            </w:tcBorders>
            <w:shd w:val="clear" w:color="auto" w:fill="auto"/>
            <w:noWrap/>
            <w:hideMark/>
          </w:tcPr>
          <w:p w14:paraId="5B49FA31"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Car parking</w:t>
            </w:r>
          </w:p>
        </w:tc>
        <w:tc>
          <w:tcPr>
            <w:tcW w:w="4538" w:type="dxa"/>
            <w:gridSpan w:val="2"/>
            <w:tcBorders>
              <w:top w:val="nil"/>
              <w:left w:val="nil"/>
              <w:bottom w:val="nil"/>
              <w:right w:val="nil"/>
            </w:tcBorders>
            <w:shd w:val="clear" w:color="auto" w:fill="auto"/>
            <w:noWrap/>
            <w:hideMark/>
          </w:tcPr>
          <w:p w14:paraId="4010206A"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park,  space,  car,  price,  </w:t>
            </w:r>
            <w:proofErr w:type="spellStart"/>
            <w:r w:rsidRPr="00D569C0">
              <w:rPr>
                <w:rFonts w:ascii="Calibri" w:eastAsia="Times New Roman" w:hAnsi="Calibri" w:cs="Calibri"/>
                <w:color w:val="000000" w:themeColor="text1"/>
                <w:lang w:val="en-GB" w:eastAsia="en-GB"/>
              </w:rPr>
              <w:t>polici</w:t>
            </w:r>
            <w:proofErr w:type="spellEnd"/>
          </w:p>
        </w:tc>
        <w:tc>
          <w:tcPr>
            <w:tcW w:w="1415" w:type="dxa"/>
            <w:tcBorders>
              <w:top w:val="nil"/>
              <w:left w:val="nil"/>
              <w:bottom w:val="nil"/>
              <w:right w:val="nil"/>
            </w:tcBorders>
            <w:shd w:val="clear" w:color="auto" w:fill="auto"/>
            <w:noWrap/>
            <w:hideMark/>
          </w:tcPr>
          <w:p w14:paraId="45B84A97"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2.4</w:t>
            </w:r>
          </w:p>
        </w:tc>
      </w:tr>
      <w:tr w:rsidR="00435256" w:rsidRPr="00435256" w14:paraId="39E93813" w14:textId="77777777" w:rsidTr="00D569C0">
        <w:trPr>
          <w:trHeight w:val="300"/>
        </w:trPr>
        <w:tc>
          <w:tcPr>
            <w:tcW w:w="567" w:type="dxa"/>
            <w:tcBorders>
              <w:top w:val="nil"/>
              <w:left w:val="nil"/>
              <w:bottom w:val="nil"/>
              <w:right w:val="nil"/>
            </w:tcBorders>
            <w:shd w:val="clear" w:color="auto" w:fill="auto"/>
            <w:noWrap/>
            <w:hideMark/>
          </w:tcPr>
          <w:p w14:paraId="3BF9BBAB"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22</w:t>
            </w:r>
          </w:p>
        </w:tc>
        <w:tc>
          <w:tcPr>
            <w:tcW w:w="2552" w:type="dxa"/>
            <w:tcBorders>
              <w:top w:val="nil"/>
              <w:left w:val="nil"/>
              <w:bottom w:val="nil"/>
              <w:right w:val="nil"/>
            </w:tcBorders>
            <w:shd w:val="clear" w:color="auto" w:fill="auto"/>
            <w:noWrap/>
            <w:hideMark/>
          </w:tcPr>
          <w:p w14:paraId="76A15148"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Bus rapid transit</w:t>
            </w:r>
          </w:p>
        </w:tc>
        <w:tc>
          <w:tcPr>
            <w:tcW w:w="4538" w:type="dxa"/>
            <w:gridSpan w:val="2"/>
            <w:tcBorders>
              <w:top w:val="nil"/>
              <w:left w:val="nil"/>
              <w:bottom w:val="nil"/>
              <w:right w:val="nil"/>
            </w:tcBorders>
            <w:shd w:val="clear" w:color="auto" w:fill="auto"/>
            <w:noWrap/>
            <w:hideMark/>
          </w:tcPr>
          <w:p w14:paraId="25B81FE8"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bus,  </w:t>
            </w:r>
            <w:proofErr w:type="spellStart"/>
            <w:r w:rsidRPr="00D569C0">
              <w:rPr>
                <w:rFonts w:ascii="Calibri" w:eastAsia="Times New Roman" w:hAnsi="Calibri" w:cs="Calibri"/>
                <w:color w:val="000000" w:themeColor="text1"/>
                <w:lang w:val="en-GB" w:eastAsia="en-GB"/>
              </w:rPr>
              <w:t>brt</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buse</w:t>
            </w:r>
            <w:proofErr w:type="spellEnd"/>
            <w:r w:rsidRPr="00D569C0">
              <w:rPr>
                <w:rFonts w:ascii="Calibri" w:eastAsia="Times New Roman" w:hAnsi="Calibri" w:cs="Calibri"/>
                <w:color w:val="000000" w:themeColor="text1"/>
                <w:lang w:val="en-GB" w:eastAsia="en-GB"/>
              </w:rPr>
              <w:t>,  rout,  stop</w:t>
            </w:r>
          </w:p>
        </w:tc>
        <w:tc>
          <w:tcPr>
            <w:tcW w:w="1415" w:type="dxa"/>
            <w:tcBorders>
              <w:top w:val="nil"/>
              <w:left w:val="nil"/>
              <w:bottom w:val="nil"/>
              <w:right w:val="nil"/>
            </w:tcBorders>
            <w:shd w:val="clear" w:color="auto" w:fill="auto"/>
            <w:noWrap/>
            <w:hideMark/>
          </w:tcPr>
          <w:p w14:paraId="23ACDEBA"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2.3</w:t>
            </w:r>
          </w:p>
        </w:tc>
      </w:tr>
      <w:tr w:rsidR="00435256" w:rsidRPr="00435256" w14:paraId="65212F54" w14:textId="77777777" w:rsidTr="00D569C0">
        <w:trPr>
          <w:trHeight w:val="300"/>
        </w:trPr>
        <w:tc>
          <w:tcPr>
            <w:tcW w:w="567" w:type="dxa"/>
            <w:tcBorders>
              <w:top w:val="nil"/>
              <w:left w:val="nil"/>
              <w:bottom w:val="nil"/>
              <w:right w:val="nil"/>
            </w:tcBorders>
            <w:shd w:val="clear" w:color="auto" w:fill="auto"/>
            <w:noWrap/>
            <w:hideMark/>
          </w:tcPr>
          <w:p w14:paraId="4318F4B6"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23</w:t>
            </w:r>
          </w:p>
        </w:tc>
        <w:tc>
          <w:tcPr>
            <w:tcW w:w="2552" w:type="dxa"/>
            <w:tcBorders>
              <w:top w:val="nil"/>
              <w:left w:val="nil"/>
              <w:bottom w:val="nil"/>
              <w:right w:val="nil"/>
            </w:tcBorders>
            <w:shd w:val="clear" w:color="auto" w:fill="auto"/>
            <w:noWrap/>
            <w:hideMark/>
          </w:tcPr>
          <w:p w14:paraId="2F70D2B8"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Household recycling</w:t>
            </w:r>
          </w:p>
        </w:tc>
        <w:tc>
          <w:tcPr>
            <w:tcW w:w="4538" w:type="dxa"/>
            <w:gridSpan w:val="2"/>
            <w:tcBorders>
              <w:top w:val="nil"/>
              <w:left w:val="nil"/>
              <w:bottom w:val="nil"/>
              <w:right w:val="nil"/>
            </w:tcBorders>
            <w:shd w:val="clear" w:color="auto" w:fill="auto"/>
            <w:noWrap/>
            <w:hideMark/>
          </w:tcPr>
          <w:p w14:paraId="1650A634"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recycl</w:t>
            </w:r>
            <w:proofErr w:type="spellEnd"/>
            <w:r w:rsidRPr="00D569C0">
              <w:rPr>
                <w:rFonts w:ascii="Calibri" w:eastAsia="Times New Roman" w:hAnsi="Calibri" w:cs="Calibri"/>
                <w:color w:val="000000" w:themeColor="text1"/>
                <w:lang w:val="en-GB" w:eastAsia="en-GB"/>
              </w:rPr>
              <w:t xml:space="preserve">,  household,  collect,  </w:t>
            </w:r>
            <w:proofErr w:type="spellStart"/>
            <w:r w:rsidRPr="00D569C0">
              <w:rPr>
                <w:rFonts w:ascii="Calibri" w:eastAsia="Times New Roman" w:hAnsi="Calibri" w:cs="Calibri"/>
                <w:color w:val="000000" w:themeColor="text1"/>
                <w:lang w:val="en-GB" w:eastAsia="en-GB"/>
              </w:rPr>
              <w:t>materi</w:t>
            </w:r>
            <w:proofErr w:type="spellEnd"/>
            <w:r w:rsidRPr="00D569C0">
              <w:rPr>
                <w:rFonts w:ascii="Calibri" w:eastAsia="Times New Roman" w:hAnsi="Calibri" w:cs="Calibri"/>
                <w:color w:val="000000" w:themeColor="text1"/>
                <w:lang w:val="en-GB" w:eastAsia="en-GB"/>
              </w:rPr>
              <w:t>,  program</w:t>
            </w:r>
          </w:p>
        </w:tc>
        <w:tc>
          <w:tcPr>
            <w:tcW w:w="1415" w:type="dxa"/>
            <w:tcBorders>
              <w:top w:val="nil"/>
              <w:left w:val="nil"/>
              <w:bottom w:val="nil"/>
              <w:right w:val="nil"/>
            </w:tcBorders>
            <w:shd w:val="clear" w:color="auto" w:fill="auto"/>
            <w:noWrap/>
            <w:hideMark/>
          </w:tcPr>
          <w:p w14:paraId="2F04C5B3"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2.3</w:t>
            </w:r>
          </w:p>
        </w:tc>
      </w:tr>
      <w:tr w:rsidR="00435256" w:rsidRPr="00435256" w14:paraId="73F68FAD" w14:textId="77777777" w:rsidTr="00D569C0">
        <w:trPr>
          <w:trHeight w:val="300"/>
        </w:trPr>
        <w:tc>
          <w:tcPr>
            <w:tcW w:w="567" w:type="dxa"/>
            <w:tcBorders>
              <w:top w:val="nil"/>
              <w:left w:val="nil"/>
              <w:bottom w:val="nil"/>
              <w:right w:val="nil"/>
            </w:tcBorders>
            <w:shd w:val="clear" w:color="auto" w:fill="auto"/>
            <w:noWrap/>
            <w:hideMark/>
          </w:tcPr>
          <w:p w14:paraId="45219869"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24</w:t>
            </w:r>
          </w:p>
        </w:tc>
        <w:tc>
          <w:tcPr>
            <w:tcW w:w="2552" w:type="dxa"/>
            <w:tcBorders>
              <w:top w:val="nil"/>
              <w:left w:val="nil"/>
              <w:bottom w:val="nil"/>
              <w:right w:val="nil"/>
            </w:tcBorders>
            <w:shd w:val="clear" w:color="auto" w:fill="auto"/>
            <w:noWrap/>
            <w:hideMark/>
          </w:tcPr>
          <w:p w14:paraId="34E0C764"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Road tolls</w:t>
            </w:r>
          </w:p>
        </w:tc>
        <w:tc>
          <w:tcPr>
            <w:tcW w:w="4538" w:type="dxa"/>
            <w:gridSpan w:val="2"/>
            <w:tcBorders>
              <w:top w:val="nil"/>
              <w:left w:val="nil"/>
              <w:bottom w:val="nil"/>
              <w:right w:val="nil"/>
            </w:tcBorders>
            <w:shd w:val="clear" w:color="auto" w:fill="auto"/>
            <w:noWrap/>
            <w:hideMark/>
          </w:tcPr>
          <w:p w14:paraId="2E4E199A"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toll,  lane,  road,  traffic,  congest</w:t>
            </w:r>
          </w:p>
        </w:tc>
        <w:tc>
          <w:tcPr>
            <w:tcW w:w="1415" w:type="dxa"/>
            <w:tcBorders>
              <w:top w:val="nil"/>
              <w:left w:val="nil"/>
              <w:bottom w:val="nil"/>
              <w:right w:val="nil"/>
            </w:tcBorders>
            <w:shd w:val="clear" w:color="auto" w:fill="auto"/>
            <w:noWrap/>
            <w:hideMark/>
          </w:tcPr>
          <w:p w14:paraId="0538ED5C"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1.9</w:t>
            </w:r>
          </w:p>
        </w:tc>
      </w:tr>
      <w:tr w:rsidR="00435256" w:rsidRPr="00435256" w14:paraId="213258E7" w14:textId="77777777" w:rsidTr="00D569C0">
        <w:trPr>
          <w:trHeight w:val="315"/>
        </w:trPr>
        <w:tc>
          <w:tcPr>
            <w:tcW w:w="567" w:type="dxa"/>
            <w:tcBorders>
              <w:top w:val="nil"/>
              <w:left w:val="nil"/>
              <w:bottom w:val="nil"/>
              <w:right w:val="nil"/>
            </w:tcBorders>
            <w:shd w:val="clear" w:color="auto" w:fill="auto"/>
            <w:noWrap/>
            <w:hideMark/>
          </w:tcPr>
          <w:p w14:paraId="54F2D4F6"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25</w:t>
            </w:r>
          </w:p>
        </w:tc>
        <w:tc>
          <w:tcPr>
            <w:tcW w:w="2552" w:type="dxa"/>
            <w:tcBorders>
              <w:top w:val="nil"/>
              <w:left w:val="nil"/>
              <w:bottom w:val="nil"/>
              <w:right w:val="nil"/>
            </w:tcBorders>
            <w:shd w:val="clear" w:color="auto" w:fill="auto"/>
            <w:noWrap/>
            <w:hideMark/>
          </w:tcPr>
          <w:p w14:paraId="02E0B79D"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Charging stations</w:t>
            </w:r>
          </w:p>
        </w:tc>
        <w:tc>
          <w:tcPr>
            <w:tcW w:w="4538" w:type="dxa"/>
            <w:gridSpan w:val="2"/>
            <w:tcBorders>
              <w:top w:val="nil"/>
              <w:left w:val="nil"/>
              <w:bottom w:val="nil"/>
              <w:right w:val="nil"/>
            </w:tcBorders>
            <w:shd w:val="clear" w:color="auto" w:fill="auto"/>
            <w:noWrap/>
            <w:hideMark/>
          </w:tcPr>
          <w:p w14:paraId="01F0B823"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charg</w:t>
            </w:r>
            <w:proofErr w:type="spellEnd"/>
            <w:r w:rsidRPr="00D569C0">
              <w:rPr>
                <w:rFonts w:ascii="Calibri" w:eastAsia="Times New Roman" w:hAnsi="Calibri" w:cs="Calibri"/>
                <w:color w:val="000000" w:themeColor="text1"/>
                <w:lang w:val="en-GB" w:eastAsia="en-GB"/>
              </w:rPr>
              <w:t xml:space="preserve">,  station,  congest,  </w:t>
            </w:r>
            <w:proofErr w:type="spellStart"/>
            <w:r w:rsidRPr="00D569C0">
              <w:rPr>
                <w:rFonts w:ascii="Calibri" w:eastAsia="Times New Roman" w:hAnsi="Calibri" w:cs="Calibri"/>
                <w:color w:val="000000" w:themeColor="text1"/>
                <w:lang w:val="en-GB" w:eastAsia="en-GB"/>
              </w:rPr>
              <w:t>ev</w:t>
            </w:r>
            <w:proofErr w:type="spellEnd"/>
            <w:r w:rsidRPr="00D569C0">
              <w:rPr>
                <w:rFonts w:ascii="Calibri" w:eastAsia="Times New Roman" w:hAnsi="Calibri" w:cs="Calibri"/>
                <w:color w:val="000000" w:themeColor="text1"/>
                <w:lang w:val="en-GB" w:eastAsia="en-GB"/>
              </w:rPr>
              <w:t>,  scheme</w:t>
            </w:r>
          </w:p>
        </w:tc>
        <w:tc>
          <w:tcPr>
            <w:tcW w:w="1415" w:type="dxa"/>
            <w:tcBorders>
              <w:top w:val="nil"/>
              <w:left w:val="nil"/>
              <w:bottom w:val="nil"/>
              <w:right w:val="nil"/>
            </w:tcBorders>
            <w:shd w:val="clear" w:color="auto" w:fill="auto"/>
            <w:noWrap/>
            <w:hideMark/>
          </w:tcPr>
          <w:p w14:paraId="0AD4CFBE"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1.9</w:t>
            </w:r>
          </w:p>
        </w:tc>
      </w:tr>
      <w:tr w:rsidR="00435256" w:rsidRPr="00435256" w14:paraId="5809F3F7" w14:textId="77777777" w:rsidTr="00D569C0">
        <w:trPr>
          <w:trHeight w:val="300"/>
        </w:trPr>
        <w:tc>
          <w:tcPr>
            <w:tcW w:w="567" w:type="dxa"/>
            <w:tcBorders>
              <w:top w:val="nil"/>
              <w:left w:val="nil"/>
              <w:right w:val="nil"/>
            </w:tcBorders>
            <w:shd w:val="clear" w:color="auto" w:fill="auto"/>
            <w:noWrap/>
            <w:hideMark/>
          </w:tcPr>
          <w:p w14:paraId="23896091"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26</w:t>
            </w:r>
          </w:p>
        </w:tc>
        <w:tc>
          <w:tcPr>
            <w:tcW w:w="2552" w:type="dxa"/>
            <w:tcBorders>
              <w:top w:val="nil"/>
              <w:left w:val="nil"/>
              <w:right w:val="nil"/>
            </w:tcBorders>
            <w:shd w:val="clear" w:color="auto" w:fill="auto"/>
            <w:noWrap/>
            <w:hideMark/>
          </w:tcPr>
          <w:p w14:paraId="684A6959"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Building water use</w:t>
            </w:r>
          </w:p>
        </w:tc>
        <w:tc>
          <w:tcPr>
            <w:tcW w:w="4538" w:type="dxa"/>
            <w:gridSpan w:val="2"/>
            <w:tcBorders>
              <w:top w:val="nil"/>
              <w:left w:val="nil"/>
              <w:right w:val="nil"/>
            </w:tcBorders>
            <w:shd w:val="clear" w:color="auto" w:fill="auto"/>
            <w:noWrap/>
            <w:hideMark/>
          </w:tcPr>
          <w:p w14:paraId="09B870E6"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water,  </w:t>
            </w:r>
            <w:proofErr w:type="spellStart"/>
            <w:r w:rsidRPr="00D569C0">
              <w:rPr>
                <w:rFonts w:ascii="Calibri" w:eastAsia="Times New Roman" w:hAnsi="Calibri" w:cs="Calibri"/>
                <w:color w:val="000000" w:themeColor="text1"/>
                <w:lang w:val="en-GB" w:eastAsia="en-GB"/>
              </w:rPr>
              <w:t>suppli</w:t>
            </w:r>
            <w:proofErr w:type="spellEnd"/>
            <w:r w:rsidRPr="00D569C0">
              <w:rPr>
                <w:rFonts w:ascii="Calibri" w:eastAsia="Times New Roman" w:hAnsi="Calibri" w:cs="Calibri"/>
                <w:color w:val="000000" w:themeColor="text1"/>
                <w:lang w:val="en-GB" w:eastAsia="en-GB"/>
              </w:rPr>
              <w:t>,  hot,  solar,  heater</w:t>
            </w:r>
          </w:p>
        </w:tc>
        <w:tc>
          <w:tcPr>
            <w:tcW w:w="1415" w:type="dxa"/>
            <w:tcBorders>
              <w:top w:val="nil"/>
              <w:left w:val="nil"/>
              <w:right w:val="nil"/>
            </w:tcBorders>
            <w:shd w:val="clear" w:color="auto" w:fill="auto"/>
            <w:noWrap/>
            <w:hideMark/>
          </w:tcPr>
          <w:p w14:paraId="03CFDACF"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1.8</w:t>
            </w:r>
          </w:p>
        </w:tc>
      </w:tr>
      <w:tr w:rsidR="00435256" w:rsidRPr="00435256" w14:paraId="26FFABA4" w14:textId="77777777" w:rsidTr="00D569C0">
        <w:trPr>
          <w:trHeight w:val="300"/>
        </w:trPr>
        <w:tc>
          <w:tcPr>
            <w:tcW w:w="567" w:type="dxa"/>
            <w:tcBorders>
              <w:top w:val="nil"/>
              <w:left w:val="nil"/>
              <w:bottom w:val="single" w:sz="4" w:space="0" w:color="auto"/>
              <w:right w:val="nil"/>
            </w:tcBorders>
            <w:shd w:val="clear" w:color="auto" w:fill="auto"/>
            <w:noWrap/>
            <w:hideMark/>
          </w:tcPr>
          <w:p w14:paraId="10E1307C"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27</w:t>
            </w:r>
          </w:p>
        </w:tc>
        <w:tc>
          <w:tcPr>
            <w:tcW w:w="2552" w:type="dxa"/>
            <w:tcBorders>
              <w:top w:val="nil"/>
              <w:left w:val="nil"/>
              <w:bottom w:val="single" w:sz="4" w:space="0" w:color="auto"/>
              <w:right w:val="nil"/>
            </w:tcBorders>
            <w:shd w:val="clear" w:color="auto" w:fill="auto"/>
            <w:noWrap/>
            <w:hideMark/>
          </w:tcPr>
          <w:p w14:paraId="2A0DD226"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Cycling</w:t>
            </w:r>
          </w:p>
        </w:tc>
        <w:tc>
          <w:tcPr>
            <w:tcW w:w="4538" w:type="dxa"/>
            <w:gridSpan w:val="2"/>
            <w:tcBorders>
              <w:top w:val="nil"/>
              <w:left w:val="nil"/>
              <w:bottom w:val="single" w:sz="4" w:space="0" w:color="auto"/>
              <w:right w:val="nil"/>
            </w:tcBorders>
            <w:shd w:val="clear" w:color="auto" w:fill="auto"/>
            <w:noWrap/>
            <w:hideMark/>
          </w:tcPr>
          <w:p w14:paraId="6F43D21F"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bicycl</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cycl</w:t>
            </w:r>
            <w:proofErr w:type="spellEnd"/>
            <w:r w:rsidRPr="00D569C0">
              <w:rPr>
                <w:rFonts w:ascii="Calibri" w:eastAsia="Times New Roman" w:hAnsi="Calibri" w:cs="Calibri"/>
                <w:color w:val="000000" w:themeColor="text1"/>
                <w:lang w:val="en-GB" w:eastAsia="en-GB"/>
              </w:rPr>
              <w:t>,  cyclist,  pedestrian,  lane</w:t>
            </w:r>
          </w:p>
        </w:tc>
        <w:tc>
          <w:tcPr>
            <w:tcW w:w="1415" w:type="dxa"/>
            <w:tcBorders>
              <w:top w:val="nil"/>
              <w:left w:val="nil"/>
              <w:bottom w:val="single" w:sz="4" w:space="0" w:color="auto"/>
              <w:right w:val="nil"/>
            </w:tcBorders>
            <w:shd w:val="clear" w:color="auto" w:fill="auto"/>
            <w:noWrap/>
            <w:hideMark/>
          </w:tcPr>
          <w:p w14:paraId="17E0D2B2"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1.8</w:t>
            </w:r>
          </w:p>
        </w:tc>
      </w:tr>
    </w:tbl>
    <w:p w14:paraId="70754C9F" w14:textId="77777777" w:rsidR="00435256" w:rsidRDefault="00435256" w:rsidP="00BA457F">
      <w:pPr>
        <w:pStyle w:val="Caption"/>
        <w:rPr>
          <w:b/>
          <w:sz w:val="20"/>
          <w:lang w:val="en-GB"/>
        </w:rPr>
      </w:pPr>
    </w:p>
    <w:p w14:paraId="041C5CB0" w14:textId="3A70DBFE" w:rsidR="00BA457F" w:rsidRPr="00762040" w:rsidRDefault="00BA457F" w:rsidP="00BA457F">
      <w:pPr>
        <w:pStyle w:val="Caption"/>
        <w:rPr>
          <w:sz w:val="20"/>
          <w:lang w:val="en-GB"/>
        </w:rPr>
      </w:pPr>
      <w:r w:rsidRPr="00762040">
        <w:rPr>
          <w:b/>
          <w:sz w:val="20"/>
          <w:lang w:val="en-GB"/>
        </w:rPr>
        <w:t xml:space="preserve">Table </w:t>
      </w:r>
      <w:r w:rsidRPr="00762040">
        <w:rPr>
          <w:b/>
          <w:sz w:val="20"/>
        </w:rPr>
        <w:fldChar w:fldCharType="begin"/>
      </w:r>
      <w:r w:rsidRPr="00762040">
        <w:rPr>
          <w:b/>
          <w:sz w:val="20"/>
          <w:lang w:val="en-GB"/>
        </w:rPr>
        <w:instrText xml:space="preserve"> SEQ Table \* ARABIC </w:instrText>
      </w:r>
      <w:r w:rsidRPr="00762040">
        <w:rPr>
          <w:b/>
          <w:sz w:val="20"/>
        </w:rPr>
        <w:fldChar w:fldCharType="separate"/>
      </w:r>
      <w:r w:rsidRPr="00762040">
        <w:rPr>
          <w:b/>
          <w:noProof/>
          <w:sz w:val="20"/>
          <w:lang w:val="en-GB"/>
        </w:rPr>
        <w:t>1</w:t>
      </w:r>
      <w:r w:rsidRPr="00762040">
        <w:rPr>
          <w:b/>
          <w:sz w:val="20"/>
        </w:rPr>
        <w:fldChar w:fldCharType="end"/>
      </w:r>
      <w:r w:rsidRPr="00762040">
        <w:rPr>
          <w:b/>
          <w:sz w:val="20"/>
          <w:lang w:val="en-GB"/>
        </w:rPr>
        <w:t>: List of topics and their keywords</w:t>
      </w:r>
      <w:r w:rsidR="006A1740">
        <w:rPr>
          <w:b/>
          <w:sz w:val="20"/>
          <w:lang w:val="en-GB"/>
        </w:rPr>
        <w:t xml:space="preserve"> generated by the automatic content analysis</w:t>
      </w:r>
      <w:r w:rsidR="00670781" w:rsidRPr="00762040">
        <w:rPr>
          <w:sz w:val="20"/>
          <w:lang w:val="en-GB"/>
        </w:rPr>
        <w:t xml:space="preserve">. Each topic consists of a series of keywords (stemmed to capture multiple word variations), a topic name (assigned by us on manual inspection of keywords and correlated documents), and a marginal </w:t>
      </w:r>
      <w:r w:rsidR="005456AF" w:rsidRPr="00762040">
        <w:rPr>
          <w:sz w:val="20"/>
          <w:lang w:val="en-GB"/>
        </w:rPr>
        <w:t xml:space="preserve">topic </w:t>
      </w:r>
      <w:r w:rsidR="00670781" w:rsidRPr="00762040">
        <w:rPr>
          <w:sz w:val="20"/>
          <w:lang w:val="en-GB"/>
        </w:rPr>
        <w:t xml:space="preserve">distribution (describing the percentage of the </w:t>
      </w:r>
      <w:r w:rsidR="006A1740">
        <w:rPr>
          <w:sz w:val="20"/>
          <w:lang w:val="en-GB"/>
        </w:rPr>
        <w:t>document set</w:t>
      </w:r>
      <w:r w:rsidR="006A1740" w:rsidRPr="00762040">
        <w:rPr>
          <w:sz w:val="20"/>
          <w:lang w:val="en-GB"/>
        </w:rPr>
        <w:t xml:space="preserve"> </w:t>
      </w:r>
      <w:r w:rsidR="006A1740">
        <w:rPr>
          <w:sz w:val="20"/>
          <w:lang w:val="en-GB"/>
        </w:rPr>
        <w:t xml:space="preserve">where this </w:t>
      </w:r>
      <w:r w:rsidR="00670781" w:rsidRPr="00762040">
        <w:rPr>
          <w:sz w:val="20"/>
          <w:lang w:val="en-GB"/>
        </w:rPr>
        <w:t>topic</w:t>
      </w:r>
      <w:r w:rsidR="006A1740">
        <w:rPr>
          <w:sz w:val="20"/>
          <w:lang w:val="en-GB"/>
        </w:rPr>
        <w:t xml:space="preserve"> is found</w:t>
      </w:r>
      <w:r w:rsidR="00670781" w:rsidRPr="00762040">
        <w:rPr>
          <w:sz w:val="20"/>
          <w:lang w:val="en-GB"/>
        </w:rPr>
        <w:t xml:space="preserve">). </w:t>
      </w:r>
      <w:r w:rsidR="006A1740">
        <w:rPr>
          <w:sz w:val="20"/>
          <w:lang w:val="en-GB"/>
        </w:rPr>
        <w:t>Topics</w:t>
      </w:r>
      <w:r w:rsidR="00762040">
        <w:rPr>
          <w:sz w:val="20"/>
          <w:lang w:val="en-GB"/>
        </w:rPr>
        <w:t xml:space="preserve"> may be similar in some cases owing to different nomenclature within the same </w:t>
      </w:r>
      <w:r w:rsidR="00E10A08">
        <w:rPr>
          <w:sz w:val="20"/>
          <w:lang w:val="en-GB"/>
        </w:rPr>
        <w:t xml:space="preserve">subject area </w:t>
      </w:r>
      <w:r w:rsidR="00762040">
        <w:rPr>
          <w:sz w:val="20"/>
          <w:lang w:val="en-GB"/>
        </w:rPr>
        <w:t xml:space="preserve">(e.g. </w:t>
      </w:r>
      <w:r w:rsidR="006A1740">
        <w:rPr>
          <w:sz w:val="20"/>
          <w:lang w:val="en-GB"/>
        </w:rPr>
        <w:t>congestion charging vs. road tolls</w:t>
      </w:r>
      <w:r w:rsidR="00762040">
        <w:rPr>
          <w:sz w:val="20"/>
          <w:lang w:val="en-GB"/>
        </w:rPr>
        <w:t>).</w:t>
      </w:r>
    </w:p>
    <w:p w14:paraId="3793B021" w14:textId="2932ABC1" w:rsidR="00F059B0" w:rsidRDefault="00365DB0">
      <w:pPr>
        <w:rPr>
          <w:lang w:val="en-US"/>
        </w:rPr>
      </w:pPr>
      <w:r>
        <w:rPr>
          <w:lang w:val="en-US"/>
        </w:rPr>
        <w:t xml:space="preserve">A useful way to visualize and interpret these results is via a correlation network, showing the propensity for topics to occur together within documents (Figure 3). As </w:t>
      </w:r>
      <w:r w:rsidR="00C80F58">
        <w:rPr>
          <w:lang w:val="en-US"/>
        </w:rPr>
        <w:t xml:space="preserve">might be </w:t>
      </w:r>
      <w:r>
        <w:rPr>
          <w:lang w:val="en-US"/>
        </w:rPr>
        <w:t xml:space="preserve">expected, the topics on energy, heating and water use in buildings </w:t>
      </w:r>
      <w:r w:rsidR="002C6B77">
        <w:rPr>
          <w:lang w:val="en-US"/>
        </w:rPr>
        <w:t>are grouped together</w:t>
      </w:r>
      <w:r>
        <w:rPr>
          <w:lang w:val="en-US"/>
        </w:rPr>
        <w:t>.</w:t>
      </w:r>
      <w:r w:rsidR="002C6B77">
        <w:rPr>
          <w:lang w:val="en-US"/>
        </w:rPr>
        <w:t xml:space="preserve"> The transportation topics are also densely connected – in particular to </w:t>
      </w:r>
      <w:r>
        <w:rPr>
          <w:lang w:val="en-US"/>
        </w:rPr>
        <w:t>network optimization</w:t>
      </w:r>
      <w:r w:rsidR="00F059B0">
        <w:rPr>
          <w:lang w:val="en-US"/>
        </w:rPr>
        <w:t xml:space="preserve"> (#3)</w:t>
      </w:r>
      <w:r w:rsidR="00FF5A88">
        <w:rPr>
          <w:lang w:val="en-US"/>
        </w:rPr>
        <w:t xml:space="preserve">, </w:t>
      </w:r>
      <w:r w:rsidR="002C6B77">
        <w:rPr>
          <w:lang w:val="en-US"/>
        </w:rPr>
        <w:t>which describes the</w:t>
      </w:r>
      <w:r w:rsidR="00FF5A88">
        <w:rPr>
          <w:lang w:val="en-US"/>
        </w:rPr>
        <w:t xml:space="preserve"> modelling, </w:t>
      </w:r>
      <w:r w:rsidR="002C6B77">
        <w:rPr>
          <w:lang w:val="en-US"/>
        </w:rPr>
        <w:t>simulation</w:t>
      </w:r>
      <w:r>
        <w:rPr>
          <w:lang w:val="en-US"/>
        </w:rPr>
        <w:t xml:space="preserve"> </w:t>
      </w:r>
      <w:r w:rsidR="002C6B77">
        <w:rPr>
          <w:lang w:val="en-US"/>
        </w:rPr>
        <w:t>and optimization of</w:t>
      </w:r>
      <w:r w:rsidR="00FF5A88">
        <w:rPr>
          <w:lang w:val="en-US"/>
        </w:rPr>
        <w:t xml:space="preserve"> </w:t>
      </w:r>
      <w:r>
        <w:rPr>
          <w:lang w:val="en-US"/>
        </w:rPr>
        <w:t>traffic flow</w:t>
      </w:r>
      <w:r w:rsidR="002C6B77">
        <w:rPr>
          <w:lang w:val="en-US"/>
        </w:rPr>
        <w:t xml:space="preserve">, and to a </w:t>
      </w:r>
      <w:r w:rsidR="00FF5A88">
        <w:rPr>
          <w:lang w:val="en-US"/>
        </w:rPr>
        <w:t>lesser extent travel behavior (#12).</w:t>
      </w:r>
      <w:r w:rsidDel="006B2969">
        <w:rPr>
          <w:lang w:val="en-US"/>
        </w:rPr>
        <w:t xml:space="preserve"> </w:t>
      </w:r>
      <w:r>
        <w:rPr>
          <w:lang w:val="en-US"/>
        </w:rPr>
        <w:t>System design</w:t>
      </w:r>
      <w:r w:rsidR="00FF5A88">
        <w:rPr>
          <w:lang w:val="en-US"/>
        </w:rPr>
        <w:t xml:space="preserve"> (#11)</w:t>
      </w:r>
      <w:r>
        <w:rPr>
          <w:lang w:val="en-US"/>
        </w:rPr>
        <w:t xml:space="preserve"> is a central but more generic topic on the efficient design of building and transport systems.</w:t>
      </w:r>
    </w:p>
    <w:p w14:paraId="5470F3E0" w14:textId="47FDA9A9" w:rsidR="00C27830" w:rsidRPr="00B7244F" w:rsidRDefault="00C74998" w:rsidP="00B7244F">
      <w:pPr>
        <w:keepNext/>
        <w:rPr>
          <w:lang w:val="en-GB"/>
        </w:rPr>
      </w:pPr>
      <w:del w:id="13" w:author="William Lamb" w:date="2018-01-16T13:26:00Z">
        <w:r w:rsidDel="006C70FE">
          <w:rPr>
            <w:noProof/>
            <w:lang w:val="en-GB" w:eastAsia="en-GB"/>
          </w:rPr>
          <w:lastRenderedPageBreak/>
          <w:drawing>
            <wp:inline distT="0" distB="0" distL="0" distR="0" wp14:anchorId="2A99B3C1" wp14:editId="073BE631">
              <wp:extent cx="5760720" cy="36169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pic networ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616960"/>
                      </a:xfrm>
                      <a:prstGeom prst="rect">
                        <a:avLst/>
                      </a:prstGeom>
                    </pic:spPr>
                  </pic:pic>
                </a:graphicData>
              </a:graphic>
            </wp:inline>
          </w:drawing>
        </w:r>
      </w:del>
      <w:ins w:id="14" w:author="William Lamb" w:date="2018-01-16T13:29:00Z">
        <w:r w:rsidR="00E43437">
          <w:rPr>
            <w:noProof/>
            <w:lang w:val="en-GB" w:eastAsia="en-GB"/>
          </w:rPr>
          <w:drawing>
            <wp:inline distT="0" distB="0" distL="0" distR="0" wp14:anchorId="6962A5F0" wp14:editId="276117CE">
              <wp:extent cx="5760720" cy="3616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ic networ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616960"/>
                      </a:xfrm>
                      <a:prstGeom prst="rect">
                        <a:avLst/>
                      </a:prstGeom>
                    </pic:spPr>
                  </pic:pic>
                </a:graphicData>
              </a:graphic>
            </wp:inline>
          </w:drawing>
        </w:r>
      </w:ins>
    </w:p>
    <w:p w14:paraId="5D9094C7" w14:textId="26E997F9" w:rsidR="00FC7BCF" w:rsidRDefault="00C27830" w:rsidP="00B7244F">
      <w:pPr>
        <w:pStyle w:val="Caption"/>
        <w:rPr>
          <w:sz w:val="20"/>
          <w:szCs w:val="20"/>
          <w:lang w:val="en-GB"/>
        </w:rPr>
      </w:pPr>
      <w:r w:rsidRPr="00762040">
        <w:rPr>
          <w:b/>
          <w:sz w:val="20"/>
          <w:szCs w:val="20"/>
          <w:lang w:val="en-GB"/>
        </w:rPr>
        <w:t xml:space="preserve">Figure </w:t>
      </w:r>
      <w:r w:rsidR="008B4AD9" w:rsidRPr="008B4AD9">
        <w:rPr>
          <w:b/>
          <w:sz w:val="20"/>
          <w:szCs w:val="20"/>
          <w:lang w:val="en-GB"/>
        </w:rPr>
        <w:t>2</w:t>
      </w:r>
      <w:r w:rsidRPr="00762040">
        <w:rPr>
          <w:b/>
          <w:sz w:val="20"/>
          <w:szCs w:val="20"/>
          <w:lang w:val="en-GB"/>
        </w:rPr>
        <w:t xml:space="preserve">: </w:t>
      </w:r>
      <w:r w:rsidR="00A97ACC" w:rsidRPr="00762040">
        <w:rPr>
          <w:b/>
          <w:sz w:val="20"/>
          <w:szCs w:val="20"/>
          <w:lang w:val="en-GB"/>
        </w:rPr>
        <w:t>Correlation structure of urban mitigation topics.</w:t>
      </w:r>
      <w:r w:rsidR="00A97ACC" w:rsidRPr="00762040">
        <w:rPr>
          <w:sz w:val="20"/>
          <w:szCs w:val="20"/>
          <w:lang w:val="en-GB"/>
        </w:rPr>
        <w:t xml:space="preserve"> Each node is a topic, scaled by the marginal distribution (see Table 1); each line represents a correlation, based on the co-occurrence of two topics within</w:t>
      </w:r>
      <w:r w:rsidR="00A97ACC" w:rsidRPr="00781B0D">
        <w:rPr>
          <w:sz w:val="20"/>
          <w:szCs w:val="20"/>
          <w:lang w:val="en-GB"/>
        </w:rPr>
        <w:t xml:space="preserve"> document abstracts</w:t>
      </w:r>
      <w:r w:rsidR="00A97ACC" w:rsidRPr="00762040">
        <w:rPr>
          <w:sz w:val="20"/>
          <w:szCs w:val="20"/>
          <w:lang w:val="en-GB"/>
        </w:rPr>
        <w:t xml:space="preserve">. </w:t>
      </w:r>
      <w:ins w:id="15" w:author="William Lamb" w:date="2018-01-16T13:14:00Z">
        <w:r w:rsidR="004B5DBF">
          <w:rPr>
            <w:sz w:val="20"/>
            <w:szCs w:val="20"/>
            <w:lang w:val="en-GB"/>
          </w:rPr>
          <w:t>Lines are scaled from the</w:t>
        </w:r>
      </w:ins>
      <w:del w:id="16" w:author="William Lamb" w:date="2018-01-16T13:14:00Z">
        <w:r w:rsidR="00A97ACC" w:rsidRPr="00762040" w:rsidDel="004B5DBF">
          <w:rPr>
            <w:sz w:val="20"/>
            <w:szCs w:val="20"/>
            <w:lang w:val="en-GB"/>
          </w:rPr>
          <w:delText>The</w:delText>
        </w:r>
      </w:del>
      <w:r w:rsidR="00A97ACC" w:rsidRPr="00762040">
        <w:rPr>
          <w:sz w:val="20"/>
          <w:szCs w:val="20"/>
          <w:lang w:val="en-GB"/>
        </w:rPr>
        <w:t xml:space="preserve"> highest correlation </w:t>
      </w:r>
      <w:del w:id="17" w:author="William Lamb" w:date="2018-01-16T13:14:00Z">
        <w:r w:rsidR="00A97ACC" w:rsidRPr="00762040" w:rsidDel="004B5DBF">
          <w:rPr>
            <w:sz w:val="20"/>
            <w:szCs w:val="20"/>
            <w:lang w:val="en-GB"/>
          </w:rPr>
          <w:delText>is</w:delText>
        </w:r>
      </w:del>
      <w:ins w:id="18" w:author="William Lamb" w:date="2018-01-16T13:14:00Z">
        <w:r w:rsidR="004B5DBF">
          <w:rPr>
            <w:sz w:val="20"/>
            <w:szCs w:val="20"/>
            <w:lang w:val="en-GB"/>
          </w:rPr>
          <w:t>of</w:t>
        </w:r>
      </w:ins>
      <w:r w:rsidR="00A97ACC" w:rsidRPr="00762040">
        <w:rPr>
          <w:sz w:val="20"/>
          <w:szCs w:val="20"/>
          <w:lang w:val="en-GB"/>
        </w:rPr>
        <w:t xml:space="preserve"> 0.3</w:t>
      </w:r>
      <w:ins w:id="19" w:author="William Lamb" w:date="2018-01-16T13:13:00Z">
        <w:r w:rsidR="004B5DBF">
          <w:rPr>
            <w:sz w:val="20"/>
            <w:szCs w:val="20"/>
            <w:lang w:val="en-GB"/>
          </w:rPr>
          <w:t>3</w:t>
        </w:r>
      </w:ins>
      <w:r w:rsidR="00A97ACC" w:rsidRPr="00762040">
        <w:rPr>
          <w:sz w:val="20"/>
          <w:szCs w:val="20"/>
          <w:lang w:val="en-GB"/>
        </w:rPr>
        <w:t xml:space="preserve"> (between </w:t>
      </w:r>
      <w:del w:id="20" w:author="William Lamb" w:date="2018-01-16T13:12:00Z">
        <w:r w:rsidR="00A97ACC" w:rsidRPr="00762040" w:rsidDel="004B5DBF">
          <w:rPr>
            <w:sz w:val="20"/>
            <w:szCs w:val="20"/>
            <w:lang w:val="en-GB"/>
          </w:rPr>
          <w:delText xml:space="preserve">thermal comfort and </w:delText>
        </w:r>
      </w:del>
      <w:r w:rsidR="00A97ACC" w:rsidRPr="00762040">
        <w:rPr>
          <w:sz w:val="20"/>
          <w:szCs w:val="20"/>
          <w:lang w:val="en-GB"/>
        </w:rPr>
        <w:t xml:space="preserve">building energy </w:t>
      </w:r>
      <w:del w:id="21" w:author="William Lamb" w:date="2018-01-16T13:10:00Z">
        <w:r w:rsidR="00A97ACC" w:rsidRPr="00762040" w:rsidDel="004B5DBF">
          <w:rPr>
            <w:sz w:val="20"/>
            <w:szCs w:val="20"/>
            <w:lang w:val="en-GB"/>
          </w:rPr>
          <w:delText>performance</w:delText>
        </w:r>
      </w:del>
      <w:ins w:id="22" w:author="William Lamb" w:date="2018-01-16T13:10:00Z">
        <w:r w:rsidR="004B5DBF">
          <w:rPr>
            <w:sz w:val="20"/>
            <w:szCs w:val="20"/>
            <w:lang w:val="en-GB"/>
          </w:rPr>
          <w:t>standards</w:t>
        </w:r>
      </w:ins>
      <w:ins w:id="23" w:author="William Lamb" w:date="2018-01-16T13:13:00Z">
        <w:r w:rsidR="004B5DBF">
          <w:rPr>
            <w:sz w:val="20"/>
            <w:szCs w:val="20"/>
            <w:lang w:val="en-GB"/>
          </w:rPr>
          <w:t xml:space="preserve"> and Energy efficiency &amp; consumption</w:t>
        </w:r>
      </w:ins>
      <w:r w:rsidR="00A97ACC" w:rsidRPr="00762040">
        <w:rPr>
          <w:sz w:val="20"/>
          <w:szCs w:val="20"/>
          <w:lang w:val="en-GB"/>
        </w:rPr>
        <w:t>)</w:t>
      </w:r>
      <w:del w:id="24" w:author="William Lamb" w:date="2018-01-16T13:14:00Z">
        <w:r w:rsidR="00A97ACC" w:rsidRPr="00762040" w:rsidDel="004B5DBF">
          <w:rPr>
            <w:sz w:val="20"/>
            <w:szCs w:val="20"/>
            <w:lang w:val="en-GB"/>
          </w:rPr>
          <w:delText>;</w:delText>
        </w:r>
      </w:del>
      <w:ins w:id="25" w:author="William Lamb" w:date="2018-01-16T13:14:00Z">
        <w:r w:rsidR="004B5DBF">
          <w:rPr>
            <w:sz w:val="20"/>
            <w:szCs w:val="20"/>
            <w:lang w:val="en-GB"/>
          </w:rPr>
          <w:t xml:space="preserve"> to</w:t>
        </w:r>
      </w:ins>
      <w:r w:rsidR="00A97ACC" w:rsidRPr="00762040">
        <w:rPr>
          <w:sz w:val="20"/>
          <w:szCs w:val="20"/>
          <w:lang w:val="en-GB"/>
        </w:rPr>
        <w:t xml:space="preserve"> the lowest </w:t>
      </w:r>
      <w:del w:id="26" w:author="William Lamb" w:date="2018-01-16T13:14:00Z">
        <w:r w:rsidR="00A97ACC" w:rsidRPr="00762040" w:rsidDel="004B5DBF">
          <w:rPr>
            <w:sz w:val="20"/>
            <w:szCs w:val="20"/>
            <w:lang w:val="en-GB"/>
          </w:rPr>
          <w:delText>is</w:delText>
        </w:r>
      </w:del>
      <w:ins w:id="27" w:author="William Lamb" w:date="2018-01-16T13:14:00Z">
        <w:r w:rsidR="004B5DBF">
          <w:rPr>
            <w:sz w:val="20"/>
            <w:szCs w:val="20"/>
            <w:lang w:val="en-GB"/>
          </w:rPr>
          <w:t>of</w:t>
        </w:r>
      </w:ins>
      <w:r w:rsidR="00A97ACC" w:rsidRPr="00762040">
        <w:rPr>
          <w:sz w:val="20"/>
          <w:szCs w:val="20"/>
          <w:lang w:val="en-GB"/>
        </w:rPr>
        <w:t xml:space="preserve"> 0.025 (between </w:t>
      </w:r>
      <w:del w:id="28" w:author="William Lamb" w:date="2018-01-16T13:13:00Z">
        <w:r w:rsidR="00A97ACC" w:rsidRPr="00762040" w:rsidDel="004B5DBF">
          <w:rPr>
            <w:sz w:val="20"/>
            <w:szCs w:val="20"/>
            <w:lang w:val="en-GB"/>
          </w:rPr>
          <w:delText>climate change</w:delText>
        </w:r>
      </w:del>
      <w:ins w:id="29" w:author="William Lamb" w:date="2018-01-16T13:13:00Z">
        <w:r w:rsidR="004B5DBF">
          <w:rPr>
            <w:sz w:val="20"/>
            <w:szCs w:val="20"/>
            <w:lang w:val="en-GB"/>
          </w:rPr>
          <w:t>Air quality</w:t>
        </w:r>
      </w:ins>
      <w:del w:id="30" w:author="William Lamb" w:date="2018-01-16T13:13:00Z">
        <w:r w:rsidR="00A97ACC" w:rsidRPr="00762040" w:rsidDel="004B5DBF">
          <w:rPr>
            <w:sz w:val="20"/>
            <w:szCs w:val="20"/>
            <w:lang w:val="en-GB"/>
          </w:rPr>
          <w:delText xml:space="preserve"> mitigation</w:delText>
        </w:r>
      </w:del>
      <w:r w:rsidR="00A97ACC" w:rsidRPr="00762040">
        <w:rPr>
          <w:sz w:val="20"/>
          <w:szCs w:val="20"/>
          <w:lang w:val="en-GB"/>
        </w:rPr>
        <w:t xml:space="preserve"> and </w:t>
      </w:r>
      <w:del w:id="31" w:author="William Lamb" w:date="2018-01-16T13:13:00Z">
        <w:r w:rsidR="00A97ACC" w:rsidRPr="00762040" w:rsidDel="004B5DBF">
          <w:rPr>
            <w:sz w:val="20"/>
            <w:szCs w:val="20"/>
            <w:lang w:val="en-GB"/>
          </w:rPr>
          <w:delText>green infrastructure</w:delText>
        </w:r>
      </w:del>
      <w:ins w:id="32" w:author="William Lamb" w:date="2018-01-16T13:13:00Z">
        <w:r w:rsidR="004B5DBF">
          <w:rPr>
            <w:sz w:val="20"/>
            <w:szCs w:val="20"/>
            <w:lang w:val="en-GB"/>
          </w:rPr>
          <w:t>System design</w:t>
        </w:r>
      </w:ins>
      <w:r w:rsidR="00A97ACC" w:rsidRPr="00762040">
        <w:rPr>
          <w:sz w:val="20"/>
          <w:szCs w:val="20"/>
          <w:lang w:val="en-GB"/>
        </w:rPr>
        <w:t xml:space="preserve">). The visualisation is generated using the </w:t>
      </w:r>
      <w:r w:rsidR="00A97ACC" w:rsidRPr="00781B0D">
        <w:rPr>
          <w:sz w:val="20"/>
          <w:szCs w:val="20"/>
          <w:lang w:val="en-GB"/>
        </w:rPr>
        <w:t>force-</w:t>
      </w:r>
      <w:r w:rsidR="00A97ACC" w:rsidRPr="00762040">
        <w:rPr>
          <w:sz w:val="20"/>
          <w:szCs w:val="20"/>
          <w:lang w:val="en-GB"/>
        </w:rPr>
        <w:t xml:space="preserve">directed algorithm ForceAtlas2 in </w:t>
      </w:r>
      <w:proofErr w:type="spellStart"/>
      <w:r w:rsidR="00A97ACC" w:rsidRPr="00762040">
        <w:rPr>
          <w:sz w:val="20"/>
          <w:szCs w:val="20"/>
          <w:lang w:val="en-GB"/>
        </w:rPr>
        <w:t>Gephi</w:t>
      </w:r>
      <w:proofErr w:type="spellEnd"/>
      <w:r w:rsidR="00A97ACC" w:rsidRPr="00762040">
        <w:rPr>
          <w:sz w:val="20"/>
          <w:szCs w:val="20"/>
          <w:lang w:val="en-GB"/>
        </w:rPr>
        <w:t xml:space="preserve"> </w:t>
      </w:r>
      <w:r w:rsidR="00A97ACC" w:rsidRPr="00762040">
        <w:rPr>
          <w:sz w:val="20"/>
          <w:szCs w:val="20"/>
          <w:lang w:val="en-GB"/>
        </w:rPr>
        <w:fldChar w:fldCharType="begin" w:fldLock="1"/>
      </w:r>
      <w:r w:rsidR="008517E2">
        <w:rPr>
          <w:sz w:val="20"/>
          <w:szCs w:val="20"/>
          <w:lang w:val="en-GB"/>
        </w:rPr>
        <w:instrText>ADDIN CSL_CITATION { "citationItems" : [ { "id" : "ITEM-1", "itemData" : { "DOI" : "10.1371/journal.pone.0098679", "ISBN" : "10.1371/journal.pone.0098679", "ISSN" : "19326203", "PMID" : "24914678", "abstract" : "Gephi is a network visualization software used in various disciplines (social network analysis, biology, genomics...). One of its key features is the ability to display the spatialization process, aiming at transforming the network into a map, and ForceAtlas2 is its default layout algorithm. The latter is developed by the Gephi team as an all-around solution to Gephi users' typical networks (scale-free, 10 to 10,000 nodes). We present here for the first time its functioning and settings. ForceAtlas2 is a force-directed layout close to other algorithms used for network spatialization. We do not claim a theoretical advance but an attempt to integrate different techniques such as the Barnes Hut simulation, degree-dependent repulsive force, and local and global adaptive temperatures. It is designed for the Gephi user experience (it is a continuous algorithm), and we explain which constraints it implies. The algorithm benefits from much feedback and is developed in order to provide many possibilities through its settings. We lay out its complete functioning for the users who need a precise understanding of its behaviour, from the formulas to graphic illustration of the result. We propose a benchmark for our compromise between performance and quality. We also explain why we integrated its various features and discuss our design choices.", "author" : [ { "dropping-particle" : "", "family" : "Jacomy", "given" : "Mathieu", "non-dropping-particle" : "", "parse-names" : false, "suffix" : "" }, { "dropping-particle" : "", "family" : "Venturini", "given" : "Tommaso", "non-dropping-particle" : "", "parse-names" : false, "suffix" : "" }, { "dropping-particle" : "", "family" : "Heymann", "given" : "Sebastien", "non-dropping-particle" : "", "parse-names" : false, "suffix" : "" }, { "dropping-particle" : "", "family" : "Bastian", "given" : "Mathieu", "non-dropping-particle" : "", "parse-names" : false, "suffix" : "" } ], "container-title" : "PLoS ONE", "id" : "ITEM-1", "issue" : "6", "issued" : { "date-parts" : [ [ "2014" ] ] }, "page" : "1-12", "title" : "ForceAtlas2, a continuous graph layout algorithm for handy network visualization designed for the Gephi software", "type" : "article-journal", "volume" : "9" }, "uris" : [ "http://www.mendeley.com/documents/?uuid=de978305-1790-4b74-9128-609941baea46" ] } ], "mendeley" : { "formattedCitation" : "[39]", "plainTextFormattedCitation" : "[39]", "previouslyFormattedCitation" : "[39]" }, "properties" : { "noteIndex" : 0 }, "schema" : "https://github.com/citation-style-language/schema/raw/master/csl-citation.json" }</w:instrText>
      </w:r>
      <w:r w:rsidR="00A97ACC" w:rsidRPr="00762040">
        <w:rPr>
          <w:sz w:val="20"/>
          <w:szCs w:val="20"/>
          <w:lang w:val="en-GB"/>
        </w:rPr>
        <w:fldChar w:fldCharType="separate"/>
      </w:r>
      <w:r w:rsidR="008517E2" w:rsidRPr="008517E2">
        <w:rPr>
          <w:i w:val="0"/>
          <w:noProof/>
          <w:sz w:val="20"/>
          <w:szCs w:val="20"/>
          <w:lang w:val="en-GB"/>
        </w:rPr>
        <w:t>[39]</w:t>
      </w:r>
      <w:r w:rsidR="00A97ACC" w:rsidRPr="00762040">
        <w:rPr>
          <w:sz w:val="20"/>
          <w:szCs w:val="20"/>
          <w:lang w:val="en-GB"/>
        </w:rPr>
        <w:fldChar w:fldCharType="end"/>
      </w:r>
      <w:r w:rsidR="00A97ACC" w:rsidRPr="00762040">
        <w:rPr>
          <w:sz w:val="20"/>
          <w:szCs w:val="20"/>
          <w:lang w:val="en-GB"/>
        </w:rPr>
        <w:t xml:space="preserve">.  </w:t>
      </w:r>
      <w:r w:rsidR="005456AF" w:rsidRPr="00762040">
        <w:rPr>
          <w:sz w:val="20"/>
          <w:szCs w:val="20"/>
          <w:lang w:val="en-GB"/>
        </w:rPr>
        <w:t xml:space="preserve"> </w:t>
      </w:r>
    </w:p>
    <w:p w14:paraId="76BB8E50" w14:textId="67C73501" w:rsidR="00091DCE" w:rsidRDefault="00091DCE" w:rsidP="00091DCE">
      <w:pPr>
        <w:rPr>
          <w:lang w:val="en-US"/>
        </w:rPr>
      </w:pPr>
      <w:r>
        <w:rPr>
          <w:lang w:val="en-US"/>
        </w:rPr>
        <w:t xml:space="preserve">To what extent is climate change mitigation a prominent discourse in these fields? Table 1 and Figure 3 suggest that it remains rather marginal: papers with climate change mitigation as their main topic </w:t>
      </w:r>
      <w:r>
        <w:rPr>
          <w:lang w:val="en-US"/>
        </w:rPr>
        <w:lastRenderedPageBreak/>
        <w:t xml:space="preserve">tend to focus on macro issues of urban </w:t>
      </w:r>
      <w:r w:rsidR="002C6B77">
        <w:rPr>
          <w:lang w:val="en-US"/>
        </w:rPr>
        <w:t>form</w:t>
      </w:r>
      <w:r>
        <w:rPr>
          <w:lang w:val="en-US"/>
        </w:rPr>
        <w:t>, GHG (greenhouse gas) emissions accounting in cities, and building interventions (via energy efficiency), but less so on</w:t>
      </w:r>
      <w:r w:rsidR="002C6B77">
        <w:rPr>
          <w:lang w:val="en-US"/>
        </w:rPr>
        <w:t xml:space="preserve"> waste management and</w:t>
      </w:r>
      <w:r>
        <w:rPr>
          <w:lang w:val="en-US"/>
        </w:rPr>
        <w:t xml:space="preserve"> specific transportation options</w:t>
      </w:r>
      <w:r w:rsidR="00D569C0">
        <w:rPr>
          <w:lang w:val="en-US"/>
        </w:rPr>
        <w:t xml:space="preserve">. In these mitigation-relevant research fields, </w:t>
      </w:r>
      <w:r w:rsidR="0078295C">
        <w:rPr>
          <w:lang w:val="en-US"/>
        </w:rPr>
        <w:t xml:space="preserve">alternative framings </w:t>
      </w:r>
      <w:r w:rsidR="00053D8E">
        <w:rPr>
          <w:lang w:val="en-US"/>
        </w:rPr>
        <w:t>of</w:t>
      </w:r>
      <w:r w:rsidR="0078295C">
        <w:rPr>
          <w:lang w:val="en-US"/>
        </w:rPr>
        <w:t xml:space="preserve"> congestion</w:t>
      </w:r>
      <w:r w:rsidR="00D569C0">
        <w:rPr>
          <w:lang w:val="en-US"/>
        </w:rPr>
        <w:t>, access,</w:t>
      </w:r>
      <w:r w:rsidR="0078295C">
        <w:rPr>
          <w:lang w:val="en-US"/>
        </w:rPr>
        <w:t xml:space="preserve"> and public health dominate</w:t>
      </w:r>
      <w:r w:rsidR="003E0B60">
        <w:rPr>
          <w:lang w:val="en-US"/>
        </w:rPr>
        <w:t>, instead of a climate-first perspective</w:t>
      </w:r>
      <w:r>
        <w:rPr>
          <w:lang w:val="en-US"/>
        </w:rPr>
        <w:t>.</w:t>
      </w:r>
    </w:p>
    <w:p w14:paraId="79E17AC8" w14:textId="4B4EFF50" w:rsidR="007B426D" w:rsidRDefault="007B426D" w:rsidP="009206F8">
      <w:pPr>
        <w:pStyle w:val="Heading2"/>
        <w:rPr>
          <w:lang w:val="en-US"/>
        </w:rPr>
      </w:pPr>
      <w:r>
        <w:rPr>
          <w:lang w:val="en-US"/>
        </w:rPr>
        <w:t>Epistemic communities in urban mitigation research</w:t>
      </w:r>
    </w:p>
    <w:p w14:paraId="29D2BFE8" w14:textId="77777777" w:rsidR="00DF4E4B" w:rsidRDefault="00053D8E">
      <w:pPr>
        <w:rPr>
          <w:lang w:val="en-US"/>
        </w:rPr>
      </w:pPr>
      <w:r>
        <w:rPr>
          <w:lang w:val="en-US"/>
        </w:rPr>
        <w:t xml:space="preserve">What are the epistemic </w:t>
      </w:r>
      <w:r w:rsidR="00E32EB9">
        <w:rPr>
          <w:lang w:val="en-US"/>
        </w:rPr>
        <w:t>research communities</w:t>
      </w:r>
      <w:r>
        <w:rPr>
          <w:lang w:val="en-US"/>
        </w:rPr>
        <w:t xml:space="preserve"> that drive the urban literature</w:t>
      </w:r>
      <w:r w:rsidR="00E32EB9">
        <w:rPr>
          <w:lang w:val="en-US"/>
        </w:rPr>
        <w:t xml:space="preserve">? </w:t>
      </w:r>
      <w:r>
        <w:rPr>
          <w:lang w:val="en-US"/>
        </w:rPr>
        <w:t xml:space="preserve">Here we examine this question from the perspective of prevailing citation patterns. </w:t>
      </w:r>
      <w:r w:rsidR="00E32EB9">
        <w:rPr>
          <w:lang w:val="en-US"/>
        </w:rPr>
        <w:t>Figure 4 shows 8 clusters of documents, grouped by the</w:t>
      </w:r>
      <w:r w:rsidR="00456DE9">
        <w:rPr>
          <w:lang w:val="en-US"/>
        </w:rPr>
        <w:t xml:space="preserve"> references they share in common</w:t>
      </w:r>
      <w:r w:rsidR="00E32EB9">
        <w:rPr>
          <w:lang w:val="en-US"/>
        </w:rPr>
        <w:t xml:space="preserve">, and labelled by the topics of research they contain. </w:t>
      </w:r>
      <w:r w:rsidR="00B75146">
        <w:rPr>
          <w:lang w:val="en-US"/>
        </w:rPr>
        <w:t xml:space="preserve">For instance, cluster </w:t>
      </w:r>
      <w:r w:rsidR="00E32EB9">
        <w:rPr>
          <w:lang w:val="en-US"/>
        </w:rPr>
        <w:t>1 is a community of research focused on building energy use; i</w:t>
      </w:r>
      <w:r w:rsidR="00B75146">
        <w:rPr>
          <w:lang w:val="en-US"/>
        </w:rPr>
        <w:t xml:space="preserve">t is closely linked to cluster </w:t>
      </w:r>
      <w:r w:rsidR="00E32EB9">
        <w:rPr>
          <w:lang w:val="en-US"/>
        </w:rPr>
        <w:t>7</w:t>
      </w:r>
      <w:r w:rsidR="00456DE9">
        <w:rPr>
          <w:lang w:val="en-US"/>
        </w:rPr>
        <w:t>,</w:t>
      </w:r>
      <w:r w:rsidR="00E32EB9">
        <w:rPr>
          <w:lang w:val="en-US"/>
        </w:rPr>
        <w:t xml:space="preserve"> on </w:t>
      </w:r>
      <w:r w:rsidR="00B75146">
        <w:rPr>
          <w:lang w:val="en-US"/>
        </w:rPr>
        <w:t>the</w:t>
      </w:r>
      <w:r w:rsidR="00E32EB9">
        <w:rPr>
          <w:lang w:val="en-US"/>
        </w:rPr>
        <w:t xml:space="preserve"> waste </w:t>
      </w:r>
      <w:r w:rsidR="00B75146">
        <w:rPr>
          <w:lang w:val="en-US"/>
        </w:rPr>
        <w:t xml:space="preserve">topics </w:t>
      </w:r>
      <w:r w:rsidR="00E32EB9">
        <w:rPr>
          <w:lang w:val="en-US"/>
        </w:rPr>
        <w:t>(proximity in this figure denotes a tendency to cite similar literatures)</w:t>
      </w:r>
      <w:r w:rsidR="009356DE">
        <w:rPr>
          <w:lang w:val="en-US"/>
        </w:rPr>
        <w:t xml:space="preserve">. </w:t>
      </w:r>
      <w:r w:rsidR="00B75146">
        <w:rPr>
          <w:lang w:val="en-US"/>
        </w:rPr>
        <w:t xml:space="preserve">Clusters 4, 5 and </w:t>
      </w:r>
      <w:r w:rsidR="009356DE">
        <w:rPr>
          <w:lang w:val="en-US"/>
        </w:rPr>
        <w:t xml:space="preserve">6 </w:t>
      </w:r>
      <w:r w:rsidR="00E37458">
        <w:rPr>
          <w:lang w:val="en-US"/>
        </w:rPr>
        <w:t>identify</w:t>
      </w:r>
      <w:r w:rsidR="009356DE">
        <w:rPr>
          <w:lang w:val="en-US"/>
        </w:rPr>
        <w:t xml:space="preserve"> focused communities of transportation research</w:t>
      </w:r>
      <w:r w:rsidR="00456DE9">
        <w:rPr>
          <w:lang w:val="en-US"/>
        </w:rPr>
        <w:t>;</w:t>
      </w:r>
      <w:r w:rsidR="009356DE">
        <w:rPr>
          <w:lang w:val="en-US"/>
        </w:rPr>
        <w:t xml:space="preserve"> </w:t>
      </w:r>
      <w:r w:rsidR="00E37458">
        <w:rPr>
          <w:lang w:val="en-US"/>
        </w:rPr>
        <w:t>on</w:t>
      </w:r>
      <w:r w:rsidR="009356DE">
        <w:rPr>
          <w:lang w:val="en-US"/>
        </w:rPr>
        <w:t xml:space="preserve"> congestion charging, car parking and active travel, respectively. </w:t>
      </w:r>
    </w:p>
    <w:p w14:paraId="360E8757" w14:textId="6C058B7F" w:rsidR="005C11A3" w:rsidRDefault="009356DE">
      <w:pPr>
        <w:rPr>
          <w:lang w:val="en-US"/>
        </w:rPr>
      </w:pPr>
      <w:r>
        <w:rPr>
          <w:lang w:val="en-US"/>
        </w:rPr>
        <w:t xml:space="preserve">More interesting are </w:t>
      </w:r>
      <w:r w:rsidR="00B75146">
        <w:rPr>
          <w:lang w:val="en-US"/>
        </w:rPr>
        <w:t>communities</w:t>
      </w:r>
      <w:r>
        <w:rPr>
          <w:lang w:val="en-US"/>
        </w:rPr>
        <w:t xml:space="preserve"> of research where multiple topics intersect</w:t>
      </w:r>
      <w:r w:rsidR="00B75146">
        <w:rPr>
          <w:lang w:val="en-US"/>
        </w:rPr>
        <w:t xml:space="preserve">, </w:t>
      </w:r>
      <w:r w:rsidR="00C80F58">
        <w:rPr>
          <w:lang w:val="en-US"/>
        </w:rPr>
        <w:t xml:space="preserve">such </w:t>
      </w:r>
      <w:r w:rsidR="00B75146">
        <w:rPr>
          <w:lang w:val="en-US"/>
        </w:rPr>
        <w:t>as in</w:t>
      </w:r>
      <w:r>
        <w:rPr>
          <w:lang w:val="en-US"/>
        </w:rPr>
        <w:t xml:space="preserve"> cluster</w:t>
      </w:r>
      <w:r w:rsidR="00B75146">
        <w:rPr>
          <w:lang w:val="en-US"/>
        </w:rPr>
        <w:t xml:space="preserve"> </w:t>
      </w:r>
      <w:r>
        <w:rPr>
          <w:lang w:val="en-US"/>
        </w:rPr>
        <w:t>2</w:t>
      </w:r>
      <w:r w:rsidR="00DF4E4B">
        <w:rPr>
          <w:lang w:val="en-US"/>
        </w:rPr>
        <w:t xml:space="preserve">, which </w:t>
      </w:r>
      <w:r w:rsidR="00B23AD7">
        <w:rPr>
          <w:lang w:val="en-US"/>
        </w:rPr>
        <w:t xml:space="preserve">appears to be the main </w:t>
      </w:r>
      <w:r w:rsidR="00DF4E4B">
        <w:rPr>
          <w:lang w:val="en-US"/>
        </w:rPr>
        <w:t xml:space="preserve">group of papers </w:t>
      </w:r>
      <w:r w:rsidR="00B23AD7">
        <w:rPr>
          <w:lang w:val="en-US"/>
        </w:rPr>
        <w:t xml:space="preserve">in which </w:t>
      </w:r>
      <w:r w:rsidR="00682AD6">
        <w:rPr>
          <w:lang w:val="en-US"/>
        </w:rPr>
        <w:t xml:space="preserve">urban </w:t>
      </w:r>
      <w:r w:rsidR="008A176C">
        <w:rPr>
          <w:lang w:val="en-US"/>
        </w:rPr>
        <w:t xml:space="preserve">climate change </w:t>
      </w:r>
      <w:r w:rsidR="00B23AD7">
        <w:rPr>
          <w:lang w:val="en-US"/>
        </w:rPr>
        <w:t xml:space="preserve">mitigation is a key priority. </w:t>
      </w:r>
      <w:r w:rsidR="008A176C">
        <w:rPr>
          <w:lang w:val="en-US"/>
        </w:rPr>
        <w:t xml:space="preserve">Highly cited papers </w:t>
      </w:r>
      <w:r w:rsidR="00DF4E4B">
        <w:rPr>
          <w:lang w:val="en-US"/>
        </w:rPr>
        <w:t xml:space="preserve">here </w:t>
      </w:r>
      <w:r w:rsidR="008A176C">
        <w:rPr>
          <w:lang w:val="en-US"/>
        </w:rPr>
        <w:t>include</w:t>
      </w:r>
      <w:r w:rsidR="00DF4E4B">
        <w:rPr>
          <w:lang w:val="en-US"/>
        </w:rPr>
        <w:t xml:space="preserve"> </w:t>
      </w:r>
      <w:proofErr w:type="spellStart"/>
      <w:r w:rsidR="00DF4E4B">
        <w:rPr>
          <w:lang w:val="en-US"/>
        </w:rPr>
        <w:t>Bulkeley</w:t>
      </w:r>
      <w:proofErr w:type="spellEnd"/>
      <w:r w:rsidR="00DF4E4B">
        <w:rPr>
          <w:lang w:val="en-US"/>
        </w:rPr>
        <w:t xml:space="preserve"> and </w:t>
      </w:r>
      <w:proofErr w:type="spellStart"/>
      <w:r w:rsidR="00DF4E4B">
        <w:rPr>
          <w:lang w:val="en-US"/>
        </w:rPr>
        <w:t>Bestill</w:t>
      </w:r>
      <w:r w:rsidR="00C80F58">
        <w:rPr>
          <w:lang w:val="en-US"/>
        </w:rPr>
        <w:t>’s</w:t>
      </w:r>
      <w:proofErr w:type="spellEnd"/>
      <w:r w:rsidR="00C80F58">
        <w:rPr>
          <w:lang w:val="en-US"/>
        </w:rPr>
        <w:t xml:space="preserve"> (2005)</w:t>
      </w:r>
      <w:r w:rsidR="00DF4E4B">
        <w:rPr>
          <w:lang w:val="en-US"/>
        </w:rPr>
        <w:t xml:space="preserve"> study on </w:t>
      </w:r>
      <w:r w:rsidR="008A176C">
        <w:rPr>
          <w:lang w:val="en-US"/>
        </w:rPr>
        <w:t>cities in the multi-level governance of climate change</w:t>
      </w:r>
      <w:r w:rsidR="00DF4E4B">
        <w:rPr>
          <w:lang w:val="en-US"/>
        </w:rPr>
        <w:t xml:space="preserve"> </w:t>
      </w:r>
      <w:r w:rsidR="00DF4E4B">
        <w:rPr>
          <w:lang w:val="en-US"/>
        </w:rPr>
        <w:fldChar w:fldCharType="begin" w:fldLock="1"/>
      </w:r>
      <w:r w:rsidR="008517E2">
        <w:rPr>
          <w:lang w:val="en-US"/>
        </w:rPr>
        <w:instrText>ADDIN CSL_CITATION { "citationItems" : [ { "id" : "ITEM-1", "itemData" : { "DOI" : "10.1080/0964401042000310178", "ISBN" : "0964401042000", "ISSN" : "09644016", "abstract" : "While sustainable cities have been promoted as a desirable goal within a variety of policy contexts, critical questions concerning the extent to which cities and local governments can address the challenges of sustainability remain unanswered. We use a multilevel governance perspective to examine the discursive and material struggles which take place in creating sustainable cities. In exploring the politics of implementing climate protection through development planning in Newcastle upon Tyne and transport planning in Cambridgeshire, we find that the interpretation and implementation of sustainability are shaped by forms of governance which stretch across geographical scales and beyond the boundary of the urban. We argue that the 'urban' governance of climate protection involves relations between levels of the state and new network spheres of authority which challenge traditional distinctions between local, national and global environmental politics.", "author" : [ { "dropping-particle" : "", "family" : "Bulkeley", "given" : "Harriet", "non-dropping-particle" : "", "parse-names" : false, "suffix" : "" }, { "dropping-particle" : "", "family" : "Betsill", "given" : "Michele M.", "non-dropping-particle" : "", "parse-names" : false, "suffix" : "" } ], "container-title" : "Environmental Politics", "id" : "ITEM-1", "issue" : "1", "issued" : { "date-parts" : [ [ "2005" ] ] }, "page" : "42-63", "title" : "Rethinking sustainable cities: Multilevel governance and the 'urban' politics of climate change", "type" : "article-journal", "volume" : "14" }, "uris" : [ "http://www.mendeley.com/documents/?uuid=952e8035-cd10-46ce-b535-2a20494824a7" ] } ], "mendeley" : { "formattedCitation" : "[40]", "plainTextFormattedCitation" : "[40]", "previouslyFormattedCitation" : "[40]" }, "properties" : { "noteIndex" : 12 }, "schema" : "https://github.com/citation-style-language/schema/raw/master/csl-citation.json" }</w:instrText>
      </w:r>
      <w:r w:rsidR="00DF4E4B">
        <w:rPr>
          <w:lang w:val="en-US"/>
        </w:rPr>
        <w:fldChar w:fldCharType="separate"/>
      </w:r>
      <w:r w:rsidR="008517E2" w:rsidRPr="008517E2">
        <w:rPr>
          <w:noProof/>
          <w:lang w:val="en-US"/>
        </w:rPr>
        <w:t>[40]</w:t>
      </w:r>
      <w:r w:rsidR="00DF4E4B">
        <w:rPr>
          <w:lang w:val="en-US"/>
        </w:rPr>
        <w:fldChar w:fldCharType="end"/>
      </w:r>
      <w:r w:rsidR="008A176C">
        <w:rPr>
          <w:lang w:val="en-US"/>
        </w:rPr>
        <w:t xml:space="preserve">, and </w:t>
      </w:r>
      <w:r w:rsidR="00DF4E4B">
        <w:rPr>
          <w:lang w:val="en-US"/>
        </w:rPr>
        <w:t xml:space="preserve">Pataki et al. (2011), </w:t>
      </w:r>
      <w:r w:rsidR="008A176C">
        <w:rPr>
          <w:lang w:val="en-US"/>
        </w:rPr>
        <w:t>where the role of urban green spaces in reducing GHG emissions is examined</w:t>
      </w:r>
      <w:r w:rsidR="00DF4E4B">
        <w:rPr>
          <w:lang w:val="en-US"/>
        </w:rPr>
        <w:t xml:space="preserve"> </w:t>
      </w:r>
      <w:r w:rsidR="00DF4E4B">
        <w:rPr>
          <w:lang w:val="en-US"/>
        </w:rPr>
        <w:fldChar w:fldCharType="begin" w:fldLock="1"/>
      </w:r>
      <w:r w:rsidR="008517E2">
        <w:rPr>
          <w:lang w:val="en-US"/>
        </w:rPr>
        <w:instrText>ADDIN CSL_CITATION { "citationItems" : [ { "id" : "ITEM-1", "itemData" : { "DOI" : "10.1890/090220", "ISBN" : "1540-9295", "ISSN" : "15409295", "abstract" : "Urban green space is purported to offset greenhouse-gas (GHG) emissions, remove air and water pollutants, cool local climate, and improve public health. To use these services, municipalities have focused efforts on designing and implementing ecosystem-services-based \u201cgreen infrastructure\u201d in urban environments. In some cases the environmental benefits of this infrastructure have been well documented, but they are often unclear, unquantified, and/or outweighed by potential costs. Quantifying biogeochemical processes in urban green infrastructure can improve our understanding of urban ecosystem services and disservices (negative or unin- tended consequences) resulting from designed urban green spaces. Here we propose a framework to integrate biogeochemical processes into designing, implementing, and evaluating the net effectiveness of green infra- structure, and provide examples for GHG mitigation, stormwater runoff mitigation, and improvements in air quality and health.", "author" : [ { "dropping-particle" : "", "family" : "Pataki", "given" : "Diane E.", "non-dropping-particle" : "", "parse-names" : false, "suffix" : "" }, { "dropping-particle" : "", "family" : "Carreiro", "given" : "Margaret M.", "non-dropping-particle" : "", "parse-names" : false, "suffix" : "" }, { "dropping-particle" : "", "family" : "Cherrier", "given" : "Jennifer", "non-dropping-particle" : "", "parse-names" : false, "suffix" : "" }, { "dropping-particle" : "", "family" : "Grulke", "given" : "Nancy E.", "non-dropping-particle" : "", "parse-names" : false, "suffix" : "" }, { "dropping-particle" : "", "family" : "Jennings", "given" : "Viniece", "non-dropping-particle" : "", "parse-names" : false, "suffix" : "" }, { "dropping-particle" : "", "family" : "Pincetl", "given" : "Stephanie", "non-dropping-particle" : "", "parse-names" : false, "suffix" : "" }, { "dropping-particle" : "V.", "family" : "Pouyat", "given" : "Richard", "non-dropping-particle" : "", "parse-names" : false, "suffix" : "" }, { "dropping-particle" : "", "family" : "Whitlow", "given" : "Thomas H.", "non-dropping-particle" : "", "parse-names" : false, "suffix" : "" }, { "dropping-particle" : "", "family" : "Zipperer", "given" : "Wayne C.", "non-dropping-particle" : "", "parse-names" : false, "suffix" : "" } ], "container-title" : "Frontiers in Ecology and the Environment", "id" : "ITEM-1", "issue" : "1", "issued" : { "date-parts" : [ [ "2011" ] ] }, "page" : "27-36", "title" : "Coupling biogeochemical cycles in urban environments: Ecosystem services, green solutions, and misconceptions", "type" : "article-journal", "volume" : "9" }, "uris" : [ "http://www.mendeley.com/documents/?uuid=84e6e1c4-2477-4f9d-b9bb-22cee26d4c08" ] } ], "mendeley" : { "formattedCitation" : "[41]", "plainTextFormattedCitation" : "[41]", "previouslyFormattedCitation" : "[41]" }, "properties" : { "noteIndex" : 8 }, "schema" : "https://github.com/citation-style-language/schema/raw/master/csl-citation.json" }</w:instrText>
      </w:r>
      <w:r w:rsidR="00DF4E4B">
        <w:rPr>
          <w:lang w:val="en-US"/>
        </w:rPr>
        <w:fldChar w:fldCharType="separate"/>
      </w:r>
      <w:r w:rsidR="008517E2" w:rsidRPr="008517E2">
        <w:rPr>
          <w:noProof/>
          <w:lang w:val="en-US"/>
        </w:rPr>
        <w:t>[41]</w:t>
      </w:r>
      <w:r w:rsidR="00DF4E4B">
        <w:rPr>
          <w:lang w:val="en-US"/>
        </w:rPr>
        <w:fldChar w:fldCharType="end"/>
      </w:r>
      <w:r w:rsidR="008A176C">
        <w:rPr>
          <w:lang w:val="en-US"/>
        </w:rPr>
        <w:t>.</w:t>
      </w:r>
      <w:r w:rsidR="00DF4E4B">
        <w:rPr>
          <w:lang w:val="en-US"/>
        </w:rPr>
        <w:t xml:space="preserve"> Note again the macro-focus of the topics in this cluster: on planning, urban form, and GHG emissions. W</w:t>
      </w:r>
      <w:r w:rsidR="00456DE9">
        <w:rPr>
          <w:lang w:val="en-US"/>
        </w:rPr>
        <w:t xml:space="preserve">hile </w:t>
      </w:r>
      <w:r w:rsidR="00DF4E4B">
        <w:rPr>
          <w:lang w:val="en-US"/>
        </w:rPr>
        <w:t xml:space="preserve">we do see </w:t>
      </w:r>
      <w:r w:rsidR="00B75146">
        <w:rPr>
          <w:lang w:val="en-US"/>
        </w:rPr>
        <w:t>a promising convergence in literatures on buildings, active travel and public transportation</w:t>
      </w:r>
      <w:r w:rsidR="00DF4E4B">
        <w:rPr>
          <w:lang w:val="en-US"/>
        </w:rPr>
        <w:t xml:space="preserve"> around cluster 2</w:t>
      </w:r>
      <w:r w:rsidR="00456DE9">
        <w:rPr>
          <w:lang w:val="en-US"/>
        </w:rPr>
        <w:t>,</w:t>
      </w:r>
      <w:r w:rsidR="00B23AD7">
        <w:rPr>
          <w:lang w:val="en-US"/>
        </w:rPr>
        <w:t xml:space="preserve"> it is nonetheless only indirectly connected to a</w:t>
      </w:r>
      <w:r w:rsidR="00E37458">
        <w:rPr>
          <w:lang w:val="en-US"/>
        </w:rPr>
        <w:t xml:space="preserve"> </w:t>
      </w:r>
      <w:r w:rsidR="005E6AD9">
        <w:rPr>
          <w:lang w:val="en-US"/>
        </w:rPr>
        <w:t xml:space="preserve">wider </w:t>
      </w:r>
      <w:r w:rsidR="005C11A3">
        <w:rPr>
          <w:lang w:val="en-US"/>
        </w:rPr>
        <w:t xml:space="preserve">periphery of </w:t>
      </w:r>
      <w:r w:rsidR="00682AD6">
        <w:rPr>
          <w:lang w:val="en-US"/>
        </w:rPr>
        <w:t xml:space="preserve">work </w:t>
      </w:r>
      <w:r w:rsidR="00B23AD7">
        <w:rPr>
          <w:lang w:val="en-US"/>
        </w:rPr>
        <w:t>on</w:t>
      </w:r>
      <w:r w:rsidR="00E37458">
        <w:rPr>
          <w:lang w:val="en-US"/>
        </w:rPr>
        <w:t xml:space="preserve"> </w:t>
      </w:r>
      <w:r w:rsidR="005C11A3">
        <w:rPr>
          <w:lang w:val="en-US"/>
        </w:rPr>
        <w:t>congestion charging</w:t>
      </w:r>
      <w:r w:rsidR="00E37458">
        <w:rPr>
          <w:lang w:val="en-US"/>
        </w:rPr>
        <w:t>,</w:t>
      </w:r>
      <w:r w:rsidR="005C11A3">
        <w:rPr>
          <w:lang w:val="en-US"/>
        </w:rPr>
        <w:t xml:space="preserve"> car parking, </w:t>
      </w:r>
      <w:r w:rsidR="00E37458">
        <w:rPr>
          <w:lang w:val="en-US"/>
        </w:rPr>
        <w:t xml:space="preserve">and </w:t>
      </w:r>
      <w:r w:rsidR="005477A6">
        <w:rPr>
          <w:lang w:val="en-US"/>
        </w:rPr>
        <w:t>waste management</w:t>
      </w:r>
      <w:r w:rsidR="00B23AD7">
        <w:rPr>
          <w:lang w:val="en-US"/>
        </w:rPr>
        <w:t>.</w:t>
      </w:r>
    </w:p>
    <w:p w14:paraId="0F5F9A2C" w14:textId="48C4A405" w:rsidR="00DF4E4B" w:rsidRPr="00B4774A" w:rsidRDefault="00DF4E4B">
      <w:pPr>
        <w:rPr>
          <w:lang w:val="en-GB"/>
        </w:rPr>
      </w:pPr>
      <w:r w:rsidRPr="009206F8">
        <w:rPr>
          <w:lang w:val="en-GB"/>
        </w:rPr>
        <w:t xml:space="preserve">In contrast to cluster 2, the epistemic community </w:t>
      </w:r>
      <w:r w:rsidR="00682AD6">
        <w:rPr>
          <w:lang w:val="en-GB"/>
        </w:rPr>
        <w:t xml:space="preserve">around </w:t>
      </w:r>
      <w:r w:rsidRPr="009206F8">
        <w:rPr>
          <w:lang w:val="en-GB"/>
        </w:rPr>
        <w:t xml:space="preserve">buildings (cluster 1) offers a more focused discourse: on direct energy demand reduction via standards </w:t>
      </w:r>
      <w:r w:rsidRPr="009206F8">
        <w:rPr>
          <w:lang w:val="en-GB"/>
        </w:rPr>
        <w:fldChar w:fldCharType="begin" w:fldLock="1"/>
      </w:r>
      <w:r w:rsidR="008517E2">
        <w:rPr>
          <w:lang w:val="en-GB"/>
        </w:rPr>
        <w:instrText>ADDIN CSL_CITATION { "citationItems" : [ { "id" : "ITEM-1", "itemData" : { "DOI" : "10.1016/j.enbuild.2009.08.006", "ISBN" : "0378-7788", "ISSN" : "03787788", "PMID" : "15870057", "abstract" : "Newsham et al. have recently published a re-analysis of energy-consumption data for LEED-certified commercial buildings supplied by the New Buildings Institute (NBI) and US Green Building Council. They find that, on average, LEED buildings use 18-39% less energy per floor area than their conventional counterparts, consistent with and adding clarity to conclusions originally reached by NBI. These conclusions, however, hang on a particular definition of the mean energy intensity of a collection of buildings that is not related to the total energy used by those buildings. Furthermore, site energy considered by Newsham et al. and NBI, unlike source energy used for the EPA's building Energy Star rating, does not account for the energy consumed off-site in generating and delivering electric energy to the building, whose inclusion is crucial for understanding greenhouse gas emission associated with building operation. Here I demonstrate that both the site energy and source energy used by the set of 35 LEED office buildings and Newsham et al.'s matching CBECS office buildings are statistically equivalent. Hence Newsham et al. offer no evidence that LEED-certification has collectively lowered either site or source energy for office buildings. \u00a9 2009 Elsevier B.V. All rights reserved.", "author" : [ { "dropping-particle" : "", "family" : "Newsham", "given" : "Guy R.", "non-dropping-particle" : "", "parse-names" : false, "suffix" : "" }, { "dropping-particle" : "", "family" : "Mancini", "given" : "Sandra", "non-dropping-particle" : "", "parse-names" : false, "suffix" : "" }, { "dropping-particle" : "", "family" : "Birt", "given" : "Benjamin J.", "non-dropping-particle" : "", "parse-names" : false, "suffix" : "" } ], "container-title" : "Energy and Buildings", "id" : "ITEM-1", "issue" : "12", "issued" : { "date-parts" : [ [ "2009" ] ] }, "page" : "897-905", "title" : "Do LEED-certified buildings save energy? Yes, but...", "type" : "article-journal", "volume" : "41" }, "uris" : [ "http://www.mendeley.com/documents/?uuid=20dbb1ff-7532-40f2-a53b-2a9821e37940" ] } ], "mendeley" : { "formattedCitation" : "[42]", "plainTextFormattedCitation" : "[42]", "previouslyFormattedCitation" : "[42]" }, "properties" : { "noteIndex" : 8 }, "schema" : "https://github.com/citation-style-language/schema/raw/master/csl-citation.json" }</w:instrText>
      </w:r>
      <w:r w:rsidRPr="009206F8">
        <w:rPr>
          <w:lang w:val="en-GB"/>
        </w:rPr>
        <w:fldChar w:fldCharType="separate"/>
      </w:r>
      <w:r w:rsidR="008517E2" w:rsidRPr="008517E2">
        <w:rPr>
          <w:noProof/>
          <w:lang w:val="en-GB"/>
        </w:rPr>
        <w:t>[42]</w:t>
      </w:r>
      <w:r w:rsidRPr="009206F8">
        <w:rPr>
          <w:lang w:val="en-GB"/>
        </w:rPr>
        <w:fldChar w:fldCharType="end"/>
      </w:r>
      <w:r w:rsidRPr="009206F8">
        <w:rPr>
          <w:lang w:val="en-GB"/>
        </w:rPr>
        <w:t xml:space="preserve">, behaviours </w:t>
      </w:r>
      <w:r w:rsidRPr="009206F8">
        <w:rPr>
          <w:lang w:val="en-GB"/>
        </w:rPr>
        <w:fldChar w:fldCharType="begin" w:fldLock="1"/>
      </w:r>
      <w:r w:rsidR="008517E2">
        <w:rPr>
          <w:lang w:val="en-GB"/>
        </w:rPr>
        <w:instrText>ADDIN CSL_CITATION { "citationItems" : [ { "id" : "ITEM-1", "itemData" : { "DOI" : "10.1016/j.jenvp.2005.08.002", "ISBN" : "0272-4944", "ISSN" : "02724944", "abstract" : "This article reviews and evaluates the effectiveness of interventions aiming to encourage households to reduce energy consumption. Thirty-eight studies performed within the field of (applied) social and environmental psychology are reviewed, and categorized as involving either antecedent strategies (i.e. commitment, goal setting, information, modeling) or consequence strategies (i.e. feedback, rewards). Particular attention is given to the following evaluation criteria: (1) to what extent did the intervention result in behavioral changes and/or reductions in energy use, (2) were underlying behavioral determinants examined (e.g. knowledge, attitudes), (3) to what extent could effects be attributed to the interventions and, (4) were effects maintained over longer periods of time? Interestingly, most studies focus on voluntary behavior change, by changing individual knowledge and/ or perceptions rather than changing contextual factors (i.e. pay-off structure) which may determine households' behavioral decisions. Interventions have been employed with varying degrees of success. Information tends to result in higher knowledge levels, but not necessarily in behavioral changes or energy savings. Rewards have effectively encouraged energy conservation, but with rather short-lived effects. Feedback has also proven its merits, in particular when given frequently. Some important issues cloud these conclusions, such as methodological problems. Also, little attention is given to actual environmental impact of energy savings. Often, an intervention's effectiveness is studied without examining underlying psychological determinants of energy use and energy savings. Also, it is not always clear whether effects were maintained over a longer period of time. Recommendations are given to further improve intervention planning and to enhance the effectiveness of interventions. \u00a9 2005 Elsevier Ltd. All rights reserved.", "author" : [ { "dropping-particle" : "", "family" : "Abrahamse", "given" : "Wokje", "non-dropping-particle" : "", "parse-names" : false, "suffix" : "" }, { "dropping-particle" : "", "family" : "Steg", "given" : "Linda", "non-dropping-particle" : "", "parse-names" : false, "suffix" : "" }, { "dropping-particle" : "", "family" : "Vlek", "given" : "Charles", "non-dropping-particle" : "", "parse-names" : false, "suffix" : "" }, { "dropping-particle" : "", "family" : "Rothengatter", "given" : "Talib", "non-dropping-particle" : "", "parse-names" : false, "suffix" : "" } ], "container-title" : "Journal of Environmental Psychology", "id" : "ITEM-1", "issue" : "3", "issued" : { "date-parts" : [ [ "2005" ] ] }, "page" : "273-291", "title" : "A review of intervention studies aimed at household energy conservation", "type" : "article-journal", "volume" : "25" }, "uris" : [ "http://www.mendeley.com/documents/?uuid=ecddf720-7410-427e-ad81-7c7dd922c7d0" ] } ], "mendeley" : { "formattedCitation" : "[43]", "plainTextFormattedCitation" : "[43]", "previouslyFormattedCitation" : "[43]" }, "properties" : { "noteIndex" : 13 }, "schema" : "https://github.com/citation-style-language/schema/raw/master/csl-citation.json" }</w:instrText>
      </w:r>
      <w:r w:rsidRPr="009206F8">
        <w:rPr>
          <w:lang w:val="en-GB"/>
        </w:rPr>
        <w:fldChar w:fldCharType="separate"/>
      </w:r>
      <w:r w:rsidR="008517E2" w:rsidRPr="008517E2">
        <w:rPr>
          <w:noProof/>
          <w:lang w:val="en-GB"/>
        </w:rPr>
        <w:t>[43]</w:t>
      </w:r>
      <w:r w:rsidRPr="009206F8">
        <w:rPr>
          <w:lang w:val="en-GB"/>
        </w:rPr>
        <w:fldChar w:fldCharType="end"/>
      </w:r>
      <w:r w:rsidRPr="009206F8">
        <w:rPr>
          <w:i/>
          <w:iCs/>
          <w:lang w:val="en-GB"/>
        </w:rPr>
        <w:t xml:space="preserve"> </w:t>
      </w:r>
      <w:r w:rsidRPr="009206F8">
        <w:rPr>
          <w:lang w:val="en-GB"/>
        </w:rPr>
        <w:t xml:space="preserve">and technical interventions </w:t>
      </w:r>
      <w:r w:rsidRPr="009206F8">
        <w:rPr>
          <w:lang w:val="en-GB"/>
        </w:rPr>
        <w:fldChar w:fldCharType="begin" w:fldLock="1"/>
      </w:r>
      <w:r w:rsidR="008517E2">
        <w:rPr>
          <w:lang w:val="en-GB"/>
        </w:rPr>
        <w:instrText>ADDIN CSL_CITATION { "citationItems" : [ { "id" : "ITEM-1", "itemData" : { "DOI" : "10.1073/pnas.0908738106", "ISBN" : "1091-6490 (Electronic)\\r0027-8424 (Linking)", "ISSN" : "0027-8424", "PMID" : "19858494", "abstract" : "Most climate change policy attention has been addressed to long-term options, such as inducing new, low-carbon energy technologies and creating cap-and-trade regimes for emissions. We use a behavioral approach to examine the reasonably achievable potential for near-term reductions by altered adoption and use of available technologies in US homes and nonbusiness travel. We estimate the plasticity of 17 household action types in 5 behaviorally distinct categories by use of data on the most effective documented interventions that do not involve new regulatory measures. These interventions vary by type of action and typically combine several policy tools and strong social marketing. National implementation could save an estimated 123 million metric tons of carbon per year in year 10, which is 20% of household direct emissions or 7.4% of US national emissions, with little or no reduction in household well-being. The potential of household action deserves increased policy attention. Future analyses of this potential should incorporate behavioral as well as economic and engineering elements.", "author" : [ { "dropping-particle" : "", "family" : "Dietz", "given" : "T.", "non-dropping-particle" : "", "parse-names" : false, "suffix" : "" }, { "dropping-particle" : "", "family" : "Gardner", "given" : "G. T.", "non-dropping-particle" : "", "parse-names" : false, "suffix" : "" }, { "dropping-particle" : "", "family" : "Gilligan", "given" : "J.", "non-dropping-particle" : "", "parse-names" : false, "suffix" : "" }, { "dropping-particle" : "", "family" : "Stern", "given" : "P. C.", "non-dropping-particle" : "", "parse-names" : false, "suffix" : "" }, { "dropping-particle" : "", "family" : "Vandenbergh", "given" : "M. P.", "non-dropping-particle" : "", "parse-names" : false, "suffix" : "" } ], "container-title" : "Proceedings of the National Academy of Sciences", "id" : "ITEM-1", "issue" : "44", "issued" : { "date-parts" : [ [ "2009" ] ] }, "page" : "18452-18456", "title" : "Household actions can provide a behavioral wedge to rapidly reduce US carbon emissions", "type" : "article-journal", "volume" : "106" }, "uris" : [ "http://www.mendeley.com/documents/?uuid=6c14727c-a00f-454a-886f-58b3854bf373" ] } ], "mendeley" : { "formattedCitation" : "[44]", "plainTextFormattedCitation" : "[44]", "previouslyFormattedCitation" : "[44]" }, "properties" : { "noteIndex" : 13 }, "schema" : "https://github.com/citation-style-language/schema/raw/master/csl-citation.json" }</w:instrText>
      </w:r>
      <w:r w:rsidRPr="009206F8">
        <w:rPr>
          <w:lang w:val="en-GB"/>
        </w:rPr>
        <w:fldChar w:fldCharType="separate"/>
      </w:r>
      <w:r w:rsidR="008517E2" w:rsidRPr="008517E2">
        <w:rPr>
          <w:noProof/>
          <w:lang w:val="en-GB"/>
        </w:rPr>
        <w:t>[44]</w:t>
      </w:r>
      <w:r w:rsidRPr="009206F8">
        <w:rPr>
          <w:lang w:val="en-GB"/>
        </w:rPr>
        <w:fldChar w:fldCharType="end"/>
      </w:r>
      <w:r w:rsidRPr="009206F8">
        <w:rPr>
          <w:lang w:val="en-GB"/>
        </w:rPr>
        <w:t xml:space="preserve">. </w:t>
      </w:r>
      <w:r w:rsidR="00682AD6">
        <w:rPr>
          <w:lang w:val="en-GB"/>
        </w:rPr>
        <w:t xml:space="preserve">This research is directly relevant to mitigation, although it is firmly framed in terms of households and buildings, not the urban areas in which </w:t>
      </w:r>
      <w:r w:rsidR="00B4774A">
        <w:rPr>
          <w:lang w:val="en-GB"/>
        </w:rPr>
        <w:t xml:space="preserve">they </w:t>
      </w:r>
      <w:r w:rsidR="00682AD6">
        <w:rPr>
          <w:lang w:val="en-GB"/>
        </w:rPr>
        <w:t>are situated.</w:t>
      </w:r>
    </w:p>
    <w:p w14:paraId="27703054" w14:textId="3145B966" w:rsidR="00DF2488" w:rsidRDefault="001A04ED" w:rsidP="00C56197">
      <w:pPr>
        <w:keepNext/>
      </w:pPr>
      <w:r>
        <w:rPr>
          <w:noProof/>
          <w:lang w:val="en-GB" w:eastAsia="en-GB"/>
        </w:rPr>
        <w:drawing>
          <wp:inline distT="0" distB="0" distL="0" distR="0" wp14:anchorId="5821C51F" wp14:editId="39736219">
            <wp:extent cx="5760720" cy="24911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b_coupling_topics.png"/>
                    <pic:cNvPicPr/>
                  </pic:nvPicPr>
                  <pic:blipFill>
                    <a:blip r:embed="rId12" cstate="print">
                      <a:extLst>
                        <a:ext uri="{28A0092B-C50C-407E-A947-70E740481C1C}">
                          <a14:useLocalDpi xmlns:a14="http://schemas.microsoft.com/office/drawing/2010/main"/>
                        </a:ext>
                      </a:extLst>
                    </a:blip>
                    <a:stretch>
                      <a:fillRect/>
                    </a:stretch>
                  </pic:blipFill>
                  <pic:spPr>
                    <a:xfrm>
                      <a:off x="0" y="0"/>
                      <a:ext cx="5760720" cy="2491105"/>
                    </a:xfrm>
                    <a:prstGeom prst="rect">
                      <a:avLst/>
                    </a:prstGeom>
                  </pic:spPr>
                </pic:pic>
              </a:graphicData>
            </a:graphic>
          </wp:inline>
        </w:drawing>
      </w:r>
    </w:p>
    <w:p w14:paraId="34BE4F12" w14:textId="19C14E54" w:rsidR="00682AD6" w:rsidRPr="003C72A5" w:rsidRDefault="00DF2488" w:rsidP="009206F8">
      <w:pPr>
        <w:pStyle w:val="Caption"/>
        <w:rPr>
          <w:sz w:val="20"/>
          <w:lang w:val="en-GB"/>
        </w:rPr>
      </w:pPr>
      <w:r w:rsidRPr="00DF2488">
        <w:rPr>
          <w:b/>
          <w:sz w:val="20"/>
          <w:lang w:val="en-GB"/>
        </w:rPr>
        <w:t xml:space="preserve">Figure </w:t>
      </w:r>
      <w:r w:rsidR="008B4AD9" w:rsidRPr="008B4AD9">
        <w:rPr>
          <w:b/>
          <w:sz w:val="20"/>
          <w:lang w:val="en-GB"/>
        </w:rPr>
        <w:t>3</w:t>
      </w:r>
      <w:r w:rsidRPr="00DF2488">
        <w:rPr>
          <w:b/>
          <w:sz w:val="20"/>
          <w:lang w:val="en-GB"/>
        </w:rPr>
        <w:t>: Bibliographic coupling network of urban mitigation topics.</w:t>
      </w:r>
      <w:r w:rsidRPr="00DF2488">
        <w:rPr>
          <w:sz w:val="20"/>
          <w:lang w:val="en-GB"/>
        </w:rPr>
        <w:t xml:space="preserve"> </w:t>
      </w:r>
      <w:r w:rsidR="00D26764">
        <w:rPr>
          <w:sz w:val="20"/>
          <w:lang w:val="en-GB"/>
        </w:rPr>
        <w:t>Each node</w:t>
      </w:r>
      <w:r w:rsidR="001A04ED">
        <w:rPr>
          <w:sz w:val="20"/>
          <w:lang w:val="en-GB"/>
        </w:rPr>
        <w:t xml:space="preserve"> (circle)</w:t>
      </w:r>
      <w:r w:rsidR="00D26764">
        <w:rPr>
          <w:sz w:val="20"/>
          <w:lang w:val="en-GB"/>
        </w:rPr>
        <w:t xml:space="preserve"> represents a publication, scaled by total citations. </w:t>
      </w:r>
      <w:r w:rsidR="001A04ED">
        <w:rPr>
          <w:sz w:val="20"/>
          <w:lang w:val="en-GB"/>
        </w:rPr>
        <w:t xml:space="preserve">Proximity between nodes indicates </w:t>
      </w:r>
      <w:r w:rsidR="009356DE">
        <w:rPr>
          <w:sz w:val="20"/>
          <w:lang w:val="en-GB"/>
        </w:rPr>
        <w:t>similar citing patterns</w:t>
      </w:r>
      <w:r w:rsidR="001A04ED">
        <w:rPr>
          <w:sz w:val="20"/>
          <w:lang w:val="en-GB"/>
        </w:rPr>
        <w:t xml:space="preserve">. </w:t>
      </w:r>
      <w:r w:rsidR="00FA0D4B">
        <w:rPr>
          <w:sz w:val="20"/>
          <w:lang w:val="en-GB"/>
        </w:rPr>
        <w:t>To identify epistemic communities, we specify clusters of proximate nodes using a community detection algorithm</w:t>
      </w:r>
      <w:r w:rsidR="00E542C8">
        <w:rPr>
          <w:sz w:val="20"/>
          <w:lang w:val="en-GB"/>
        </w:rPr>
        <w:t xml:space="preserve"> (displayed as colour)</w:t>
      </w:r>
      <w:r w:rsidR="00FA0D4B">
        <w:rPr>
          <w:sz w:val="20"/>
          <w:lang w:val="en-GB"/>
        </w:rPr>
        <w:t xml:space="preserve">, </w:t>
      </w:r>
      <w:r w:rsidR="0039533E">
        <w:rPr>
          <w:sz w:val="20"/>
          <w:lang w:val="en-GB"/>
        </w:rPr>
        <w:t xml:space="preserve">sum all document-topic scores within each cluster (derived from the preceding automated content analysis), then display the topics that exceed 10% of the total topic score in each cluster. For instance, in </w:t>
      </w:r>
      <w:r w:rsidR="0039533E">
        <w:rPr>
          <w:sz w:val="20"/>
          <w:lang w:val="en-GB"/>
        </w:rPr>
        <w:lastRenderedPageBreak/>
        <w:t>cluster 7 (coloured in yellow), 32% of the sum of all topic scores are related to “Household Recycling”, and 23% are related to “Waste Management”.</w:t>
      </w:r>
    </w:p>
    <w:p w14:paraId="724D1BD1" w14:textId="3B40E950" w:rsidR="00682AD6" w:rsidRDefault="00682AD6" w:rsidP="00682AD6">
      <w:pPr>
        <w:rPr>
          <w:lang w:val="en-US"/>
        </w:rPr>
      </w:pPr>
      <w:r>
        <w:rPr>
          <w:lang w:val="en-US"/>
        </w:rPr>
        <w:t>To what extent are assessments of urban mitigation likely to be constrained by this community structure? If we assume IPCC authors are drawn from the mitigation-focused clusters 1 and 2, and they primarily review literature they are familiar with, then certain topics risk being overlooked. Indeed, within the 129 references in AR5 that we match with this set of urban mitigation literature, there is a predominant focus on urban form, GHG emissions accounting, building energy consumption, public transportation, and active travel (</w:t>
      </w:r>
      <w:del w:id="33" w:author="William Lamb" w:date="2018-01-16T13:40:00Z">
        <w:r w:rsidDel="00521698">
          <w:rPr>
            <w:lang w:val="en-US"/>
          </w:rPr>
          <w:delText>Supplementary Materials</w:delText>
        </w:r>
      </w:del>
      <w:ins w:id="34" w:author="William Lamb" w:date="2018-01-16T13:40:00Z">
        <w:r w:rsidR="00521698">
          <w:rPr>
            <w:lang w:val="en-US"/>
          </w:rPr>
          <w:t>SM</w:t>
        </w:r>
      </w:ins>
      <w:r w:rsidRPr="003B146E">
        <w:rPr>
          <w:lang w:val="en-US"/>
        </w:rPr>
        <w:t xml:space="preserve"> Fig 2</w:t>
      </w:r>
      <w:r>
        <w:rPr>
          <w:lang w:val="en-US"/>
        </w:rPr>
        <w:t>). Topics on parking, waste management, cycling, and road tolls are underrepresented in the report (i.e. those topics that are more distant from cluster 1 and 2)</w:t>
      </w:r>
      <w:r w:rsidR="001638C1">
        <w:rPr>
          <w:lang w:val="en-US"/>
        </w:rPr>
        <w:t>.</w:t>
      </w:r>
      <w:r w:rsidR="001638C1" w:rsidRPr="009206F8" w:rsidDel="001638C1">
        <w:rPr>
          <w:rStyle w:val="CommentReference"/>
          <w:lang w:val="en-GB"/>
        </w:rPr>
        <w:t xml:space="preserve"> </w:t>
      </w:r>
    </w:p>
    <w:p w14:paraId="39C8B895" w14:textId="0A96A36F" w:rsidR="00DB4EC9" w:rsidRDefault="00DB4EC9">
      <w:pPr>
        <w:rPr>
          <w:b/>
          <w:bCs/>
          <w:lang w:val="en-US"/>
        </w:rPr>
      </w:pPr>
      <w:r w:rsidRPr="00DB4EC9">
        <w:rPr>
          <w:b/>
          <w:bCs/>
          <w:lang w:val="en-US"/>
        </w:rPr>
        <w:t>Discussion and conclusion</w:t>
      </w:r>
    </w:p>
    <w:p w14:paraId="0DFD167D" w14:textId="5C348CD9" w:rsidR="00B4774A" w:rsidRDefault="003B77E3" w:rsidP="009863D6">
      <w:pPr>
        <w:rPr>
          <w:bCs/>
          <w:lang w:val="en-US"/>
        </w:rPr>
      </w:pPr>
      <w:r>
        <w:rPr>
          <w:bCs/>
          <w:lang w:val="en-US"/>
        </w:rPr>
        <w:t xml:space="preserve">It is the mandate of the IPCC to provide </w:t>
      </w:r>
      <w:r w:rsidR="00784CDF">
        <w:rPr>
          <w:bCs/>
          <w:lang w:val="en-US"/>
        </w:rPr>
        <w:t>comprehensive, objective, open and transparent assessments of the available scientific literature on climate change</w:t>
      </w:r>
      <w:r w:rsidR="00C56197">
        <w:rPr>
          <w:bCs/>
          <w:lang w:val="en-US"/>
        </w:rPr>
        <w:t xml:space="preserve"> </w:t>
      </w:r>
      <w:r w:rsidR="00C56197">
        <w:rPr>
          <w:bCs/>
          <w:lang w:val="en-US"/>
        </w:rPr>
        <w:fldChar w:fldCharType="begin" w:fldLock="1"/>
      </w:r>
      <w:r w:rsidR="008517E2">
        <w:rPr>
          <w:bCs/>
          <w:lang w:val="en-US"/>
        </w:rPr>
        <w:instrText>ADDIN CSL_CITATION { "citationItems" : [ { "id" : "ITEM-1", "itemData" : { "author" : [ { "dropping-particle" : "", "family" : "IPCC", "given" : "", "non-dropping-particle" : "", "parse-names" : false, "suffix" : "" } ], "container-title" : "Principles Governing IPCC Work", "id" : "ITEM-1", "issued" : { "date-parts" : [ [ "2013" ] ] }, "publisher" : "IPCC", "publisher-place" : "Cambridge, United Kingdom and New York, NY, USA", "title" : "Appendix A: Procedures for the preparation, review, acceptance, adoption, approval and publication of IPCC Reports", "type" : "chapter" }, "uris" : [ "http://www.mendeley.com/documents/?uuid=8f0f0db5-ab3a-423d-9342-74a92d6864a2" ] } ], "mendeley" : { "formattedCitation" : "[45]", "plainTextFormattedCitation" : "[45]", "previouslyFormattedCitation" : "[45]" }, "properties" : { "noteIndex" : 0 }, "schema" : "https://github.com/citation-style-language/schema/raw/master/csl-citation.json" }</w:instrText>
      </w:r>
      <w:r w:rsidR="00C56197">
        <w:rPr>
          <w:bCs/>
          <w:lang w:val="en-US"/>
        </w:rPr>
        <w:fldChar w:fldCharType="separate"/>
      </w:r>
      <w:r w:rsidR="008517E2" w:rsidRPr="008517E2">
        <w:rPr>
          <w:bCs/>
          <w:noProof/>
          <w:lang w:val="en-US"/>
        </w:rPr>
        <w:t>[45]</w:t>
      </w:r>
      <w:r w:rsidR="00C56197">
        <w:rPr>
          <w:bCs/>
          <w:lang w:val="en-US"/>
        </w:rPr>
        <w:fldChar w:fldCharType="end"/>
      </w:r>
      <w:r w:rsidR="00C56197">
        <w:rPr>
          <w:bCs/>
          <w:lang w:val="en-US"/>
        </w:rPr>
        <w:t>.</w:t>
      </w:r>
      <w:r w:rsidR="00784CDF">
        <w:rPr>
          <w:bCs/>
          <w:lang w:val="en-US"/>
        </w:rPr>
        <w:t xml:space="preserve"> We have argued elsewhere </w:t>
      </w:r>
      <w:r w:rsidR="00C56197">
        <w:rPr>
          <w:bCs/>
          <w:lang w:val="en-US"/>
        </w:rPr>
        <w:fldChar w:fldCharType="begin" w:fldLock="1"/>
      </w:r>
      <w:r w:rsidR="008517E2">
        <w:rPr>
          <w:bCs/>
          <w:lang w:val="en-US"/>
        </w:rPr>
        <w:instrText>ADDIN CSL_CITATION { "citationItems" : [ { "id" : "ITEM-1", "itemData" : { "DOI" : "10.1016/j.envsci.2017.05.014", "author" : [ { "dropping-particle" : "", "family" : "Minx", "given" : "Jan C.", "non-dropping-particle" : "", "parse-names" : false, "suffix" : "" }, { "dropping-particle" : "", "family" : "Callaghan", "given" : "Max W", "non-dropping-particle" : "", "parse-names" : false, "suffix" : "" }, { "dropping-particle" : "", "family" : "Lamb", "given" : "William F.", "non-dropping-particle" : "", "parse-names" : false, "suffix" : "" }, { "dropping-particle" : "", "family" : "Garard", "given" : "Jennifer", "non-dropping-particle" : "", "parse-names" : false, "suffix" : "" }, { "dropping-particle" : "", "family" : "Edenhofer", "given" : "Ottmar", "non-dropping-particle" : "", "parse-names" : false, "suffix" : "" } ], "container-title" : "Environmental Science and Policy", "id" : "ITEM-1", "issued" : { "date-parts" : [ [ "2017" ] ] }, "title" : "Learning about climate change solutions in the IPCC and beyond", "type" : "article-journal" }, "uris" : [ "http://www.mendeley.com/documents/?uuid=d06e9d0d-48a7-40c6-ae8e-36b369be5295" ] } ], "mendeley" : { "formattedCitation" : "[13]", "plainTextFormattedCitation" : "[13]", "previouslyFormattedCitation" : "[13]" }, "properties" : { "noteIndex" : 0 }, "schema" : "https://github.com/citation-style-language/schema/raw/master/csl-citation.json" }</w:instrText>
      </w:r>
      <w:r w:rsidR="00C56197">
        <w:rPr>
          <w:bCs/>
          <w:lang w:val="en-US"/>
        </w:rPr>
        <w:fldChar w:fldCharType="separate"/>
      </w:r>
      <w:r w:rsidR="008517E2" w:rsidRPr="008517E2">
        <w:rPr>
          <w:bCs/>
          <w:noProof/>
          <w:lang w:val="en-US"/>
        </w:rPr>
        <w:t>[13]</w:t>
      </w:r>
      <w:r w:rsidR="00C56197">
        <w:rPr>
          <w:bCs/>
          <w:lang w:val="en-US"/>
        </w:rPr>
        <w:fldChar w:fldCharType="end"/>
      </w:r>
      <w:r w:rsidR="00784CDF">
        <w:rPr>
          <w:bCs/>
          <w:lang w:val="en-US"/>
        </w:rPr>
        <w:t xml:space="preserve"> that it will be increasingly </w:t>
      </w:r>
      <w:r w:rsidR="00BA33AC">
        <w:rPr>
          <w:bCs/>
          <w:lang w:val="en-US"/>
        </w:rPr>
        <w:t xml:space="preserve">problematic </w:t>
      </w:r>
      <w:r w:rsidR="00784CDF">
        <w:rPr>
          <w:bCs/>
          <w:lang w:val="en-US"/>
        </w:rPr>
        <w:t xml:space="preserve">to fulfill this mandate in times of </w:t>
      </w:r>
      <w:r w:rsidR="00BA33AC">
        <w:rPr>
          <w:bCs/>
          <w:lang w:val="en-US"/>
        </w:rPr>
        <w:t xml:space="preserve">an </w:t>
      </w:r>
      <w:r w:rsidR="00784CDF">
        <w:rPr>
          <w:bCs/>
          <w:lang w:val="en-US"/>
        </w:rPr>
        <w:t xml:space="preserve">exponentially growing literature, unless </w:t>
      </w:r>
      <w:r w:rsidR="00475856">
        <w:rPr>
          <w:bCs/>
          <w:lang w:val="en-US"/>
        </w:rPr>
        <w:t>t</w:t>
      </w:r>
      <w:r w:rsidR="00784CDF">
        <w:rPr>
          <w:bCs/>
          <w:lang w:val="en-US"/>
        </w:rPr>
        <w:t xml:space="preserve">here is </w:t>
      </w:r>
      <w:r w:rsidR="00E97CDE">
        <w:rPr>
          <w:bCs/>
          <w:lang w:val="en-US"/>
        </w:rPr>
        <w:t xml:space="preserve">real </w:t>
      </w:r>
      <w:r w:rsidR="00784CDF">
        <w:rPr>
          <w:bCs/>
          <w:lang w:val="en-US"/>
        </w:rPr>
        <w:t>innovation in assessment practices.</w:t>
      </w:r>
      <w:r w:rsidR="00E97CDE">
        <w:rPr>
          <w:bCs/>
          <w:lang w:val="en-US"/>
        </w:rPr>
        <w:t xml:space="preserve"> </w:t>
      </w:r>
      <w:r w:rsidR="00475856">
        <w:rPr>
          <w:bCs/>
          <w:lang w:val="en-US"/>
        </w:rPr>
        <w:t>In recognition of the</w:t>
      </w:r>
      <w:r w:rsidR="00B2235C">
        <w:rPr>
          <w:bCs/>
          <w:lang w:val="en-US"/>
        </w:rPr>
        <w:t>se</w:t>
      </w:r>
      <w:r w:rsidR="00475856">
        <w:rPr>
          <w:bCs/>
          <w:lang w:val="en-US"/>
        </w:rPr>
        <w:t xml:space="preserve"> new challenges</w:t>
      </w:r>
      <w:r w:rsidR="00BA33AC">
        <w:rPr>
          <w:bCs/>
          <w:lang w:val="en-US"/>
        </w:rPr>
        <w:t xml:space="preserve"> and the inclusion of cities as a distinct topic in the 1.5°C SR</w:t>
      </w:r>
      <w:r w:rsidR="00475856">
        <w:rPr>
          <w:bCs/>
          <w:lang w:val="en-US"/>
        </w:rPr>
        <w:t xml:space="preserve">, we delineate </w:t>
      </w:r>
      <w:r w:rsidR="00BA33AC">
        <w:rPr>
          <w:bCs/>
          <w:lang w:val="en-US"/>
        </w:rPr>
        <w:t>a body of literature on urban climate change mitigation, arguing for a demand-side focus on buildings, transportation, waste management, and urban form. Justifying</w:t>
      </w:r>
      <w:r w:rsidR="002E4899">
        <w:rPr>
          <w:bCs/>
          <w:lang w:val="en-US"/>
        </w:rPr>
        <w:t xml:space="preserve"> a</w:t>
      </w:r>
      <w:r w:rsidR="00BA33AC">
        <w:rPr>
          <w:bCs/>
          <w:lang w:val="en-US"/>
        </w:rPr>
        <w:t xml:space="preserve"> literature selection and identifying it </w:t>
      </w:r>
      <w:r w:rsidR="008C2537">
        <w:rPr>
          <w:bCs/>
          <w:lang w:val="en-US"/>
        </w:rPr>
        <w:t>through</w:t>
      </w:r>
      <w:r w:rsidR="00BA33AC">
        <w:rPr>
          <w:bCs/>
          <w:lang w:val="en-US"/>
        </w:rPr>
        <w:t xml:space="preserve"> a</w:t>
      </w:r>
      <w:r w:rsidR="00C9732A">
        <w:rPr>
          <w:bCs/>
          <w:lang w:val="en-US"/>
        </w:rPr>
        <w:t>n</w:t>
      </w:r>
      <w:r w:rsidR="00BA33AC">
        <w:rPr>
          <w:bCs/>
          <w:lang w:val="en-US"/>
        </w:rPr>
        <w:t xml:space="preserve"> </w:t>
      </w:r>
      <w:r w:rsidR="00C9732A">
        <w:rPr>
          <w:bCs/>
          <w:lang w:val="en-US"/>
        </w:rPr>
        <w:t>explicit and reproducible</w:t>
      </w:r>
      <w:r w:rsidR="00BA33AC">
        <w:rPr>
          <w:bCs/>
          <w:lang w:val="en-US"/>
        </w:rPr>
        <w:t xml:space="preserve"> search query is </w:t>
      </w:r>
      <w:r w:rsidR="00CD1A87">
        <w:rPr>
          <w:bCs/>
          <w:lang w:val="en-US"/>
        </w:rPr>
        <w:t>a crucial precondition for any comprehensive scientific assessment, yet commonly neglected in practice.</w:t>
      </w:r>
      <w:r w:rsidR="00E53D4A">
        <w:rPr>
          <w:bCs/>
          <w:lang w:val="en-US"/>
        </w:rPr>
        <w:t xml:space="preserve"> </w:t>
      </w:r>
      <w:r w:rsidR="00F560AF">
        <w:rPr>
          <w:bCs/>
          <w:lang w:val="en-US"/>
        </w:rPr>
        <w:t>We aim to assist such a process t</w:t>
      </w:r>
      <w:r w:rsidR="00C9732A">
        <w:rPr>
          <w:bCs/>
          <w:lang w:val="en-US"/>
        </w:rPr>
        <w:t xml:space="preserve">hrough our analysis </w:t>
      </w:r>
      <w:r w:rsidR="00F560AF">
        <w:rPr>
          <w:bCs/>
          <w:lang w:val="en-US"/>
        </w:rPr>
        <w:t>in this paper</w:t>
      </w:r>
      <w:r w:rsidR="00C9732A">
        <w:rPr>
          <w:bCs/>
          <w:lang w:val="en-US"/>
        </w:rPr>
        <w:t xml:space="preserve"> and</w:t>
      </w:r>
      <w:r w:rsidR="00F560AF">
        <w:rPr>
          <w:bCs/>
          <w:lang w:val="en-US"/>
        </w:rPr>
        <w:t xml:space="preserve"> in the material we provide.</w:t>
      </w:r>
    </w:p>
    <w:p w14:paraId="075FB887" w14:textId="07E6C705" w:rsidR="008C2537" w:rsidRDefault="00B4774A" w:rsidP="009863D6">
      <w:pPr>
        <w:rPr>
          <w:bCs/>
          <w:lang w:val="en-US"/>
        </w:rPr>
      </w:pPr>
      <w:r>
        <w:rPr>
          <w:bCs/>
          <w:lang w:val="en-US"/>
        </w:rPr>
        <w:t>T</w:t>
      </w:r>
      <w:r w:rsidR="00CD1A87">
        <w:rPr>
          <w:bCs/>
          <w:lang w:val="en-US"/>
        </w:rPr>
        <w:t>here</w:t>
      </w:r>
      <w:r w:rsidR="00475856">
        <w:rPr>
          <w:bCs/>
          <w:lang w:val="en-US"/>
        </w:rPr>
        <w:t xml:space="preserve"> are different ways </w:t>
      </w:r>
      <w:r w:rsidR="00B2235C">
        <w:rPr>
          <w:bCs/>
          <w:lang w:val="en-US"/>
        </w:rPr>
        <w:t xml:space="preserve">in which </w:t>
      </w:r>
      <w:r>
        <w:rPr>
          <w:bCs/>
          <w:lang w:val="en-US"/>
        </w:rPr>
        <w:t xml:space="preserve">an urban mitigation search </w:t>
      </w:r>
      <w:r w:rsidR="00475856">
        <w:rPr>
          <w:bCs/>
          <w:lang w:val="en-US"/>
        </w:rPr>
        <w:t>query could have been constructed</w:t>
      </w:r>
      <w:r>
        <w:rPr>
          <w:bCs/>
          <w:lang w:val="en-US"/>
        </w:rPr>
        <w:t xml:space="preserve">. For instance, we might have included supply-side options like building-scale electricity generation, or access to health, education and leisure services, which are themselves relevant for patterns of energy consumption. In choosing a more restricted scope, we focus attention on areas of demand-side research that are less well represented in current assessments – and </w:t>
      </w:r>
      <w:r w:rsidR="00776E10">
        <w:rPr>
          <w:bCs/>
          <w:lang w:val="en-US"/>
        </w:rPr>
        <w:t xml:space="preserve">hope </w:t>
      </w:r>
      <w:r w:rsidR="00AD65F4">
        <w:rPr>
          <w:bCs/>
          <w:lang w:val="en-US"/>
        </w:rPr>
        <w:t>to</w:t>
      </w:r>
      <w:r w:rsidR="00CD1A87">
        <w:rPr>
          <w:bCs/>
          <w:lang w:val="en-US"/>
        </w:rPr>
        <w:t xml:space="preserve"> stimulate discussion</w:t>
      </w:r>
      <w:r>
        <w:rPr>
          <w:bCs/>
          <w:lang w:val="en-US"/>
        </w:rPr>
        <w:t>s</w:t>
      </w:r>
      <w:r w:rsidR="00CD1A87">
        <w:rPr>
          <w:bCs/>
          <w:lang w:val="en-US"/>
        </w:rPr>
        <w:t xml:space="preserve"> on such fundamental questions </w:t>
      </w:r>
      <w:r w:rsidR="00776E10">
        <w:rPr>
          <w:bCs/>
          <w:lang w:val="en-US"/>
        </w:rPr>
        <w:t>of literature selection for</w:t>
      </w:r>
      <w:r w:rsidR="00E63573">
        <w:rPr>
          <w:bCs/>
          <w:lang w:val="en-US"/>
        </w:rPr>
        <w:t xml:space="preserve"> the upcoming 1.5°C SR</w:t>
      </w:r>
      <w:r w:rsidR="00CD1A87">
        <w:rPr>
          <w:bCs/>
          <w:lang w:val="en-US"/>
        </w:rPr>
        <w:t>.</w:t>
      </w:r>
    </w:p>
    <w:p w14:paraId="388C6BF4" w14:textId="79C5D076" w:rsidR="002B1E71" w:rsidRDefault="001638C1" w:rsidP="00F251BC">
      <w:pPr>
        <w:rPr>
          <w:bCs/>
          <w:lang w:val="en-US"/>
        </w:rPr>
      </w:pPr>
      <w:r w:rsidRPr="00290554">
        <w:rPr>
          <w:lang w:val="en-US"/>
        </w:rPr>
        <w:t>How is the literature organized in terms of key objectives</w:t>
      </w:r>
      <w:r>
        <w:rPr>
          <w:lang w:val="en-US"/>
        </w:rPr>
        <w:t xml:space="preserve"> </w:t>
      </w:r>
      <w:r w:rsidRPr="00290554">
        <w:rPr>
          <w:lang w:val="en-US"/>
        </w:rPr>
        <w:t>for the short, medium and long-term?</w:t>
      </w:r>
      <w:r>
        <w:rPr>
          <w:lang w:val="en-US"/>
        </w:rPr>
        <w:t xml:space="preserve"> Our short review points to widely varying timescales in </w:t>
      </w:r>
      <w:r w:rsidR="005376BE">
        <w:rPr>
          <w:bCs/>
          <w:lang w:val="en-US"/>
        </w:rPr>
        <w:t>urban mitigation policies, from immediate measures that target behavior change, to longer-term interventions in transportation and building use</w:t>
      </w:r>
      <w:r w:rsidR="002B1E71">
        <w:rPr>
          <w:bCs/>
          <w:lang w:val="en-US"/>
        </w:rPr>
        <w:t xml:space="preserve"> that ultimately stimulate a structural shift towards low-carbon compact urban forms.</w:t>
      </w:r>
      <w:r w:rsidR="00F560AF">
        <w:rPr>
          <w:bCs/>
          <w:lang w:val="en-US"/>
        </w:rPr>
        <w:t xml:space="preserve"> M</w:t>
      </w:r>
      <w:r w:rsidR="002E4899">
        <w:rPr>
          <w:bCs/>
          <w:lang w:val="en-US"/>
        </w:rPr>
        <w:t xml:space="preserve">itigating to </w:t>
      </w:r>
      <w:r w:rsidR="002B1E71">
        <w:rPr>
          <w:bCs/>
          <w:lang w:val="en-US"/>
        </w:rPr>
        <w:t xml:space="preserve">1.5°C would require harnessing all available measures and initiating them </w:t>
      </w:r>
      <w:r w:rsidR="00AC24A3">
        <w:rPr>
          <w:bCs/>
          <w:lang w:val="en-US"/>
        </w:rPr>
        <w:t>with immediacy. I</w:t>
      </w:r>
      <w:r w:rsidR="002B1E71">
        <w:rPr>
          <w:bCs/>
          <w:lang w:val="en-US"/>
        </w:rPr>
        <w:t xml:space="preserve">t is therefore instructive to examine current </w:t>
      </w:r>
      <w:r w:rsidR="00AC24A3">
        <w:rPr>
          <w:bCs/>
          <w:lang w:val="en-US"/>
        </w:rPr>
        <w:t xml:space="preserve">trends in </w:t>
      </w:r>
      <w:r w:rsidR="002B1E71">
        <w:rPr>
          <w:bCs/>
          <w:lang w:val="en-US"/>
        </w:rPr>
        <w:t>urban mitigation research</w:t>
      </w:r>
      <w:r w:rsidR="00AC24A3">
        <w:rPr>
          <w:bCs/>
          <w:lang w:val="en-US"/>
        </w:rPr>
        <w:t xml:space="preserve">, in terms of prevailing topics and epistemic communities, to uncover </w:t>
      </w:r>
      <w:r w:rsidR="002B1E71">
        <w:rPr>
          <w:bCs/>
          <w:lang w:val="en-US"/>
        </w:rPr>
        <w:t xml:space="preserve">the depth to which </w:t>
      </w:r>
      <w:r w:rsidR="00AC24A3">
        <w:rPr>
          <w:bCs/>
          <w:lang w:val="en-US"/>
        </w:rPr>
        <w:t xml:space="preserve">a </w:t>
      </w:r>
      <w:r w:rsidR="002B1E71">
        <w:rPr>
          <w:bCs/>
          <w:lang w:val="en-US"/>
        </w:rPr>
        <w:t xml:space="preserve">full array of options </w:t>
      </w:r>
      <w:r w:rsidR="00AC24A3">
        <w:rPr>
          <w:bCs/>
          <w:lang w:val="en-US"/>
        </w:rPr>
        <w:t>is</w:t>
      </w:r>
      <w:r w:rsidR="002B1E71">
        <w:rPr>
          <w:bCs/>
          <w:lang w:val="en-US"/>
        </w:rPr>
        <w:t xml:space="preserve"> being considered. </w:t>
      </w:r>
    </w:p>
    <w:p w14:paraId="5F4DA71A" w14:textId="5AF1A70A" w:rsidR="00301748" w:rsidRDefault="002B1E71">
      <w:pPr>
        <w:rPr>
          <w:bCs/>
          <w:lang w:val="en-US"/>
        </w:rPr>
      </w:pPr>
      <w:r>
        <w:rPr>
          <w:bCs/>
          <w:lang w:val="en-US"/>
        </w:rPr>
        <w:t xml:space="preserve">To this end, we </w:t>
      </w:r>
      <w:r w:rsidR="00472B32">
        <w:rPr>
          <w:bCs/>
          <w:lang w:val="en-US"/>
        </w:rPr>
        <w:t xml:space="preserve">apply </w:t>
      </w:r>
      <w:r w:rsidR="007B239D">
        <w:rPr>
          <w:bCs/>
          <w:lang w:val="en-US"/>
        </w:rPr>
        <w:t>automated content analysis</w:t>
      </w:r>
      <w:r w:rsidR="00AC24A3">
        <w:rPr>
          <w:bCs/>
          <w:lang w:val="en-US"/>
        </w:rPr>
        <w:t xml:space="preserve"> and bibliographic coupling</w:t>
      </w:r>
      <w:r w:rsidR="00472B32">
        <w:rPr>
          <w:bCs/>
          <w:lang w:val="en-US"/>
        </w:rPr>
        <w:t xml:space="preserve"> to digest the large amount of information </w:t>
      </w:r>
      <w:r w:rsidR="00E022A9">
        <w:rPr>
          <w:bCs/>
          <w:lang w:val="en-US"/>
        </w:rPr>
        <w:t xml:space="preserve">in this </w:t>
      </w:r>
      <w:r w:rsidR="009863D6">
        <w:rPr>
          <w:bCs/>
          <w:lang w:val="en-US"/>
        </w:rPr>
        <w:t xml:space="preserve">literature </w:t>
      </w:r>
      <w:r w:rsidR="00E022A9">
        <w:rPr>
          <w:bCs/>
          <w:lang w:val="en-US"/>
        </w:rPr>
        <w:t>and map-out its</w:t>
      </w:r>
      <w:r w:rsidR="00472B32">
        <w:rPr>
          <w:bCs/>
          <w:lang w:val="en-US"/>
        </w:rPr>
        <w:t xml:space="preserve"> topic</w:t>
      </w:r>
      <w:r w:rsidR="00C32655">
        <w:rPr>
          <w:bCs/>
          <w:lang w:val="en-US"/>
        </w:rPr>
        <w:t xml:space="preserve"> landscape</w:t>
      </w:r>
      <w:r w:rsidR="00472B32">
        <w:rPr>
          <w:bCs/>
          <w:lang w:val="en-US"/>
        </w:rPr>
        <w:t xml:space="preserve">. </w:t>
      </w:r>
      <w:r w:rsidR="007B239D">
        <w:rPr>
          <w:bCs/>
          <w:lang w:val="en-US"/>
        </w:rPr>
        <w:t xml:space="preserve">Our results suggest that </w:t>
      </w:r>
      <w:r w:rsidR="001A31DA">
        <w:rPr>
          <w:bCs/>
          <w:lang w:val="en-US"/>
        </w:rPr>
        <w:t>mitigation</w:t>
      </w:r>
      <w:r w:rsidR="00886F1E">
        <w:rPr>
          <w:bCs/>
          <w:lang w:val="en-US"/>
        </w:rPr>
        <w:t>-</w:t>
      </w:r>
      <w:r w:rsidR="001A31DA">
        <w:rPr>
          <w:bCs/>
          <w:lang w:val="en-US"/>
        </w:rPr>
        <w:t xml:space="preserve">focused </w:t>
      </w:r>
      <w:r w:rsidR="000346B7">
        <w:rPr>
          <w:bCs/>
          <w:lang w:val="en-US"/>
        </w:rPr>
        <w:t xml:space="preserve">urban </w:t>
      </w:r>
      <w:r w:rsidR="009863D6">
        <w:rPr>
          <w:bCs/>
          <w:lang w:val="en-US"/>
        </w:rPr>
        <w:t>studies are</w:t>
      </w:r>
      <w:r w:rsidR="001A31DA">
        <w:rPr>
          <w:bCs/>
          <w:lang w:val="en-US"/>
        </w:rPr>
        <w:t xml:space="preserve"> </w:t>
      </w:r>
      <w:r w:rsidR="002E4899">
        <w:rPr>
          <w:bCs/>
          <w:lang w:val="en-US"/>
        </w:rPr>
        <w:t>so</w:t>
      </w:r>
      <w:r w:rsidR="001A31DA">
        <w:rPr>
          <w:bCs/>
          <w:lang w:val="en-US"/>
        </w:rPr>
        <w:t xml:space="preserve"> far mainly concerned with urban form and GHG emissions accounting</w:t>
      </w:r>
      <w:r w:rsidR="00AC24A3">
        <w:rPr>
          <w:bCs/>
          <w:lang w:val="en-US"/>
        </w:rPr>
        <w:t xml:space="preserve"> – important topics in their own right, but not fully representative of the broad solution space.</w:t>
      </w:r>
      <w:r w:rsidR="001A31DA">
        <w:rPr>
          <w:bCs/>
          <w:lang w:val="en-US"/>
        </w:rPr>
        <w:t xml:space="preserve"> A</w:t>
      </w:r>
      <w:r w:rsidR="007B239D">
        <w:rPr>
          <w:bCs/>
          <w:lang w:val="en-US"/>
        </w:rPr>
        <w:t xml:space="preserve"> wealth of policy-relevant research risks</w:t>
      </w:r>
      <w:r w:rsidR="00AC24A3">
        <w:rPr>
          <w:bCs/>
          <w:lang w:val="en-US"/>
        </w:rPr>
        <w:t xml:space="preserve"> being overlooked: p</w:t>
      </w:r>
      <w:r w:rsidR="001A31DA">
        <w:rPr>
          <w:bCs/>
          <w:lang w:val="en-US"/>
        </w:rPr>
        <w:t>rincipally</w:t>
      </w:r>
      <w:r w:rsidR="007B239D">
        <w:rPr>
          <w:bCs/>
          <w:lang w:val="en-US"/>
        </w:rPr>
        <w:t xml:space="preserve"> work on congestion</w:t>
      </w:r>
      <w:r w:rsidR="00AC24A3">
        <w:rPr>
          <w:bCs/>
          <w:lang w:val="en-US"/>
        </w:rPr>
        <w:t xml:space="preserve">, </w:t>
      </w:r>
      <w:r w:rsidR="007B239D">
        <w:rPr>
          <w:bCs/>
          <w:lang w:val="en-US"/>
        </w:rPr>
        <w:t>parking charges</w:t>
      </w:r>
      <w:r w:rsidR="00AC24A3">
        <w:rPr>
          <w:bCs/>
          <w:lang w:val="en-US"/>
        </w:rPr>
        <w:t>, and waste management</w:t>
      </w:r>
      <w:r w:rsidR="007B239D">
        <w:rPr>
          <w:bCs/>
          <w:lang w:val="en-US"/>
        </w:rPr>
        <w:t xml:space="preserve">, </w:t>
      </w:r>
      <w:r w:rsidR="001A31DA">
        <w:rPr>
          <w:bCs/>
          <w:lang w:val="en-US"/>
        </w:rPr>
        <w:t xml:space="preserve">but also </w:t>
      </w:r>
      <w:r w:rsidR="007B239D">
        <w:rPr>
          <w:bCs/>
          <w:lang w:val="en-US"/>
        </w:rPr>
        <w:t xml:space="preserve">to some extent active travel and public transportation provisioning. These literatures are based in distinct epistemic communities that </w:t>
      </w:r>
      <w:r w:rsidR="001A31DA">
        <w:rPr>
          <w:bCs/>
          <w:lang w:val="en-US"/>
        </w:rPr>
        <w:t xml:space="preserve">tend </w:t>
      </w:r>
      <w:r w:rsidR="001A31DA">
        <w:rPr>
          <w:bCs/>
          <w:lang w:val="en-US"/>
        </w:rPr>
        <w:lastRenderedPageBreak/>
        <w:t xml:space="preserve">to </w:t>
      </w:r>
      <w:r w:rsidR="007B239D">
        <w:rPr>
          <w:bCs/>
          <w:lang w:val="en-US"/>
        </w:rPr>
        <w:t xml:space="preserve">prioritize </w:t>
      </w:r>
      <w:r w:rsidR="001A31DA">
        <w:rPr>
          <w:bCs/>
          <w:lang w:val="en-US"/>
        </w:rPr>
        <w:t>non-mitigation</w:t>
      </w:r>
      <w:r w:rsidR="00DB6ED3">
        <w:rPr>
          <w:bCs/>
          <w:lang w:val="en-US"/>
        </w:rPr>
        <w:t>, sector-specific</w:t>
      </w:r>
      <w:r w:rsidR="001A31DA">
        <w:rPr>
          <w:bCs/>
          <w:lang w:val="en-US"/>
        </w:rPr>
        <w:t xml:space="preserve"> issues. By contrast, the buildings literature is already strongly aligned towards energy efficiency, via technical as well as behavioral</w:t>
      </w:r>
      <w:r w:rsidR="000346B7">
        <w:rPr>
          <w:bCs/>
          <w:lang w:val="en-US"/>
        </w:rPr>
        <w:t xml:space="preserve"> interventions, but is not yet </w:t>
      </w:r>
      <w:r w:rsidR="00C96B7E">
        <w:rPr>
          <w:bCs/>
          <w:lang w:val="en-US"/>
        </w:rPr>
        <w:t xml:space="preserve">clearly </w:t>
      </w:r>
      <w:r w:rsidR="000346B7">
        <w:rPr>
          <w:bCs/>
          <w:lang w:val="en-US"/>
        </w:rPr>
        <w:t xml:space="preserve">situated within urban systems. </w:t>
      </w:r>
      <w:r w:rsidR="00301748">
        <w:rPr>
          <w:bCs/>
          <w:lang w:val="en-US"/>
        </w:rPr>
        <w:t xml:space="preserve">Apparently the topic of urban climate change policies is just emerging, which is not surprising as there are still very few comparable emissions data available at the city scale </w:t>
      </w:r>
      <w:r w:rsidR="00301748">
        <w:rPr>
          <w:bCs/>
          <w:lang w:val="en-US"/>
        </w:rPr>
        <w:fldChar w:fldCharType="begin" w:fldLock="1"/>
      </w:r>
      <w:r w:rsidR="008517E2">
        <w:rPr>
          <w:bCs/>
          <w:lang w:val="en-US"/>
        </w:rPr>
        <w:instrText>ADDIN CSL_CITATION { "citationItems" : [ { "id" : "ITEM-1", "itemData" : { "DOI" : "10.1017/CBO9781107415416.018", "ISBN" : "978-1-107-65481-5; 978-1-107-05821-7", "abstract" : "Seto K.C., S. Dhakal, A. Bigio, H. Blanco, G.C. Delgado, D. Dewar, L. Huang, A. Inaba, A. Kansal, S. Lwasa, J.E. McMahon, D.B. M\u00fcller, J. Murakami, H. Nagendra, and A. Ramaswami, 2014: Human Settlements, Infrastructure and Spatial Planning. In: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"author" : [ { "dropping-particle" : "", "family" : "Karen C.", "given" : "Seto", "non-dropping-particle" : "", "parse-names" : false, "suffix" : "" }, { "dropping-particle" : "", "family" : "Dhakal", "given" : "Shobhakar", "non-dropping-particle" : "", "parse-names" : false, "suffix" : "" }, { "dropping-particle" : "", "family" : "Bigio", "given" : "Anthony", "non-dropping-particle" : "", "parse-names" : false, "suffix" : "" }, { "dropping-particle" : "", "family" : "Blanco", "given" : "Hilda", "non-dropping-particle" : "", "parse-names" : false, "suffix" : "" }, { "dropping-particle" : "", "family" : "Delgado", "given" : "Gian Carlo", "non-dropping-particle" : "", "parse-names" : false, "suffix" : "" }, { "dropping-particle" : "", "family" : "Dewar", "given" : "David", "non-dropping-particle" : "", "parse-names" : false, "suffix" : "" }, { "dropping-particle" : "", "family" : "Huang", "given" : "Luxin", "non-dropping-particle" : "", "parse-names" : false, "suffix" : "" }, { "dropping-particle" : "", "family" : "Inaba", "given" : "Atshushi", "non-dropping-particle" : "", "parse-names" : false, "suffix" : "" }, { "dropping-particle" : "", "family" : "Kansal", "given" : "Arun", "non-dropping-particle" : "", "parse-names" : false, "suffix" : "" }, { "dropping-particle" : "", "family" : "Lwasa", "given" : "Shuaib", "non-dropping-particle" : "", "parse-names" : false, "suffix" : "" }, { "dropping-particle" : "", "family" : "McMahon", "given" : "James", "non-dropping-particle" : "", "parse-names" : false, "suffix" : "" }, { "dropping-particle" : "", "family" : "M\u00fcller", "given" : "Daniel B.", "non-dropping-particle" : "", "parse-names" : false, "suffix" : "" }, { "dropping-particle" : "", "family" : "Murakami", "given" : "Jin", "non-dropping-particle" : "", "parse-names" : false, "suffix" : "" }, { "dropping-particle" : "", "family" : "Nagendra", "given" : "Harini", "non-dropping-particle" : "", "parse-names" : false, "suffix" : "" }, { "dropping-particle" : "", "family" : "Ramaswami", "given" : "Anu", "non-dropping-particle" : "", "parse-names" : false, "suffix" : "" } ], "chapter-number" : "12", "container-title" : "Climate Change 2014: Mitigation of Climate Change. Contribution of Working Group III to the Fifth Assessment Report of the Intergovernmental Panel on Climate Change", "id" : "ITEM-1", "issued" : { "date-parts" : [ [ "2014" ] ] }, "page" : "923-1000", "publisher" : "Cambridge University Press", "publisher-place" : "Cambridge, United Kingdom and New York, NY, USA", "title" : "Human Settlements, Infrastructure, and Spatial Planning", "type" : "chapter" }, "uris" : [ "http://www.mendeley.com/documents/?uuid=c6d2c9b1-0677-4b12-8ebb-5b14670b5e7c" ] }, { "id" : "ITEM-2", "itemData" : { "author" : [ { "dropping-particle" : "", "family" : "Grubler", "given" : "Arnulf", "non-dropping-particle" : "", "parse-names" : false, "suffix" : "" }, { "dropping-particle" : "", "family" : "Bai", "given" : "Xuemei", "non-dropping-particle" : "", "parse-names" : false, "suffix" : "" }, { "dropping-particle" : "", "family" : "Buettner", "given" : "Thomas", "non-dropping-particle" : "", "parse-names" : false, "suffix" : "" }, { "dropping-particle" : "", "family" : "Dhakal", "given" : "Shobhakar", "non-dropping-particle" : "", "parse-names" : false, "suffix" : "" }, { "dropping-particle" : "", "family" : "Fisk", "given" : "David", "non-dropping-particle" : "", "parse-names" : false, "suffix" : "" }, { "dropping-particle" : "", "family" : "Ichinose", "given" : "Toshiaki", "non-dropping-particle" : "", "parse-names" : false, "suffix" : "" }, { "dropping-particle" : "", "family" : "Keristead", "given" : "James", "non-dropping-particle" : "", "parse-names" : false, "suffix" : "" }, { "dropping-particle" : "", "family" : "Sammer", "given" : "Gerd", "non-dropping-particle" : "", "parse-names" : false, "suffix" : "" }, { "dropping-particle" : "", "family" : "Satterthwaite", "given" : "David", "non-dropping-particle" : "", "parse-names" : false, "suffix" : "" }, { "dropping-particle" : "", "family" : "Schulz", "given" : "Niels", "non-dropping-particle" : "", "parse-names" : false, "suffix" : "" }, { "dropping-particle" : "", "family" : "Shah", "given" : "Nilay", "non-dropping-particle" : "", "parse-names" : false, "suffix" : "" }, { "dropping-particle" : "", "family" : "Steinberger", "given" : "Julia", "non-dropping-particle" : "", "parse-names" : false, "suffix" : "" }, { "dropping-particle" : "", "family" : "Weiz", "given" : "Helga", "non-dropping-particle" : "", "parse-names" : false, "suffix" : "" } ], "container-title" : "Global Energy Assessment - Toward a Sustainable Future", "id" : "ITEM-2", "issued" : { "date-parts" : [ [ "2012" ] ] }, "page" : "1307-1400", "publisher" : "International Institute for Applied Systems Analysis and Cambridge University Press", "publisher-place" : "Cambridge, United Kingdom and New York, NY, USA", "title" : "Urban Energy Systems", "type" : "chapter" }, "uris" : [ "http://www.mendeley.com/documents/?uuid=9afd2b59-becc-451f-a12c-8ba18975469f" ] } ], "mendeley" : { "formattedCitation" : "[6,12]", "plainTextFormattedCitation" : "[6,12]", "previouslyFormattedCitation" : "[6,12]" }, "properties" : { "noteIndex" : 0 }, "schema" : "https://github.com/citation-style-language/schema/raw/master/csl-citation.json" }</w:instrText>
      </w:r>
      <w:r w:rsidR="00301748">
        <w:rPr>
          <w:bCs/>
          <w:lang w:val="en-US"/>
        </w:rPr>
        <w:fldChar w:fldCharType="separate"/>
      </w:r>
      <w:r w:rsidR="008517E2" w:rsidRPr="008517E2">
        <w:rPr>
          <w:bCs/>
          <w:noProof/>
          <w:lang w:val="en-US"/>
        </w:rPr>
        <w:t>[6,12]</w:t>
      </w:r>
      <w:r w:rsidR="00301748">
        <w:rPr>
          <w:bCs/>
          <w:lang w:val="en-US"/>
        </w:rPr>
        <w:fldChar w:fldCharType="end"/>
      </w:r>
      <w:r w:rsidR="00C32655">
        <w:rPr>
          <w:bCs/>
          <w:lang w:val="en-US"/>
        </w:rPr>
        <w:t>.</w:t>
      </w:r>
    </w:p>
    <w:p w14:paraId="26B74EBA" w14:textId="6C134F06" w:rsidR="00886F1E" w:rsidRDefault="009863D6">
      <w:pPr>
        <w:rPr>
          <w:bCs/>
          <w:lang w:val="en-US"/>
        </w:rPr>
      </w:pPr>
      <w:r>
        <w:rPr>
          <w:bCs/>
          <w:lang w:val="en-US"/>
        </w:rPr>
        <w:t xml:space="preserve">This broad picture of the research landscape is consistent with our analysis of the AR5, which captured a small fraction of the literature we identify, again with a predominant focus on urban form, emissions accounting, and buildings. </w:t>
      </w:r>
      <w:r w:rsidR="00886F1E">
        <w:rPr>
          <w:bCs/>
          <w:lang w:val="en-US"/>
        </w:rPr>
        <w:t>While there might be very good reasons for th</w:t>
      </w:r>
      <w:r>
        <w:rPr>
          <w:bCs/>
          <w:lang w:val="en-US"/>
        </w:rPr>
        <w:t>e</w:t>
      </w:r>
      <w:r w:rsidR="00886F1E">
        <w:rPr>
          <w:bCs/>
          <w:lang w:val="en-US"/>
        </w:rPr>
        <w:t xml:space="preserve">se choices, we argue that systematic mappings of the literature landscape could help make assessment choices transparent and at the same time ensure that none of the major topics are neglected. </w:t>
      </w:r>
      <w:r>
        <w:rPr>
          <w:bCs/>
          <w:lang w:val="en-US"/>
        </w:rPr>
        <w:t xml:space="preserve">Although </w:t>
      </w:r>
      <w:r w:rsidR="002E4899">
        <w:rPr>
          <w:bCs/>
          <w:lang w:val="en-US"/>
        </w:rPr>
        <w:t xml:space="preserve">the </w:t>
      </w:r>
      <w:r>
        <w:rPr>
          <w:bCs/>
          <w:lang w:val="en-US"/>
        </w:rPr>
        <w:t xml:space="preserve">literature set </w:t>
      </w:r>
      <w:r w:rsidR="002E4899">
        <w:rPr>
          <w:bCs/>
          <w:lang w:val="en-US"/>
        </w:rPr>
        <w:t xml:space="preserve">we obtain </w:t>
      </w:r>
      <w:r>
        <w:rPr>
          <w:bCs/>
          <w:lang w:val="en-US"/>
        </w:rPr>
        <w:t xml:space="preserve">is large </w:t>
      </w:r>
      <w:r w:rsidR="003B6201">
        <w:rPr>
          <w:bCs/>
          <w:lang w:val="en-US"/>
        </w:rPr>
        <w:t>(</w:t>
      </w:r>
      <w:r>
        <w:rPr>
          <w:lang w:val="en-US"/>
        </w:rPr>
        <w:t>9,525 publications</w:t>
      </w:r>
      <w:r w:rsidR="003B6201">
        <w:rPr>
          <w:lang w:val="en-US"/>
        </w:rPr>
        <w:t>),</w:t>
      </w:r>
      <w:r>
        <w:rPr>
          <w:lang w:val="en-US"/>
        </w:rPr>
        <w:t xml:space="preserve"> review papers are easily identifiable (totaling 372</w:t>
      </w:r>
      <w:r w:rsidR="003B6201">
        <w:rPr>
          <w:lang w:val="en-US"/>
        </w:rPr>
        <w:t>).</w:t>
      </w:r>
      <w:r w:rsidR="00886F1E">
        <w:rPr>
          <w:bCs/>
          <w:lang w:val="en-US"/>
        </w:rPr>
        <w:t xml:space="preserve"> In times when primary studies can no longer be comprehensively assessed within the IPCC, it seems key to explicitly prioritize the systematic assessment of these where available. We provide these reviews by topic, as well as the full document list, as a resource in the supplementary material.</w:t>
      </w:r>
    </w:p>
    <w:p w14:paraId="296CB919" w14:textId="1303E7DF" w:rsidR="008736BC" w:rsidRDefault="008736BC" w:rsidP="00C9732A">
      <w:pPr>
        <w:rPr>
          <w:bCs/>
          <w:lang w:val="en-US"/>
        </w:rPr>
      </w:pPr>
      <w:r>
        <w:rPr>
          <w:bCs/>
          <w:lang w:val="en-US"/>
        </w:rPr>
        <w:t>Moreover, our research approach can also help identify the most recent trends in the literature post AR5. There is, for example, a fast-growing research cluster around e-mobility with topics on e-vehicles, charging station and parking spaces. As th</w:t>
      </w:r>
      <w:r w:rsidR="00C32655">
        <w:rPr>
          <w:bCs/>
          <w:lang w:val="en-US"/>
        </w:rPr>
        <w:t>e</w:t>
      </w:r>
      <w:r>
        <w:rPr>
          <w:bCs/>
          <w:lang w:val="en-US"/>
        </w:rPr>
        <w:t>se topics have been comparatively small in the past</w:t>
      </w:r>
      <w:r w:rsidR="00CB3C0F">
        <w:rPr>
          <w:bCs/>
          <w:lang w:val="en-US"/>
        </w:rPr>
        <w:t>, IPCC authors may want to give them more consideration in the future</w:t>
      </w:r>
      <w:r>
        <w:rPr>
          <w:bCs/>
          <w:lang w:val="en-US"/>
        </w:rPr>
        <w:t xml:space="preserve">. </w:t>
      </w:r>
      <w:r w:rsidR="00CB3C0F">
        <w:rPr>
          <w:bCs/>
          <w:lang w:val="en-US"/>
        </w:rPr>
        <w:t xml:space="preserve">Research on buildings evolves fastest on water use, energy standards and thermal comfort. </w:t>
      </w:r>
      <w:r w:rsidR="00F4619B">
        <w:rPr>
          <w:bCs/>
          <w:lang w:val="en-US"/>
        </w:rPr>
        <w:t>Overall,</w:t>
      </w:r>
      <w:r w:rsidR="00C32655">
        <w:rPr>
          <w:bCs/>
          <w:lang w:val="en-US"/>
        </w:rPr>
        <w:t xml:space="preserve"> urban form is the </w:t>
      </w:r>
      <w:r w:rsidR="00F4619B">
        <w:rPr>
          <w:bCs/>
          <w:lang w:val="en-US"/>
        </w:rPr>
        <w:t>fastest</w:t>
      </w:r>
      <w:r>
        <w:rPr>
          <w:bCs/>
          <w:lang w:val="en-US"/>
        </w:rPr>
        <w:t xml:space="preserve"> grow</w:t>
      </w:r>
      <w:r w:rsidR="00C32655">
        <w:rPr>
          <w:bCs/>
          <w:lang w:val="en-US"/>
        </w:rPr>
        <w:t>ing</w:t>
      </w:r>
      <w:r>
        <w:rPr>
          <w:bCs/>
          <w:lang w:val="en-US"/>
        </w:rPr>
        <w:t xml:space="preserve"> </w:t>
      </w:r>
      <w:r w:rsidR="00C32655">
        <w:rPr>
          <w:bCs/>
          <w:lang w:val="en-US"/>
        </w:rPr>
        <w:t xml:space="preserve">topic </w:t>
      </w:r>
      <w:r w:rsidR="00F4619B">
        <w:rPr>
          <w:bCs/>
          <w:lang w:val="en-US"/>
        </w:rPr>
        <w:t>post-AR5</w:t>
      </w:r>
      <w:r w:rsidR="00CB3C0F">
        <w:rPr>
          <w:bCs/>
          <w:lang w:val="en-US"/>
        </w:rPr>
        <w:t xml:space="preserve">. </w:t>
      </w:r>
      <w:r w:rsidR="00F4619B">
        <w:rPr>
          <w:bCs/>
          <w:lang w:val="en-US"/>
        </w:rPr>
        <w:t>More c</w:t>
      </w:r>
      <w:r w:rsidR="00CB3C0F">
        <w:rPr>
          <w:bCs/>
          <w:lang w:val="en-US"/>
        </w:rPr>
        <w:t xml:space="preserve">omprehensive data is provided in the SI. We do not suggest here that the fastest growing topics should be </w:t>
      </w:r>
      <w:r w:rsidR="00C32655">
        <w:rPr>
          <w:bCs/>
          <w:lang w:val="en-US"/>
        </w:rPr>
        <w:t>the focus of</w:t>
      </w:r>
      <w:r w:rsidR="00CB3C0F">
        <w:rPr>
          <w:bCs/>
          <w:lang w:val="en-US"/>
        </w:rPr>
        <w:t xml:space="preserve"> upcoming assessments</w:t>
      </w:r>
      <w:r w:rsidR="00C32655">
        <w:rPr>
          <w:bCs/>
          <w:lang w:val="en-US"/>
        </w:rPr>
        <w:t xml:space="preserve"> – urban form has already had due consideration. Instead, topic mapping exercises such as this can provide the empirical foundation for discussions on </w:t>
      </w:r>
      <w:r w:rsidR="00F4619B">
        <w:rPr>
          <w:bCs/>
          <w:lang w:val="en-US"/>
        </w:rPr>
        <w:t>what may or may not constitute a balanced assessment.</w:t>
      </w:r>
    </w:p>
    <w:p w14:paraId="169D22B1" w14:textId="0A9110B4" w:rsidR="00E6332A" w:rsidRDefault="001A31DA" w:rsidP="003B6201">
      <w:pPr>
        <w:rPr>
          <w:lang w:val="en-US"/>
        </w:rPr>
      </w:pPr>
      <w:r>
        <w:rPr>
          <w:lang w:val="en-US"/>
        </w:rPr>
        <w:t xml:space="preserve">Ideally, the </w:t>
      </w:r>
      <w:r w:rsidR="00886F1E">
        <w:rPr>
          <w:lang w:val="en-US"/>
        </w:rPr>
        <w:t xml:space="preserve">urban </w:t>
      </w:r>
      <w:r>
        <w:rPr>
          <w:lang w:val="en-US"/>
        </w:rPr>
        <w:t>mitigation literature</w:t>
      </w:r>
      <w:r w:rsidR="00886F1E">
        <w:rPr>
          <w:lang w:val="en-US"/>
        </w:rPr>
        <w:t xml:space="preserve"> </w:t>
      </w:r>
      <w:r>
        <w:rPr>
          <w:lang w:val="en-US"/>
        </w:rPr>
        <w:t>would provide a platform for converging multiple streams of</w:t>
      </w:r>
      <w:r w:rsidR="009863D6">
        <w:rPr>
          <w:lang w:val="en-US"/>
        </w:rPr>
        <w:t xml:space="preserve"> research</w:t>
      </w:r>
      <w:r w:rsidR="00AC24A3">
        <w:rPr>
          <w:lang w:val="en-US"/>
        </w:rPr>
        <w:t xml:space="preserve">, identifying linkages and complementary policies. </w:t>
      </w:r>
      <w:r w:rsidR="00DB6ED3">
        <w:rPr>
          <w:lang w:val="en-US"/>
        </w:rPr>
        <w:t>For instance,</w:t>
      </w:r>
      <w:r w:rsidR="00886F1E" w:rsidRPr="00886F1E">
        <w:rPr>
          <w:rFonts w:cstheme="minorHAnsi"/>
          <w:lang w:val="en-US"/>
        </w:rPr>
        <w:t xml:space="preserve"> </w:t>
      </w:r>
      <w:r w:rsidR="00886F1E" w:rsidRPr="004E28BB">
        <w:rPr>
          <w:rFonts w:cstheme="minorHAnsi"/>
          <w:lang w:val="en-US"/>
        </w:rPr>
        <w:t>public transit corridors, such as bus rapid transit, placed adjacent to new affordable housing developments</w:t>
      </w:r>
      <w:r w:rsidR="009863D6">
        <w:rPr>
          <w:rFonts w:cstheme="minorHAnsi"/>
          <w:lang w:val="en-US"/>
        </w:rPr>
        <w:t xml:space="preserve"> would</w:t>
      </w:r>
      <w:r w:rsidR="00886F1E" w:rsidRPr="004E28BB">
        <w:rPr>
          <w:rFonts w:cstheme="minorHAnsi"/>
          <w:lang w:val="en-US"/>
        </w:rPr>
        <w:t xml:space="preserve"> provide residents with an accessible mobility option </w:t>
      </w:r>
      <w:r w:rsidR="00886F1E" w:rsidRPr="004E28BB">
        <w:rPr>
          <w:rFonts w:cstheme="minorHAnsi"/>
          <w:i/>
          <w:lang w:val="en-US"/>
        </w:rPr>
        <w:t>before</w:t>
      </w:r>
      <w:r w:rsidR="00886F1E" w:rsidRPr="004E28BB">
        <w:rPr>
          <w:rFonts w:cstheme="minorHAnsi"/>
          <w:lang w:val="en-US"/>
        </w:rPr>
        <w:t xml:space="preserve"> they have purchased a personal vehicle</w:t>
      </w:r>
      <w:r w:rsidR="009863D6">
        <w:rPr>
          <w:rFonts w:cstheme="minorHAnsi"/>
          <w:lang w:val="en-US"/>
        </w:rPr>
        <w:t>, potentially inducing</w:t>
      </w:r>
      <w:r w:rsidR="00886F1E" w:rsidRPr="004E28BB">
        <w:rPr>
          <w:rFonts w:cstheme="minorHAnsi"/>
          <w:lang w:val="en-US"/>
        </w:rPr>
        <w:t xml:space="preserve"> preferences and habits favoring public transportation that last for the medium to long </w:t>
      </w:r>
      <w:r w:rsidR="00886F1E" w:rsidRPr="00C9732A">
        <w:rPr>
          <w:rFonts w:cstheme="minorHAnsi"/>
          <w:lang w:val="en-US"/>
        </w:rPr>
        <w:t>term</w:t>
      </w:r>
      <w:r w:rsidR="00C9732A" w:rsidRPr="00C9732A">
        <w:rPr>
          <w:rFonts w:cstheme="minorHAnsi"/>
          <w:lang w:val="en-US"/>
        </w:rPr>
        <w:t xml:space="preserve"> </w:t>
      </w:r>
      <w:r w:rsidR="00C9732A" w:rsidRPr="00776E10">
        <w:rPr>
          <w:rStyle w:val="CommentReference"/>
          <w:sz w:val="22"/>
          <w:szCs w:val="22"/>
        </w:rPr>
        <w:fldChar w:fldCharType="begin" w:fldLock="1"/>
      </w:r>
      <w:r w:rsidR="008517E2">
        <w:rPr>
          <w:rStyle w:val="CommentReference"/>
          <w:sz w:val="22"/>
          <w:szCs w:val="22"/>
          <w:lang w:val="en-GB"/>
        </w:rPr>
        <w:instrText>ADDIN CSL_CITATION { "citationItems" : [ { "id" : "ITEM-1", "itemData" : { "ISBN" : "0309087953", "author" : [ { "dropping-particle" : "", "family" : "Cervero", "given" : "Robert", "non-dropping-particle" : "", "parse-names" : false, "suffix" : "" }, { "dropping-particle" : "", "family" : "Murphy", "given" : "Steven", "non-dropping-particle" : "", "parse-names" : false, "suffix" : "" }, { "dropping-particle" : "", "family" : "Ferrell", "given" : "Christopher", "non-dropping-particle" : "", "parse-names" : false, "suffix" : "" }, { "dropping-particle" : "", "family" : "Goguts", "given" : "Natasha", "non-dropping-particle" : "", "parse-names" : false, "suffix" : "" }, { "dropping-particle" : "", "family" : "Tsai", "given" : "Yu-Hsin", "non-dropping-particle" : "", "parse-names" : false, "suffix" : "" }, { "dropping-particle" : "", "family" : "Arrington", "given" : "G. B.", "non-dropping-particle" : "", "parse-names" : false, "suffix" : "" }, { "dropping-particle" : "", "family" : "Boroski", "given" : "John", "non-dropping-particle" : "", "parse-names" : false, "suffix" : "" }, { "dropping-particle" : "", "family" : "Smith-Heimer", "given" : "Janet", "non-dropping-particle" : "", "parse-names" : false, "suffix" : "" }, { "dropping-particle" : "", "family" : "Golem", "given" : "Ron", "non-dropping-particle" : "", "parse-names" : false, "suffix" : "" }, { "dropping-particle" : "", "family" : "Penninger", "given" : "Paul", "non-dropping-particle" : "", "parse-names" : false, "suffix" : "" }, { "dropping-particle" : "", "family" : "Nakajima", "given" : "Erik", "non-dropping-particle" : "", "parse-names" : false, "suffix" : "" }, { "dropping-particle" : "", "family" : "Chui", "given" : "Ener", "non-dropping-particle" : "", "parse-names" : false, "suffix" : "" }, { "dropping-particle" : "", "family" : "Dunphy", "given" : "Robert", "non-dropping-particle" : "", "parse-names" : false, "suffix" : "" }, { "dropping-particle" : "", "family" : "Myers", "given" : "Mel", "non-dropping-particle" : "", "parse-names" : false, "suffix" : "" }, { "dropping-particle" : "", "family" : "McKay", "given" : "Shannon", "non-dropping-particle" : "", "parse-names" : false, "suffix" : "" }, { "dropping-particle" : "", "family" : "Witenstein", "given" : "Nicole", "non-dropping-particle" : "", "parse-names" : false, "suffix" : "" } ], "id" : "ITEM-1", "issued" : { "date-parts" : [ [ "2004" ] ] }, "number-of-pages" : "1-534", "publisher" : "Transportation Research Board", "publisher-place" : "Washington, DC", "title" : "TCRP Report 102: Transit-Oriented Development in the United States: Experiences, Challenges, and Prospectes", "type" : "book" }, "uris" : [ "http://www.mendeley.com/documents/?uuid=dbc51e31-15bc-4d6e-90d4-20896b03fd27" ] } ], "mendeley" : { "formattedCitation" : "[46]", "plainTextFormattedCitation" : "[46]", "previouslyFormattedCitation" : "[46]" }, "properties" : { "noteIndex" : 10 }, "schema" : "https://github.com/citation-style-language/schema/raw/master/csl-citation.json" }</w:instrText>
      </w:r>
      <w:r w:rsidR="00C9732A" w:rsidRPr="00776E10">
        <w:rPr>
          <w:rStyle w:val="CommentReference"/>
          <w:sz w:val="22"/>
          <w:szCs w:val="22"/>
        </w:rPr>
        <w:fldChar w:fldCharType="separate"/>
      </w:r>
      <w:r w:rsidR="008517E2" w:rsidRPr="008517E2">
        <w:rPr>
          <w:rStyle w:val="CommentReference"/>
          <w:noProof/>
          <w:sz w:val="22"/>
          <w:szCs w:val="22"/>
          <w:lang w:val="en-GB"/>
        </w:rPr>
        <w:t>[46]</w:t>
      </w:r>
      <w:r w:rsidR="00C9732A" w:rsidRPr="00776E10">
        <w:rPr>
          <w:rStyle w:val="CommentReference"/>
          <w:sz w:val="22"/>
          <w:szCs w:val="22"/>
        </w:rPr>
        <w:fldChar w:fldCharType="end"/>
      </w:r>
      <w:r w:rsidR="00886F1E" w:rsidRPr="00C9732A">
        <w:rPr>
          <w:rFonts w:cstheme="minorHAnsi"/>
          <w:lang w:val="en-US"/>
        </w:rPr>
        <w:t>.</w:t>
      </w:r>
      <w:r w:rsidR="00E6332A" w:rsidRPr="00C9732A">
        <w:rPr>
          <w:lang w:val="en-US"/>
        </w:rPr>
        <w:t xml:space="preserve"> </w:t>
      </w:r>
      <w:r w:rsidR="00F251BC">
        <w:rPr>
          <w:lang w:val="en-US"/>
        </w:rPr>
        <w:t>This suggest</w:t>
      </w:r>
      <w:r w:rsidR="00AE2666">
        <w:rPr>
          <w:lang w:val="en-US"/>
        </w:rPr>
        <w:t>s</w:t>
      </w:r>
      <w:r w:rsidR="00F251BC">
        <w:rPr>
          <w:lang w:val="en-US"/>
        </w:rPr>
        <w:t xml:space="preserve"> a</w:t>
      </w:r>
      <w:r w:rsidR="003B6201">
        <w:rPr>
          <w:lang w:val="en-US"/>
        </w:rPr>
        <w:t>n i</w:t>
      </w:r>
      <w:r w:rsidR="00E6332A" w:rsidRPr="00E6332A">
        <w:rPr>
          <w:lang w:val="en-US"/>
        </w:rPr>
        <w:t xml:space="preserve">mportant </w:t>
      </w:r>
      <w:r w:rsidR="003B6201">
        <w:rPr>
          <w:lang w:val="en-US"/>
        </w:rPr>
        <w:t xml:space="preserve">avenue </w:t>
      </w:r>
      <w:r w:rsidR="00E6332A" w:rsidRPr="00E6332A">
        <w:rPr>
          <w:lang w:val="en-US"/>
        </w:rPr>
        <w:t xml:space="preserve">of </w:t>
      </w:r>
      <w:r w:rsidR="003B6201">
        <w:rPr>
          <w:lang w:val="en-US"/>
        </w:rPr>
        <w:t xml:space="preserve">future </w:t>
      </w:r>
      <w:r w:rsidR="00E6332A" w:rsidRPr="00E6332A">
        <w:rPr>
          <w:lang w:val="en-US"/>
        </w:rPr>
        <w:t>research</w:t>
      </w:r>
      <w:r w:rsidR="00F251BC">
        <w:rPr>
          <w:lang w:val="en-US"/>
        </w:rPr>
        <w:t xml:space="preserve">, towards </w:t>
      </w:r>
      <w:r w:rsidR="00E6332A" w:rsidRPr="00E6332A">
        <w:rPr>
          <w:lang w:val="en-US"/>
        </w:rPr>
        <w:t>integrat</w:t>
      </w:r>
      <w:r w:rsidR="00F251BC">
        <w:rPr>
          <w:lang w:val="en-US"/>
        </w:rPr>
        <w:t>ing</w:t>
      </w:r>
      <w:r w:rsidR="005B02C9">
        <w:rPr>
          <w:lang w:val="en-US"/>
        </w:rPr>
        <w:t xml:space="preserve"> land-use and transport planning </w:t>
      </w:r>
      <w:r w:rsidR="003B6201">
        <w:rPr>
          <w:lang w:val="en-US"/>
        </w:rPr>
        <w:t xml:space="preserve">to derive additional mitigation benefits </w:t>
      </w:r>
      <w:r w:rsidR="00E021B6">
        <w:rPr>
          <w:lang w:val="en-US"/>
        </w:rPr>
        <w:fldChar w:fldCharType="begin" w:fldLock="1"/>
      </w:r>
      <w:r w:rsidR="008517E2">
        <w:rPr>
          <w:lang w:val="en-US"/>
        </w:rPr>
        <w:instrText>ADDIN CSL_CITATION { "citationItems" : [ { "id" : "ITEM-1", "itemData" : { "author" : [ { "dropping-particle" : "", "family" : "Wegener", "given" : "M.", "non-dropping-particle" : "", "parse-names" : false, "suffix" : "" } ], "container-title" : "Handbook of transport geography and spatial systems", "id" : "ITEM-1", "issued" : { "date-parts" : [ [ "2004" ] ] }, "page" : "127-146", "publisher" : "Emerald Group Publishing Limited", "title" : "Overview of land use transport models", "type" : "chapter" }, "uris" : [ "http://www.mendeley.com/documents/?uuid=1e594699-7690-486b-a724-c58b4d96f616" ] }, { "id" : "ITEM-2", "itemData" : { "author" : [ { "dropping-particle" : "", "family" : "Moeckel", "given" : "R.", "non-dropping-particle" : "", "parse-names" : false, "suffix" : "" }, { "dropping-particle" : "", "family" : "Nagel", "given" : "K.", "non-dropping-particle" : "", "parse-names" : false, "suffix" : "" } ], "container-title" : "Transportation Research Procedia", "id" : "ITEM-2", "issued" : { "date-parts" : [ [ "2016" ] ] }, "page" : "70-80", "title" : "Maintaining Mobility in Substantial Urban Growth Futures", "type" : "article-journal", "volume" : "19" }, "uris" : [ "http://www.mendeley.com/documents/?uuid=c68a1061-ae10-41b6-8745-25754fe27ed9" ] }, { "id" : "ITEM-3", "itemData" : { "author" : [ { "dropping-particle" : "", "family" : "M.", "given" : "Wegener", "non-dropping-particle" : "", "parse-names" : false, "suffix" : "" } ], "container-title" : "Handbook of Regional Science", "id" : "ITEM-3", "issued" : { "date-parts" : [ [ "2014" ] ] }, "page" : "741-758", "publisher" : "Springer", "publisher-place" : "Berlin, Heidelberg", "title" : "Land-use transport interaction models", "type" : "chapter" }, "uris" : [ "http://www.mendeley.com/documents/?uuid=d6e6073e-dde7-4ae2-81d5-eba99acacd2e" ] }, { "id" : "ITEM-4", "itemData" : { "author" : [ { "dropping-particle" : "", "family" : "Mitchell", "given" : "G.", "non-dropping-particle" : "", "parse-names" : false, "suffix" : "" }, { "dropping-particle" : "", "family" : "Hargreaves", "given" : "A.", "non-dropping-particle" : "", "parse-names" : false, "suffix" : "" }, { "dropping-particle" : "", "family" : "Namdeo", "given" : "A.", "non-dropping-particle" : "", "parse-names" : false, "suffix" : "" }, { "dropping-particle" : "", "family" : "Echenique", "given" : "M.", "non-dropping-particle" : "", "parse-names" : false, "suffix" : "" } ], "container-title" : "Environment and Planning A", "id" : "ITEM-4", "issue" : "9", "issued" : { "date-parts" : [ [ "2011" ] ] }, "page" : "2143-2163", "title" : "Land use, transport, and carbon futures: the impact of spatial form strategies in three UK urban regions", "type" : "article-journal", "volume" : "43" }, "uris" : [ "http://www.mendeley.com/documents/?uuid=26759320-02ef-4cf1-8e17-ac1790ce0735" ] } ], "mendeley" : { "formattedCitation" : "[47\u201350]", "plainTextFormattedCitation" : "[47\u201350]", "previouslyFormattedCitation" : "[47\u201350]" }, "properties" : { "noteIndex" : 0 }, "schema" : "https://github.com/citation-style-language/schema/raw/master/csl-citation.json" }</w:instrText>
      </w:r>
      <w:r w:rsidR="00E021B6">
        <w:rPr>
          <w:lang w:val="en-US"/>
        </w:rPr>
        <w:fldChar w:fldCharType="separate"/>
      </w:r>
      <w:r w:rsidR="008517E2" w:rsidRPr="008517E2">
        <w:rPr>
          <w:noProof/>
          <w:lang w:val="en-US"/>
        </w:rPr>
        <w:t>[47–50]</w:t>
      </w:r>
      <w:r w:rsidR="00E021B6">
        <w:rPr>
          <w:lang w:val="en-US"/>
        </w:rPr>
        <w:fldChar w:fldCharType="end"/>
      </w:r>
      <w:r w:rsidR="00E6332A" w:rsidRPr="00E6332A">
        <w:rPr>
          <w:lang w:val="en-US"/>
        </w:rPr>
        <w:t>, instead of focusing on sector specific options only. Mitigating to 1.5</w:t>
      </w:r>
      <w:r w:rsidR="000717F0">
        <w:rPr>
          <w:rFonts w:cstheme="minorHAnsi"/>
          <w:lang w:val="en-US"/>
        </w:rPr>
        <w:t>°</w:t>
      </w:r>
      <w:r w:rsidR="000717F0">
        <w:rPr>
          <w:lang w:val="en-US"/>
        </w:rPr>
        <w:t>C</w:t>
      </w:r>
      <w:r w:rsidR="00E6332A" w:rsidRPr="00E6332A">
        <w:rPr>
          <w:lang w:val="en-US"/>
        </w:rPr>
        <w:t xml:space="preserve"> will require interaction and linkages across multiple urban dimensions</w:t>
      </w:r>
      <w:r w:rsidR="00E6332A">
        <w:rPr>
          <w:lang w:val="en-US"/>
        </w:rPr>
        <w:t xml:space="preserve"> – a</w:t>
      </w:r>
      <w:r w:rsidR="00E6332A" w:rsidRPr="00E6332A">
        <w:rPr>
          <w:lang w:val="en-US"/>
        </w:rPr>
        <w:t>nd this is especially true in places with rapidly growing cities.</w:t>
      </w:r>
    </w:p>
    <w:p w14:paraId="05FE57F5" w14:textId="0AFAB124" w:rsidR="00285454" w:rsidDel="002533E0" w:rsidRDefault="003B6201" w:rsidP="00285454">
      <w:pPr>
        <w:rPr>
          <w:del w:id="35" w:author="William Lamb" w:date="2018-01-16T13:58:00Z"/>
          <w:lang w:val="en-US"/>
        </w:rPr>
      </w:pPr>
      <w:r>
        <w:rPr>
          <w:lang w:val="en-US"/>
        </w:rPr>
        <w:t xml:space="preserve">Finally, in this paper we introduce new methods </w:t>
      </w:r>
      <w:r w:rsidR="00AE2666">
        <w:rPr>
          <w:lang w:val="en-US"/>
        </w:rPr>
        <w:t xml:space="preserve">from computational linguistics </w:t>
      </w:r>
      <w:r w:rsidR="00F251BC">
        <w:rPr>
          <w:lang w:val="en-US"/>
        </w:rPr>
        <w:t>to</w:t>
      </w:r>
      <w:r>
        <w:rPr>
          <w:lang w:val="en-US"/>
        </w:rPr>
        <w:t xml:space="preserve"> assist research synthesis. </w:t>
      </w:r>
      <w:r w:rsidR="00F251BC">
        <w:rPr>
          <w:lang w:val="en-US"/>
        </w:rPr>
        <w:t>The urban mitigation literature, with its broad array of topics, disciplines, and epistemic communities, can benefit from the application of such tools.</w:t>
      </w:r>
      <w:r w:rsidR="00FA38BB">
        <w:rPr>
          <w:lang w:val="en-US"/>
        </w:rPr>
        <w:t xml:space="preserve"> In this paper we </w:t>
      </w:r>
      <w:r w:rsidR="00AE2666">
        <w:rPr>
          <w:lang w:val="en-US"/>
        </w:rPr>
        <w:t xml:space="preserve">apply these tools </w:t>
      </w:r>
      <w:r w:rsidR="00B27FA0">
        <w:rPr>
          <w:lang w:val="en-US"/>
        </w:rPr>
        <w:t xml:space="preserve">to </w:t>
      </w:r>
      <w:r w:rsidR="00FA38BB">
        <w:rPr>
          <w:lang w:val="en-US"/>
        </w:rPr>
        <w:t>characterize the research landscape, track the integration of different subject areas, and identify research gaps</w:t>
      </w:r>
      <w:r w:rsidR="00776E10">
        <w:rPr>
          <w:lang w:val="en-US"/>
        </w:rPr>
        <w:t>, particularly with reference to the IPCC</w:t>
      </w:r>
      <w:r w:rsidR="00FA38BB">
        <w:rPr>
          <w:lang w:val="en-US"/>
        </w:rPr>
        <w:t>. Other applications could address more fundamental challenges, such as how</w:t>
      </w:r>
      <w:r w:rsidR="00F251BC">
        <w:rPr>
          <w:lang w:val="en-US"/>
        </w:rPr>
        <w:t xml:space="preserve"> to synthesize and aggregate knowledge from </w:t>
      </w:r>
      <w:r w:rsidR="00540331">
        <w:rPr>
          <w:lang w:val="en-US"/>
        </w:rPr>
        <w:t>a</w:t>
      </w:r>
      <w:r w:rsidR="00F251BC">
        <w:rPr>
          <w:lang w:val="en-US"/>
        </w:rPr>
        <w:t xml:space="preserve"> rich </w:t>
      </w:r>
      <w:r w:rsidR="00540331">
        <w:rPr>
          <w:lang w:val="en-US"/>
        </w:rPr>
        <w:t>body</w:t>
      </w:r>
      <w:r w:rsidR="00F251BC">
        <w:rPr>
          <w:lang w:val="en-US"/>
        </w:rPr>
        <w:t xml:space="preserve"> of urban case studies – the “gold standard” for investigating causal mechanisms </w:t>
      </w:r>
      <w:r w:rsidR="00F251BC">
        <w:rPr>
          <w:lang w:val="en-US"/>
        </w:rPr>
        <w:fldChar w:fldCharType="begin" w:fldLock="1"/>
      </w:r>
      <w:r w:rsidR="008517E2">
        <w:rPr>
          <w:lang w:val="en-US"/>
        </w:rPr>
        <w:instrText>ADDIN CSL_CITATION { "citationItems" : [ { "id" : "ITEM-1", "itemData" : { "DOI" : "10.1080/24694452.2016.1142857", "ISSN" : "24694460", "abstract" : "Case studies have long been a gold standard for investigating causal mechanisms in human\u2013environment inter-actions. Yet it remains a challenge to generalize across case studies to produce knowledge at broader regional and global scales even as the effort to do so, mostly using metastudy methods, has accelerated. One major obsta-cle is that the geographic context of case study knowledge is often presented in a vague and incomplete form, making it difficult to reuse and link with the regional and global contexts within which it was produced and is therefore most relevant. Here we assess the degree to which the quality of geographic description in published land change case studies limits their effective reuse in spatially explicit global and regional syntheses based on 437 spatially bounded cases derived from 261 case studies used in published land change metastudies. Common ambiguities in published representations of case geographic contexts were identified and scored using three indicators of geographic data quality for reuse in spatially explicit regional and global metastudy research. Sta-tistically significant differences in the quality of case geographic descriptions were evident among the six major disciplinary categories examined, with the earth and planetary sciences evidencing greater clarity and confor-mance scores than other disciplines. The quality of case geography reporting showed no statistically significant improvement over the past fifty years. By following a few simple and readily implemented guidelines, case geo-graphic context reporting could be radically improved, enabling more effective case study reuse in regional to global synthesis research, thereby yielding substantial benefits to both case study and synthesis researchers. \\n\\nLos estudios de caso han sido desde hace mucho tiempo el est andar dorado para investigar los mecanismos cau-sales en las interacciones humano-ambientales. Sigue siendo un reto, sin embargo, generalizar de los estudios de caso para generar conocimiento a escalas m as amplias regionales y globales, aun si el esfuerzo para lograrlo, prin-cipalmente usando m etodos de metaestudio, ha sido incrementado. Un obst aculo mayor es que el contexto geo-gr afico del conocimiento por estudio de casos a menudo se presenta de forma vaga e incompleta, haciendo dif \u0131cil reusar y ligar con los contextos regionales y globales dentro de los cuales aquel fue producido, por lo que tiene mayor relevancia. En este art \u0131culo evalu\u2026", "author" : [ { "dropping-particle" : "", "family" : "Margulies", "given" : "Jared D.", "non-dropping-particle" : "", "parse-names" : false, "suffix" : "" }, { "dropping-particle" : "", "family" : "Magliocca", "given" : "Nicholas R.", "non-dropping-particle" : "", "parse-names" : false, "suffix" : "" }, { "dropping-particle" : "", "family" : "Schmill", "given" : "Matthew D.", "non-dropping-particle" : "", "parse-names" : false, "suffix" : "" }, { "dropping-particle" : "", "family" : "Ellis", "given" : "Erle C.", "non-dropping-particle" : "", "parse-names" : false, "suffix" : "" } ], "container-title" : "Annals of the American Association of Geographers", "id" : "ITEM-1", "issue" : "3", "issued" : { "date-parts" : [ [ "2016" ] ] }, "page" : "572-596", "title" : "Ambiguous geographies: Connecting case study knowledge with global change science", "type" : "article-journal", "volume" : "106" }, "uris" : [ "http://www.mendeley.com/documents/?uuid=cbd80614-f70a-4980-8c6f-682c74edde1d" ] }, { "id" : "ITEM-2", "itemData" : { "DOI" : "10.1162/GLEP_a_00316", "author" : [ { "dropping-particle" : "", "family" : "Steinberg", "given" : "Paul F.", "non-dropping-particle" : "", "parse-names" : false, "suffix" : "" } ], "container-title" : "Global Environmental Politics", "id" : "ITEM-2", "issue" : "3", "issued" : { "date-parts" : [ [ "2015" ] ] }, "page" : "152-175", "title" : "Can We Generalize from Case Studies?", "type" : "article-journal", "volume" : "15" }, "uris" : [ "http://www.mendeley.com/documents/?uuid=66b3aca0-8291-4a25-be06-0553b7e53b88" ] } ], "mendeley" : { "formattedCitation" : "[51,52]", "plainTextFormattedCitation" : "[51,52]", "previouslyFormattedCitation" : "[51,52]" }, "properties" : { "noteIndex" : 10 }, "schema" : "https://github.com/citation-style-language/schema/raw/master/csl-citation.json" }</w:instrText>
      </w:r>
      <w:r w:rsidR="00F251BC">
        <w:rPr>
          <w:lang w:val="en-US"/>
        </w:rPr>
        <w:fldChar w:fldCharType="separate"/>
      </w:r>
      <w:r w:rsidR="008517E2" w:rsidRPr="008517E2">
        <w:rPr>
          <w:noProof/>
          <w:lang w:val="en-US"/>
        </w:rPr>
        <w:t>[51,52]</w:t>
      </w:r>
      <w:r w:rsidR="00F251BC">
        <w:rPr>
          <w:lang w:val="en-US"/>
        </w:rPr>
        <w:fldChar w:fldCharType="end"/>
      </w:r>
      <w:r w:rsidR="00F251BC">
        <w:rPr>
          <w:lang w:val="en-US"/>
        </w:rPr>
        <w:t xml:space="preserve">. </w:t>
      </w:r>
      <w:r w:rsidR="00FA38BB">
        <w:rPr>
          <w:lang w:val="en-US"/>
        </w:rPr>
        <w:t>As a starting point, the</w:t>
      </w:r>
      <w:r w:rsidR="00540331">
        <w:rPr>
          <w:lang w:val="en-US"/>
        </w:rPr>
        <w:t xml:space="preserve"> reference </w:t>
      </w:r>
      <w:r w:rsidR="000717F0">
        <w:rPr>
          <w:lang w:val="en-US"/>
        </w:rPr>
        <w:t>list</w:t>
      </w:r>
      <w:r w:rsidR="00540331">
        <w:rPr>
          <w:lang w:val="en-US"/>
        </w:rPr>
        <w:t xml:space="preserve"> </w:t>
      </w:r>
      <w:r w:rsidR="00B27FA0">
        <w:rPr>
          <w:lang w:val="en-US"/>
        </w:rPr>
        <w:t>and topic identification provided</w:t>
      </w:r>
      <w:r w:rsidR="000717F0">
        <w:rPr>
          <w:lang w:val="en-US"/>
        </w:rPr>
        <w:t xml:space="preserve"> </w:t>
      </w:r>
      <w:r w:rsidR="00FA38BB">
        <w:rPr>
          <w:lang w:val="en-US"/>
        </w:rPr>
        <w:t xml:space="preserve">could be used to construct </w:t>
      </w:r>
      <w:r w:rsidR="000717F0">
        <w:rPr>
          <w:lang w:val="en-US"/>
        </w:rPr>
        <w:t xml:space="preserve">a detailed case study database. </w:t>
      </w:r>
      <w:r w:rsidR="00FA38BB">
        <w:rPr>
          <w:lang w:val="en-US"/>
        </w:rPr>
        <w:t>This and other endeavors</w:t>
      </w:r>
      <w:r w:rsidR="00540331">
        <w:rPr>
          <w:lang w:val="en-US"/>
        </w:rPr>
        <w:t xml:space="preserve"> that facilitate collaborative knowledge</w:t>
      </w:r>
      <w:r w:rsidR="00FA38BB">
        <w:rPr>
          <w:lang w:val="en-US"/>
        </w:rPr>
        <w:t xml:space="preserve"> learning will be key to realizing the full potential of cities</w:t>
      </w:r>
      <w:r w:rsidR="000A3C26">
        <w:rPr>
          <w:lang w:val="en-US"/>
        </w:rPr>
        <w:t xml:space="preserve"> to </w:t>
      </w:r>
      <w:r w:rsidR="00C9732A">
        <w:rPr>
          <w:lang w:val="en-US"/>
        </w:rPr>
        <w:t xml:space="preserve">implement and </w:t>
      </w:r>
      <w:r w:rsidR="00AE2666">
        <w:rPr>
          <w:lang w:val="en-US"/>
        </w:rPr>
        <w:t>deliver climate</w:t>
      </w:r>
      <w:r w:rsidR="00540331">
        <w:rPr>
          <w:lang w:val="en-US"/>
        </w:rPr>
        <w:t xml:space="preserve"> solutions.</w:t>
      </w:r>
      <w:bookmarkStart w:id="36" w:name="_GoBack"/>
      <w:bookmarkEnd w:id="36"/>
    </w:p>
    <w:p w14:paraId="28C6D267" w14:textId="77777777" w:rsidR="00285454" w:rsidRDefault="00285454">
      <w:pPr>
        <w:rPr>
          <w:lang w:val="en-US"/>
        </w:rPr>
      </w:pPr>
      <w:r>
        <w:rPr>
          <w:lang w:val="en-US"/>
        </w:rPr>
        <w:lastRenderedPageBreak/>
        <w:br w:type="page"/>
      </w:r>
    </w:p>
    <w:p w14:paraId="15BCE361" w14:textId="781345CF"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Pr>
          <w:lang w:val="en-US"/>
        </w:rPr>
        <w:lastRenderedPageBreak/>
        <w:fldChar w:fldCharType="begin" w:fldLock="1"/>
      </w:r>
      <w:r>
        <w:rPr>
          <w:lang w:val="en-US"/>
        </w:rPr>
        <w:instrText xml:space="preserve">ADDIN Mendeley Bibliography CSL_BIBLIOGRAPHY </w:instrText>
      </w:r>
      <w:r>
        <w:rPr>
          <w:lang w:val="en-US"/>
        </w:rPr>
        <w:fldChar w:fldCharType="separate"/>
      </w:r>
      <w:r w:rsidRPr="005A5E5B">
        <w:rPr>
          <w:rFonts w:ascii="Calibri" w:hAnsi="Calibri" w:cs="Calibri"/>
          <w:noProof/>
          <w:szCs w:val="24"/>
          <w:lang w:val="en-GB"/>
        </w:rPr>
        <w:t xml:space="preserve">1. </w:t>
      </w:r>
      <w:r w:rsidRPr="005A5E5B">
        <w:rPr>
          <w:rFonts w:ascii="Calibri" w:hAnsi="Calibri" w:cs="Calibri"/>
          <w:noProof/>
          <w:szCs w:val="24"/>
          <w:lang w:val="en-GB"/>
        </w:rPr>
        <w:tab/>
        <w:t xml:space="preserve">Rogelj J, Popp A, Calvin K V., Luderer G, Emmerling J, Gernaat D, Fujimori S, Strefler J, Hasegawa T, Marangoni G, et al.: </w:t>
      </w:r>
      <w:r w:rsidRPr="005A5E5B">
        <w:rPr>
          <w:rFonts w:ascii="Calibri" w:hAnsi="Calibri" w:cs="Calibri"/>
          <w:b/>
          <w:bCs/>
          <w:noProof/>
          <w:szCs w:val="24"/>
          <w:lang w:val="en-GB"/>
        </w:rPr>
        <w:t>Transition pathways towards limiting climate change below 1.5°C.</w:t>
      </w:r>
      <w:r w:rsidRPr="005A5E5B">
        <w:rPr>
          <w:rFonts w:ascii="Calibri" w:hAnsi="Calibri" w:cs="Calibri"/>
          <w:noProof/>
          <w:szCs w:val="24"/>
          <w:lang w:val="en-GB"/>
        </w:rPr>
        <w:t xml:space="preserve"> </w:t>
      </w:r>
      <w:r w:rsidRPr="005A5E5B">
        <w:rPr>
          <w:rFonts w:ascii="Calibri" w:hAnsi="Calibri" w:cs="Calibri"/>
          <w:i/>
          <w:iCs/>
          <w:noProof/>
          <w:szCs w:val="24"/>
          <w:lang w:val="en-GB"/>
        </w:rPr>
        <w:t>Nat. Clim. Chang.</w:t>
      </w:r>
      <w:r w:rsidRPr="005A5E5B">
        <w:rPr>
          <w:rFonts w:ascii="Calibri" w:hAnsi="Calibri" w:cs="Calibri"/>
          <w:noProof/>
          <w:szCs w:val="24"/>
          <w:lang w:val="en-GB"/>
        </w:rPr>
        <w:t xml:space="preserve"> [forthcoming].</w:t>
      </w:r>
    </w:p>
    <w:p w14:paraId="0A6BC28E"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2. </w:t>
      </w:r>
      <w:r w:rsidRPr="005A5E5B">
        <w:rPr>
          <w:rFonts w:ascii="Calibri" w:hAnsi="Calibri" w:cs="Calibri"/>
          <w:noProof/>
          <w:szCs w:val="24"/>
          <w:lang w:val="en-GB"/>
        </w:rPr>
        <w:tab/>
        <w:t xml:space="preserve">Clarke L, Jiang K, Akimoto K, Babiker M, Blanford G, Fisher-Vanden K, Hourcade JC, Krey V, Kriegler E, Loschel A, et al.: </w:t>
      </w:r>
      <w:r w:rsidRPr="005A5E5B">
        <w:rPr>
          <w:rFonts w:ascii="Calibri" w:hAnsi="Calibri" w:cs="Calibri"/>
          <w:b/>
          <w:bCs/>
          <w:noProof/>
          <w:szCs w:val="24"/>
          <w:lang w:val="en-GB"/>
        </w:rPr>
        <w:t>Assessing transformation pathways [Internet]</w:t>
      </w:r>
      <w:r w:rsidRPr="005A5E5B">
        <w:rPr>
          <w:rFonts w:ascii="Calibri" w:hAnsi="Calibri" w:cs="Calibri"/>
          <w:noProof/>
          <w:szCs w:val="24"/>
          <w:lang w:val="en-GB"/>
        </w:rPr>
        <w:t xml:space="preserve">. In </w:t>
      </w:r>
      <w:r w:rsidRPr="005A5E5B">
        <w:rPr>
          <w:rFonts w:ascii="Calibri" w:hAnsi="Calibri" w:cs="Calibri"/>
          <w:i/>
          <w:iCs/>
          <w:noProof/>
          <w:szCs w:val="24"/>
          <w:lang w:val="en-GB"/>
        </w:rPr>
        <w:t>Climate Change 2014: Mitigation of Climate Change. Contribution of Working Group III to the Fifth Assessment Report of the Intergovernmental Panel on Climate Change</w:t>
      </w:r>
      <w:r w:rsidRPr="005A5E5B">
        <w:rPr>
          <w:rFonts w:ascii="Calibri" w:hAnsi="Calibri" w:cs="Calibri"/>
          <w:noProof/>
          <w:szCs w:val="24"/>
          <w:lang w:val="en-GB"/>
        </w:rPr>
        <w:t>. Edited by Edenhofer O, Pichs-Madruga R, Sokona Y, Farahani E, Kadner S, Seyboth A, Adler A, Baum I, Brunner S, Eickemeier P, et al. Cambridge University Press; 2014.</w:t>
      </w:r>
    </w:p>
    <w:p w14:paraId="63136B8B" w14:textId="510A92D2"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3. </w:t>
      </w:r>
      <w:r w:rsidRPr="005A5E5B">
        <w:rPr>
          <w:rFonts w:ascii="Calibri" w:hAnsi="Calibri" w:cs="Calibri"/>
          <w:noProof/>
          <w:szCs w:val="24"/>
          <w:lang w:val="en-GB"/>
        </w:rPr>
        <w:tab/>
      </w:r>
      <w:r w:rsidRPr="00285454">
        <w:rPr>
          <w:rFonts w:ascii="Calibri" w:hAnsi="Calibri" w:cs="Calibri"/>
          <w:noProof/>
          <w:szCs w:val="24"/>
          <w:lang w:val="en-GB"/>
        </w:rPr>
        <w:t xml:space="preserve">Creutzig F, Agoston P, Minx JC, Canadell JG, Andrew RM, Quéré C Le, Peters GP, Sharifi A, Yamagata Y, Dhakal S: </w:t>
      </w:r>
      <w:r w:rsidRPr="00285454">
        <w:rPr>
          <w:rFonts w:ascii="Calibri" w:hAnsi="Calibri" w:cs="Calibri"/>
          <w:b/>
          <w:bCs/>
          <w:noProof/>
          <w:szCs w:val="24"/>
          <w:lang w:val="en-GB"/>
        </w:rPr>
        <w:t>Urban infrastructure choices structure climate solutions</w:t>
      </w:r>
      <w:r w:rsidRPr="00285454">
        <w:rPr>
          <w:rFonts w:ascii="Calibri" w:hAnsi="Calibri" w:cs="Calibri"/>
          <w:noProof/>
          <w:szCs w:val="24"/>
          <w:lang w:val="en-GB"/>
        </w:rPr>
        <w:t xml:space="preserve">. </w:t>
      </w:r>
      <w:r w:rsidRPr="005A5E5B">
        <w:rPr>
          <w:rFonts w:ascii="Calibri" w:hAnsi="Calibri" w:cs="Calibri"/>
          <w:i/>
          <w:iCs/>
          <w:noProof/>
          <w:szCs w:val="24"/>
          <w:lang w:val="en-GB"/>
        </w:rPr>
        <w:t>Nat. Clim. Chang.</w:t>
      </w:r>
      <w:r w:rsidRPr="005A5E5B">
        <w:rPr>
          <w:rFonts w:ascii="Calibri" w:hAnsi="Calibri" w:cs="Calibri"/>
          <w:noProof/>
          <w:szCs w:val="24"/>
          <w:lang w:val="en-GB"/>
        </w:rPr>
        <w:t xml:space="preserve"> 2016, </w:t>
      </w:r>
      <w:r w:rsidRPr="005A5E5B">
        <w:rPr>
          <w:rFonts w:ascii="Calibri" w:hAnsi="Calibri" w:cs="Calibri"/>
          <w:b/>
          <w:bCs/>
          <w:noProof/>
          <w:szCs w:val="24"/>
          <w:lang w:val="en-GB"/>
        </w:rPr>
        <w:t>6</w:t>
      </w:r>
      <w:r w:rsidRPr="005A5E5B">
        <w:rPr>
          <w:rFonts w:ascii="Calibri" w:hAnsi="Calibri" w:cs="Calibri"/>
          <w:noProof/>
          <w:szCs w:val="24"/>
          <w:lang w:val="en-GB"/>
        </w:rPr>
        <w:t>:1054.</w:t>
      </w:r>
    </w:p>
    <w:p w14:paraId="7B11A8E8"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4. </w:t>
      </w:r>
      <w:r w:rsidRPr="005A5E5B">
        <w:rPr>
          <w:rFonts w:ascii="Calibri" w:hAnsi="Calibri" w:cs="Calibri"/>
          <w:noProof/>
          <w:szCs w:val="24"/>
          <w:lang w:val="en-GB"/>
        </w:rPr>
        <w:tab/>
        <w:t xml:space="preserve">Müller DB, Liu G, Løvik AN, Modaresi R, Pauliuk S, Steinhoff FS, Brattebø H: </w:t>
      </w:r>
      <w:r w:rsidRPr="005A5E5B">
        <w:rPr>
          <w:rFonts w:ascii="Calibri" w:hAnsi="Calibri" w:cs="Calibri"/>
          <w:b/>
          <w:bCs/>
          <w:noProof/>
          <w:szCs w:val="24"/>
          <w:lang w:val="en-GB"/>
        </w:rPr>
        <w:t>Carbon Emissions of Infrastructure Development</w:t>
      </w:r>
      <w:r w:rsidRPr="005A5E5B">
        <w:rPr>
          <w:rFonts w:ascii="Calibri" w:hAnsi="Calibri" w:cs="Calibri"/>
          <w:noProof/>
          <w:szCs w:val="24"/>
          <w:lang w:val="en-GB"/>
        </w:rPr>
        <w:t xml:space="preserve">. </w:t>
      </w:r>
      <w:r w:rsidRPr="005A5E5B">
        <w:rPr>
          <w:rFonts w:ascii="Calibri" w:hAnsi="Calibri" w:cs="Calibri"/>
          <w:i/>
          <w:iCs/>
          <w:noProof/>
          <w:szCs w:val="24"/>
          <w:lang w:val="en-GB"/>
        </w:rPr>
        <w:t>Environ. Sci. Technol.</w:t>
      </w:r>
      <w:r w:rsidRPr="005A5E5B">
        <w:rPr>
          <w:rFonts w:ascii="Calibri" w:hAnsi="Calibri" w:cs="Calibri"/>
          <w:noProof/>
          <w:szCs w:val="24"/>
          <w:lang w:val="en-GB"/>
        </w:rPr>
        <w:t xml:space="preserve"> 2013, doi:10.1021/es402618m.</w:t>
      </w:r>
    </w:p>
    <w:p w14:paraId="6F89BE52"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5. </w:t>
      </w:r>
      <w:r w:rsidRPr="005A5E5B">
        <w:rPr>
          <w:rFonts w:ascii="Calibri" w:hAnsi="Calibri" w:cs="Calibri"/>
          <w:noProof/>
          <w:szCs w:val="24"/>
          <w:lang w:val="en-GB"/>
        </w:rPr>
        <w:tab/>
        <w:t xml:space="preserve">Erickson P, Tempest K: </w:t>
      </w:r>
      <w:r w:rsidRPr="005A5E5B">
        <w:rPr>
          <w:rFonts w:ascii="Calibri" w:hAnsi="Calibri" w:cs="Calibri"/>
          <w:i/>
          <w:iCs/>
          <w:noProof/>
          <w:szCs w:val="24"/>
          <w:lang w:val="en-GB"/>
        </w:rPr>
        <w:t>Keeping cities green: Avoiding carbon lock-in due to urban development [Internet]</w:t>
      </w:r>
      <w:r w:rsidRPr="005A5E5B">
        <w:rPr>
          <w:rFonts w:ascii="Calibri" w:hAnsi="Calibri" w:cs="Calibri"/>
          <w:noProof/>
          <w:szCs w:val="24"/>
          <w:lang w:val="en-GB"/>
        </w:rPr>
        <w:t>. 2015.</w:t>
      </w:r>
    </w:p>
    <w:p w14:paraId="12573B50"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6. </w:t>
      </w:r>
      <w:r w:rsidRPr="005A5E5B">
        <w:rPr>
          <w:rFonts w:ascii="Calibri" w:hAnsi="Calibri" w:cs="Calibri"/>
          <w:noProof/>
          <w:szCs w:val="24"/>
          <w:lang w:val="en-GB"/>
        </w:rPr>
        <w:tab/>
        <w:t xml:space="preserve">Karen C. S, Dhakal S, Bigio A, Blanco H, Delgado GC, Dewar D, Huang L, Inaba A, Kansal A, Lwasa S, et al.: </w:t>
      </w:r>
      <w:r w:rsidRPr="005A5E5B">
        <w:rPr>
          <w:rFonts w:ascii="Calibri" w:hAnsi="Calibri" w:cs="Calibri"/>
          <w:b/>
          <w:bCs/>
          <w:noProof/>
          <w:szCs w:val="24"/>
          <w:lang w:val="en-GB"/>
        </w:rPr>
        <w:t>Human Settlements, Infrastructure, and Spatial Planning</w:t>
      </w:r>
      <w:r w:rsidRPr="005A5E5B">
        <w:rPr>
          <w:rFonts w:ascii="Calibri" w:hAnsi="Calibri" w:cs="Calibri"/>
          <w:noProof/>
          <w:szCs w:val="24"/>
          <w:lang w:val="en-GB"/>
        </w:rPr>
        <w:t xml:space="preserve">. In </w:t>
      </w:r>
      <w:r w:rsidRPr="005A5E5B">
        <w:rPr>
          <w:rFonts w:ascii="Calibri" w:hAnsi="Calibri" w:cs="Calibri"/>
          <w:i/>
          <w:iCs/>
          <w:noProof/>
          <w:szCs w:val="24"/>
          <w:lang w:val="en-GB"/>
        </w:rPr>
        <w:t>Climate Change 2014: Mitigation of Climate Change. Contribution of Working Group III to the Fifth Assessment Report of the Intergovernmental Panel on Climate Change</w:t>
      </w:r>
      <w:r w:rsidRPr="005A5E5B">
        <w:rPr>
          <w:rFonts w:ascii="Calibri" w:hAnsi="Calibri" w:cs="Calibri"/>
          <w:noProof/>
          <w:szCs w:val="24"/>
          <w:lang w:val="en-GB"/>
        </w:rPr>
        <w:t>. . Cambridge University Press; 2014:923–1000.</w:t>
      </w:r>
    </w:p>
    <w:p w14:paraId="378B38B7" w14:textId="6DC956EB"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7. </w:t>
      </w:r>
      <w:r w:rsidRPr="005A5E5B">
        <w:rPr>
          <w:rFonts w:ascii="Calibri" w:hAnsi="Calibri" w:cs="Calibri"/>
          <w:noProof/>
          <w:szCs w:val="24"/>
          <w:lang w:val="en-GB"/>
        </w:rPr>
        <w:tab/>
        <w:t xml:space="preserve">C40 Cities Climate Leadership Group: </w:t>
      </w:r>
      <w:r w:rsidRPr="005A5E5B">
        <w:rPr>
          <w:rFonts w:ascii="Calibri" w:hAnsi="Calibri" w:cs="Calibri"/>
          <w:b/>
          <w:bCs/>
          <w:noProof/>
          <w:szCs w:val="24"/>
          <w:lang w:val="en-GB"/>
        </w:rPr>
        <w:t>C40 Cities [Internet]</w:t>
      </w:r>
      <w:r w:rsidRPr="005A5E5B">
        <w:rPr>
          <w:rFonts w:ascii="Calibri" w:hAnsi="Calibri" w:cs="Calibri"/>
          <w:noProof/>
          <w:szCs w:val="24"/>
          <w:lang w:val="en-GB"/>
        </w:rPr>
        <w:t>. 2017.</w:t>
      </w:r>
    </w:p>
    <w:p w14:paraId="730B9759" w14:textId="111B5FA1"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8. </w:t>
      </w:r>
      <w:r w:rsidRPr="005A5E5B">
        <w:rPr>
          <w:rFonts w:ascii="Calibri" w:hAnsi="Calibri" w:cs="Calibri"/>
          <w:noProof/>
          <w:szCs w:val="24"/>
          <w:lang w:val="en-GB"/>
        </w:rPr>
        <w:tab/>
        <w:t xml:space="preserve">Global Covenant of Mayors: </w:t>
      </w:r>
      <w:r w:rsidRPr="005A5E5B">
        <w:rPr>
          <w:rFonts w:ascii="Calibri" w:hAnsi="Calibri" w:cs="Calibri"/>
          <w:b/>
          <w:bCs/>
          <w:noProof/>
          <w:szCs w:val="24"/>
          <w:lang w:val="en-GB"/>
        </w:rPr>
        <w:t>Global Covenant of Mayors for Climate &amp; Energy [Internet]</w:t>
      </w:r>
      <w:r w:rsidRPr="005A5E5B">
        <w:rPr>
          <w:rFonts w:ascii="Calibri" w:hAnsi="Calibri" w:cs="Calibri"/>
          <w:noProof/>
          <w:szCs w:val="24"/>
          <w:lang w:val="en-GB"/>
        </w:rPr>
        <w:t>. 2017.</w:t>
      </w:r>
    </w:p>
    <w:p w14:paraId="1EBA2D7E" w14:textId="7A9D77C9"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9. </w:t>
      </w:r>
      <w:r w:rsidRPr="005A5E5B">
        <w:rPr>
          <w:rFonts w:ascii="Calibri" w:hAnsi="Calibri" w:cs="Calibri"/>
          <w:noProof/>
          <w:szCs w:val="24"/>
          <w:lang w:val="en-GB"/>
        </w:rPr>
        <w:tab/>
      </w:r>
      <w:r w:rsidRPr="00285454">
        <w:rPr>
          <w:rFonts w:ascii="Calibri" w:hAnsi="Calibri" w:cs="Calibri"/>
          <w:noProof/>
          <w:szCs w:val="24"/>
          <w:lang w:val="en-GB"/>
        </w:rPr>
        <w:t xml:space="preserve">UNEP: </w:t>
      </w:r>
      <w:r w:rsidRPr="00285454">
        <w:rPr>
          <w:rFonts w:ascii="Calibri" w:hAnsi="Calibri" w:cs="Calibri"/>
          <w:i/>
          <w:iCs/>
          <w:noProof/>
          <w:szCs w:val="24"/>
          <w:lang w:val="en-GB"/>
        </w:rPr>
        <w:t>The Emissions Gap Report 2017</w:t>
      </w:r>
      <w:r w:rsidRPr="00285454">
        <w:rPr>
          <w:rFonts w:ascii="Calibri" w:hAnsi="Calibri" w:cs="Calibri"/>
          <w:noProof/>
          <w:szCs w:val="24"/>
          <w:lang w:val="en-GB"/>
        </w:rPr>
        <w:t xml:space="preserve">. </w:t>
      </w:r>
      <w:r w:rsidRPr="005A5E5B">
        <w:rPr>
          <w:rFonts w:ascii="Calibri" w:hAnsi="Calibri" w:cs="Calibri"/>
          <w:noProof/>
          <w:szCs w:val="24"/>
          <w:lang w:val="en-GB"/>
        </w:rPr>
        <w:t>United Nations Environment Program (UNEP); 2017.</w:t>
      </w:r>
    </w:p>
    <w:p w14:paraId="676FED7F" w14:textId="54F474A5"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10. </w:t>
      </w:r>
      <w:r w:rsidRPr="005A5E5B">
        <w:rPr>
          <w:rFonts w:ascii="Calibri" w:hAnsi="Calibri" w:cs="Calibri"/>
          <w:noProof/>
          <w:szCs w:val="24"/>
          <w:lang w:val="en-GB"/>
        </w:rPr>
        <w:tab/>
        <w:t xml:space="preserve">Rogelj J, den Elzen M, Höhne N, Fransen T, Fekete H, Winkler H, Schaeffer R, Sha F, Riahi K, Meinshausen M: </w:t>
      </w:r>
      <w:r w:rsidRPr="005A5E5B">
        <w:rPr>
          <w:rFonts w:ascii="Calibri" w:hAnsi="Calibri" w:cs="Calibri"/>
          <w:b/>
          <w:bCs/>
          <w:noProof/>
          <w:szCs w:val="24"/>
          <w:lang w:val="en-GB"/>
        </w:rPr>
        <w:t>Paris Agreement climate proposals need a boost to keep warming well below 2 °C</w:t>
      </w:r>
      <w:r w:rsidRPr="005A5E5B">
        <w:rPr>
          <w:rFonts w:ascii="Calibri" w:hAnsi="Calibri" w:cs="Calibri"/>
          <w:noProof/>
          <w:szCs w:val="24"/>
          <w:lang w:val="en-GB"/>
        </w:rPr>
        <w:t xml:space="preserve">. </w:t>
      </w:r>
      <w:r w:rsidRPr="005A5E5B">
        <w:rPr>
          <w:rFonts w:ascii="Calibri" w:hAnsi="Calibri" w:cs="Calibri"/>
          <w:i/>
          <w:iCs/>
          <w:noProof/>
          <w:szCs w:val="24"/>
          <w:lang w:val="en-GB"/>
        </w:rPr>
        <w:t>Nature</w:t>
      </w:r>
      <w:r w:rsidRPr="005A5E5B">
        <w:rPr>
          <w:rFonts w:ascii="Calibri" w:hAnsi="Calibri" w:cs="Calibri"/>
          <w:noProof/>
          <w:szCs w:val="24"/>
          <w:lang w:val="en-GB"/>
        </w:rPr>
        <w:t xml:space="preserve"> 2016, </w:t>
      </w:r>
      <w:r w:rsidRPr="005A5E5B">
        <w:rPr>
          <w:rFonts w:ascii="Calibri" w:hAnsi="Calibri" w:cs="Calibri"/>
          <w:b/>
          <w:bCs/>
          <w:noProof/>
          <w:szCs w:val="24"/>
          <w:lang w:val="en-GB"/>
        </w:rPr>
        <w:t>534</w:t>
      </w:r>
      <w:r w:rsidRPr="005A5E5B">
        <w:rPr>
          <w:rFonts w:ascii="Calibri" w:hAnsi="Calibri" w:cs="Calibri"/>
          <w:noProof/>
          <w:szCs w:val="24"/>
          <w:lang w:val="en-GB"/>
        </w:rPr>
        <w:t>:631–639.</w:t>
      </w:r>
    </w:p>
    <w:p w14:paraId="4BF72037"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11. </w:t>
      </w:r>
      <w:r w:rsidRPr="005A5E5B">
        <w:rPr>
          <w:rFonts w:ascii="Calibri" w:hAnsi="Calibri" w:cs="Calibri"/>
          <w:noProof/>
          <w:szCs w:val="24"/>
          <w:lang w:val="en-GB"/>
        </w:rPr>
        <w:tab/>
        <w:t xml:space="preserve">Somanthan E, Sterner T, Sugiyama T, Chimanikire D, Dubash NK, Essandoh-Yeddu J, Fifita S, Goulder L, Jaffe A, Labandeira X, et al.: </w:t>
      </w:r>
      <w:r w:rsidRPr="005A5E5B">
        <w:rPr>
          <w:rFonts w:ascii="Calibri" w:hAnsi="Calibri" w:cs="Calibri"/>
          <w:b/>
          <w:bCs/>
          <w:noProof/>
          <w:szCs w:val="24"/>
          <w:lang w:val="en-GB"/>
        </w:rPr>
        <w:t>National and Sub-national Policies and Institutions</w:t>
      </w:r>
      <w:r w:rsidRPr="005A5E5B">
        <w:rPr>
          <w:rFonts w:ascii="Calibri" w:hAnsi="Calibri" w:cs="Calibri"/>
          <w:noProof/>
          <w:szCs w:val="24"/>
          <w:lang w:val="en-GB"/>
        </w:rPr>
        <w:t xml:space="preserve">. In </w:t>
      </w:r>
      <w:r w:rsidRPr="005A5E5B">
        <w:rPr>
          <w:rFonts w:ascii="Calibri" w:hAnsi="Calibri" w:cs="Calibri"/>
          <w:i/>
          <w:iCs/>
          <w:noProof/>
          <w:szCs w:val="24"/>
          <w:lang w:val="en-GB"/>
        </w:rPr>
        <w:t>Climate Change 2014: Mitigation of Climate Change. Contribution of Working Group III to the Fifth Assessment Report of the Intergovernmental Panel on Climate Change</w:t>
      </w:r>
      <w:r w:rsidRPr="005A5E5B">
        <w:rPr>
          <w:rFonts w:ascii="Calibri" w:hAnsi="Calibri" w:cs="Calibri"/>
          <w:noProof/>
          <w:szCs w:val="24"/>
          <w:lang w:val="en-GB"/>
        </w:rPr>
        <w:t>. Edited by Edenhofer O, Pichs-Madruga R, Sokona Y, Farahani E, Kadner S, Seyboth K, Adler A, Baum I, Brunner S, Eickemeier P, et al. Cambridge University Press; 2014:1141–1206.</w:t>
      </w:r>
    </w:p>
    <w:p w14:paraId="629BBA37" w14:textId="71AE80FC"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12. </w:t>
      </w:r>
      <w:r w:rsidRPr="005A5E5B">
        <w:rPr>
          <w:rFonts w:ascii="Calibri" w:hAnsi="Calibri" w:cs="Calibri"/>
          <w:noProof/>
          <w:szCs w:val="24"/>
          <w:lang w:val="en-GB"/>
        </w:rPr>
        <w:tab/>
        <w:t xml:space="preserve">Grubler A, Bai X, Buettner T, Dhakal S, Fisk D, Ichinose T, Keristead J, Sammer G, Satterthwaite D, Schulz N, et al.: </w:t>
      </w:r>
      <w:r w:rsidRPr="005A5E5B">
        <w:rPr>
          <w:rFonts w:ascii="Calibri" w:hAnsi="Calibri" w:cs="Calibri"/>
          <w:b/>
          <w:bCs/>
          <w:noProof/>
          <w:szCs w:val="24"/>
          <w:lang w:val="en-GB"/>
        </w:rPr>
        <w:t>Urban Energy Systems</w:t>
      </w:r>
      <w:r w:rsidRPr="005A5E5B">
        <w:rPr>
          <w:rFonts w:ascii="Calibri" w:hAnsi="Calibri" w:cs="Calibri"/>
          <w:noProof/>
          <w:szCs w:val="24"/>
          <w:lang w:val="en-GB"/>
        </w:rPr>
        <w:t xml:space="preserve">. </w:t>
      </w:r>
      <w:r w:rsidRPr="00285454">
        <w:rPr>
          <w:rFonts w:ascii="Calibri" w:hAnsi="Calibri" w:cs="Calibri"/>
          <w:noProof/>
          <w:szCs w:val="24"/>
          <w:lang w:val="en-GB"/>
        </w:rPr>
        <w:t xml:space="preserve">In </w:t>
      </w:r>
      <w:r w:rsidRPr="00285454">
        <w:rPr>
          <w:rFonts w:ascii="Calibri" w:hAnsi="Calibri" w:cs="Calibri"/>
          <w:i/>
          <w:iCs/>
          <w:noProof/>
          <w:szCs w:val="24"/>
          <w:lang w:val="en-GB"/>
        </w:rPr>
        <w:t>Global Energy Assessment - Toward a Sustainable Future</w:t>
      </w:r>
      <w:r w:rsidRPr="00285454">
        <w:rPr>
          <w:rFonts w:ascii="Calibri" w:hAnsi="Calibri" w:cs="Calibri"/>
          <w:noProof/>
          <w:szCs w:val="24"/>
          <w:lang w:val="en-GB"/>
        </w:rPr>
        <w:t>. International Institute for Applied Systems Analysis and Cambridge University Press; 2012:1307–1400.</w:t>
      </w:r>
      <w:r>
        <w:rPr>
          <w:rFonts w:ascii="Calibri" w:hAnsi="Calibri" w:cs="Calibri"/>
          <w:noProof/>
          <w:szCs w:val="24"/>
          <w:lang w:val="en-GB"/>
        </w:rPr>
        <w:t xml:space="preserve"> </w:t>
      </w:r>
      <w:r w:rsidRPr="000235B6">
        <w:rPr>
          <w:rFonts w:ascii="Calibri" w:hAnsi="Calibri" w:cs="Times New Roman"/>
          <w:b/>
          <w:noProof/>
          <w:szCs w:val="24"/>
          <w:lang w:val="en-GB"/>
        </w:rPr>
        <w:t>[</w:t>
      </w:r>
      <w:r w:rsidRPr="000235B6">
        <w:rPr>
          <w:rFonts w:ascii="Calibri" w:hAnsi="Calibri" w:cs="Times New Roman"/>
          <w:b/>
          <w:bCs/>
          <w:noProof/>
          <w:szCs w:val="24"/>
          <w:lang w:val="en-GB"/>
        </w:rPr>
        <w:t>*First assessment on cities that attempts to gather global data on energy use, providing the ground for further structured investigations of urban climat</w:t>
      </w:r>
      <w:r>
        <w:rPr>
          <w:rFonts w:ascii="Calibri" w:hAnsi="Calibri" w:cs="Times New Roman"/>
          <w:b/>
          <w:bCs/>
          <w:noProof/>
          <w:szCs w:val="24"/>
          <w:lang w:val="en-GB"/>
        </w:rPr>
        <w:t>e drivers on global scale (ref 37</w:t>
      </w:r>
      <w:r w:rsidRPr="000235B6">
        <w:rPr>
          <w:rFonts w:ascii="Calibri" w:hAnsi="Calibri" w:cs="Times New Roman"/>
          <w:b/>
          <w:bCs/>
          <w:noProof/>
          <w:szCs w:val="24"/>
          <w:lang w:val="en-GB"/>
        </w:rPr>
        <w:t>).]</w:t>
      </w:r>
    </w:p>
    <w:p w14:paraId="0B43C0D3"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13. </w:t>
      </w:r>
      <w:r w:rsidRPr="005A5E5B">
        <w:rPr>
          <w:rFonts w:ascii="Calibri" w:hAnsi="Calibri" w:cs="Calibri"/>
          <w:noProof/>
          <w:szCs w:val="24"/>
          <w:lang w:val="en-GB"/>
        </w:rPr>
        <w:tab/>
        <w:t xml:space="preserve">Minx JC, Callaghan MW, Lamb WF, Garard J, Edenhofer O: </w:t>
      </w:r>
      <w:r w:rsidRPr="005A5E5B">
        <w:rPr>
          <w:rFonts w:ascii="Calibri" w:hAnsi="Calibri" w:cs="Calibri"/>
          <w:b/>
          <w:bCs/>
          <w:noProof/>
          <w:szCs w:val="24"/>
          <w:lang w:val="en-GB"/>
        </w:rPr>
        <w:t>Learning about climate change solutions in the IPCC and beyond</w:t>
      </w:r>
      <w:r w:rsidRPr="005A5E5B">
        <w:rPr>
          <w:rFonts w:ascii="Calibri" w:hAnsi="Calibri" w:cs="Calibri"/>
          <w:noProof/>
          <w:szCs w:val="24"/>
          <w:lang w:val="en-GB"/>
        </w:rPr>
        <w:t xml:space="preserve">. </w:t>
      </w:r>
      <w:r w:rsidRPr="005A5E5B">
        <w:rPr>
          <w:rFonts w:ascii="Calibri" w:hAnsi="Calibri" w:cs="Calibri"/>
          <w:i/>
          <w:iCs/>
          <w:noProof/>
          <w:szCs w:val="24"/>
          <w:lang w:val="en-GB"/>
        </w:rPr>
        <w:t>Environ. Sci. Policy</w:t>
      </w:r>
      <w:r w:rsidRPr="005A5E5B">
        <w:rPr>
          <w:rFonts w:ascii="Calibri" w:hAnsi="Calibri" w:cs="Calibri"/>
          <w:noProof/>
          <w:szCs w:val="24"/>
          <w:lang w:val="en-GB"/>
        </w:rPr>
        <w:t xml:space="preserve"> 2017, doi:10.1016/j.envsci.2017.05.014.</w:t>
      </w:r>
    </w:p>
    <w:p w14:paraId="41492742"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14. </w:t>
      </w:r>
      <w:r w:rsidRPr="005A5E5B">
        <w:rPr>
          <w:rFonts w:ascii="Calibri" w:hAnsi="Calibri" w:cs="Calibri"/>
          <w:noProof/>
          <w:szCs w:val="24"/>
          <w:lang w:val="en-GB"/>
        </w:rPr>
        <w:tab/>
        <w:t xml:space="preserve">Rosenzweig C, Solecki W, Romero-lankao P, Mehrotra S, Dhakal S, Bowman T, Ibrahim SA: </w:t>
      </w:r>
      <w:r w:rsidRPr="005A5E5B">
        <w:rPr>
          <w:rFonts w:ascii="Calibri" w:hAnsi="Calibri" w:cs="Calibri"/>
          <w:i/>
          <w:iCs/>
          <w:noProof/>
          <w:szCs w:val="24"/>
          <w:lang w:val="en-GB"/>
        </w:rPr>
        <w:lastRenderedPageBreak/>
        <w:t>ARC3.2 Summary for City Leaders</w:t>
      </w:r>
      <w:r w:rsidRPr="005A5E5B">
        <w:rPr>
          <w:rFonts w:ascii="Calibri" w:hAnsi="Calibri" w:cs="Calibri"/>
          <w:noProof/>
          <w:szCs w:val="24"/>
          <w:lang w:val="en-GB"/>
        </w:rPr>
        <w:t>. Columbia University; 2015.</w:t>
      </w:r>
    </w:p>
    <w:p w14:paraId="2E73E931"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15. </w:t>
      </w:r>
      <w:r w:rsidRPr="005A5E5B">
        <w:rPr>
          <w:rFonts w:ascii="Calibri" w:hAnsi="Calibri" w:cs="Calibri"/>
          <w:noProof/>
          <w:szCs w:val="24"/>
          <w:lang w:val="en-GB"/>
        </w:rPr>
        <w:tab/>
        <w:t xml:space="preserve">Marcotullio PJ, Sarzynski A, Albrecht J, Schulz N, Garcia J: </w:t>
      </w:r>
      <w:r w:rsidRPr="005A5E5B">
        <w:rPr>
          <w:rFonts w:ascii="Calibri" w:hAnsi="Calibri" w:cs="Calibri"/>
          <w:b/>
          <w:bCs/>
          <w:noProof/>
          <w:szCs w:val="24"/>
          <w:lang w:val="en-GB"/>
        </w:rPr>
        <w:t>The geography of global urban greenhouse gas emissions: an exploratory analysis</w:t>
      </w:r>
      <w:r w:rsidRPr="005A5E5B">
        <w:rPr>
          <w:rFonts w:ascii="Calibri" w:hAnsi="Calibri" w:cs="Calibri"/>
          <w:noProof/>
          <w:szCs w:val="24"/>
          <w:lang w:val="en-GB"/>
        </w:rPr>
        <w:t xml:space="preserve">. </w:t>
      </w:r>
      <w:r w:rsidRPr="005A5E5B">
        <w:rPr>
          <w:rFonts w:ascii="Calibri" w:hAnsi="Calibri" w:cs="Calibri"/>
          <w:i/>
          <w:iCs/>
          <w:noProof/>
          <w:szCs w:val="24"/>
          <w:lang w:val="en-GB"/>
        </w:rPr>
        <w:t>Clim. Change</w:t>
      </w:r>
      <w:r w:rsidRPr="005A5E5B">
        <w:rPr>
          <w:rFonts w:ascii="Calibri" w:hAnsi="Calibri" w:cs="Calibri"/>
          <w:noProof/>
          <w:szCs w:val="24"/>
          <w:lang w:val="en-GB"/>
        </w:rPr>
        <w:t xml:space="preserve"> 2013, doi:10.1007/s10584-013-0977-z.</w:t>
      </w:r>
    </w:p>
    <w:p w14:paraId="2FC5CAF4"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16. </w:t>
      </w:r>
      <w:r w:rsidRPr="005A5E5B">
        <w:rPr>
          <w:rFonts w:ascii="Calibri" w:hAnsi="Calibri" w:cs="Calibri"/>
          <w:noProof/>
          <w:szCs w:val="24"/>
          <w:lang w:val="en-GB"/>
        </w:rPr>
        <w:tab/>
        <w:t xml:space="preserve">Minx J, Baiocchi G, Wiedmann T, Barrett J, Creutzig F, Feng K, Förster M, Pichler P-P, Weisz H, Hubacek K: </w:t>
      </w:r>
      <w:r w:rsidRPr="005A5E5B">
        <w:rPr>
          <w:rFonts w:ascii="Calibri" w:hAnsi="Calibri" w:cs="Calibri"/>
          <w:b/>
          <w:bCs/>
          <w:noProof/>
          <w:szCs w:val="24"/>
          <w:lang w:val="en-GB"/>
        </w:rPr>
        <w:t>Carbon footprints of cities and other human settlements in the UK [Internet]</w:t>
      </w:r>
      <w:r w:rsidRPr="005A5E5B">
        <w:rPr>
          <w:rFonts w:ascii="Calibri" w:hAnsi="Calibri" w:cs="Calibri"/>
          <w:noProof/>
          <w:szCs w:val="24"/>
          <w:lang w:val="en-GB"/>
        </w:rPr>
        <w:t xml:space="preserve">. </w:t>
      </w:r>
      <w:r w:rsidRPr="005A5E5B">
        <w:rPr>
          <w:rFonts w:ascii="Calibri" w:hAnsi="Calibri" w:cs="Calibri"/>
          <w:i/>
          <w:iCs/>
          <w:noProof/>
          <w:szCs w:val="24"/>
          <w:lang w:val="en-GB"/>
        </w:rPr>
        <w:t>Environ. Res. Lett.</w:t>
      </w:r>
      <w:r w:rsidRPr="005A5E5B">
        <w:rPr>
          <w:rFonts w:ascii="Calibri" w:hAnsi="Calibri" w:cs="Calibri"/>
          <w:noProof/>
          <w:szCs w:val="24"/>
          <w:lang w:val="en-GB"/>
        </w:rPr>
        <w:t xml:space="preserve"> 2013, </w:t>
      </w:r>
      <w:r w:rsidRPr="005A5E5B">
        <w:rPr>
          <w:rFonts w:ascii="Calibri" w:hAnsi="Calibri" w:cs="Calibri"/>
          <w:b/>
          <w:bCs/>
          <w:noProof/>
          <w:szCs w:val="24"/>
          <w:lang w:val="en-GB"/>
        </w:rPr>
        <w:t>8</w:t>
      </w:r>
      <w:r w:rsidRPr="005A5E5B">
        <w:rPr>
          <w:rFonts w:ascii="Calibri" w:hAnsi="Calibri" w:cs="Calibri"/>
          <w:noProof/>
          <w:szCs w:val="24"/>
          <w:lang w:val="en-GB"/>
        </w:rPr>
        <w:t>:35039.</w:t>
      </w:r>
    </w:p>
    <w:p w14:paraId="5207B76D"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17. </w:t>
      </w:r>
      <w:r w:rsidRPr="005A5E5B">
        <w:rPr>
          <w:rFonts w:ascii="Calibri" w:hAnsi="Calibri" w:cs="Calibri"/>
          <w:noProof/>
          <w:szCs w:val="24"/>
          <w:lang w:val="en-GB"/>
        </w:rPr>
        <w:tab/>
        <w:t xml:space="preserve">Gurney KR, Romero-Lankao P, Seto KC, Hutyra LR, Duren R, Kennedy C, Grimm NB, Ehleringer JR, Marcotullio P, Hughes S, et al.: </w:t>
      </w:r>
      <w:r w:rsidRPr="005A5E5B">
        <w:rPr>
          <w:rFonts w:ascii="Calibri" w:hAnsi="Calibri" w:cs="Calibri"/>
          <w:b/>
          <w:bCs/>
          <w:noProof/>
          <w:szCs w:val="24"/>
          <w:lang w:val="en-GB"/>
        </w:rPr>
        <w:t>Climate change: Track urban emissions on a human scale</w:t>
      </w:r>
      <w:r w:rsidRPr="005A5E5B">
        <w:rPr>
          <w:rFonts w:ascii="Calibri" w:hAnsi="Calibri" w:cs="Calibri"/>
          <w:noProof/>
          <w:szCs w:val="24"/>
          <w:lang w:val="en-GB"/>
        </w:rPr>
        <w:t xml:space="preserve">. </w:t>
      </w:r>
      <w:r w:rsidRPr="005A5E5B">
        <w:rPr>
          <w:rFonts w:ascii="Calibri" w:hAnsi="Calibri" w:cs="Calibri"/>
          <w:i/>
          <w:iCs/>
          <w:noProof/>
          <w:szCs w:val="24"/>
          <w:lang w:val="en-GB"/>
        </w:rPr>
        <w:t>Nature</w:t>
      </w:r>
      <w:r w:rsidRPr="005A5E5B">
        <w:rPr>
          <w:rFonts w:ascii="Calibri" w:hAnsi="Calibri" w:cs="Calibri"/>
          <w:noProof/>
          <w:szCs w:val="24"/>
          <w:lang w:val="en-GB"/>
        </w:rPr>
        <w:t xml:space="preserve"> 2015, </w:t>
      </w:r>
      <w:r w:rsidRPr="005A5E5B">
        <w:rPr>
          <w:rFonts w:ascii="Calibri" w:hAnsi="Calibri" w:cs="Calibri"/>
          <w:b/>
          <w:bCs/>
          <w:noProof/>
          <w:szCs w:val="24"/>
          <w:lang w:val="en-GB"/>
        </w:rPr>
        <w:t>525</w:t>
      </w:r>
      <w:r w:rsidRPr="005A5E5B">
        <w:rPr>
          <w:rFonts w:ascii="Calibri" w:hAnsi="Calibri" w:cs="Calibri"/>
          <w:noProof/>
          <w:szCs w:val="24"/>
          <w:lang w:val="en-GB"/>
        </w:rPr>
        <w:t>:179–181.</w:t>
      </w:r>
    </w:p>
    <w:p w14:paraId="0D14A0B3" w14:textId="155B3F9F"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18. </w:t>
      </w:r>
      <w:r w:rsidRPr="005A5E5B">
        <w:rPr>
          <w:rFonts w:ascii="Calibri" w:hAnsi="Calibri" w:cs="Calibri"/>
          <w:noProof/>
          <w:szCs w:val="24"/>
          <w:lang w:val="en-GB"/>
        </w:rPr>
        <w:tab/>
        <w:t xml:space="preserve">Seto K, Dhakal S, Bigio AG, Blanco H, Delgado GC, Dewar D, Huang L, Inaba A, Kansal A, Lwasa S, et al.: </w:t>
      </w:r>
      <w:r w:rsidRPr="005A5E5B">
        <w:rPr>
          <w:rFonts w:ascii="Calibri" w:hAnsi="Calibri" w:cs="Calibri"/>
          <w:b/>
          <w:bCs/>
          <w:noProof/>
          <w:szCs w:val="24"/>
          <w:lang w:val="en-GB"/>
        </w:rPr>
        <w:t>Chapter 12: Human Settlements, Infrastructure, and Spatial Planning</w:t>
      </w:r>
      <w:r w:rsidRPr="005A5E5B">
        <w:rPr>
          <w:rFonts w:ascii="Calibri" w:hAnsi="Calibri" w:cs="Calibri"/>
          <w:noProof/>
          <w:szCs w:val="24"/>
          <w:lang w:val="en-GB"/>
        </w:rPr>
        <w:t xml:space="preserve">. </w:t>
      </w:r>
      <w:r w:rsidRPr="005A5E5B">
        <w:rPr>
          <w:rFonts w:ascii="Calibri" w:hAnsi="Calibri" w:cs="Calibri"/>
          <w:i/>
          <w:iCs/>
          <w:noProof/>
          <w:szCs w:val="24"/>
          <w:lang w:val="en-GB"/>
        </w:rPr>
        <w:t>Clim. Chang. 2014 Mitig. Clim. Chang. Contrib. Work. Gr. III to Fifth Assess. Rep. Intergov. Panel Clim. Chang.</w:t>
      </w:r>
      <w:r w:rsidRPr="005A5E5B">
        <w:rPr>
          <w:rFonts w:ascii="Calibri" w:hAnsi="Calibri" w:cs="Calibri"/>
          <w:noProof/>
          <w:szCs w:val="24"/>
          <w:lang w:val="en-GB"/>
        </w:rPr>
        <w:t xml:space="preserve"> 2014.</w:t>
      </w:r>
    </w:p>
    <w:p w14:paraId="6B65AD2B"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19. </w:t>
      </w:r>
      <w:r w:rsidRPr="005A5E5B">
        <w:rPr>
          <w:rFonts w:ascii="Calibri" w:hAnsi="Calibri" w:cs="Calibri"/>
          <w:noProof/>
          <w:szCs w:val="24"/>
          <w:lang w:val="en-GB"/>
        </w:rPr>
        <w:tab/>
        <w:t xml:space="preserve">Mattauch L, Ridgway M, Creutzig F: </w:t>
      </w:r>
      <w:r w:rsidRPr="005A5E5B">
        <w:rPr>
          <w:rFonts w:ascii="Calibri" w:hAnsi="Calibri" w:cs="Calibri"/>
          <w:b/>
          <w:bCs/>
          <w:noProof/>
          <w:szCs w:val="24"/>
          <w:lang w:val="en-GB"/>
        </w:rPr>
        <w:t>Happy or liberal? Making sense of behavior in transport policy design</w:t>
      </w:r>
      <w:r w:rsidRPr="005A5E5B">
        <w:rPr>
          <w:rFonts w:ascii="Calibri" w:hAnsi="Calibri" w:cs="Calibri"/>
          <w:noProof/>
          <w:szCs w:val="24"/>
          <w:lang w:val="en-GB"/>
        </w:rPr>
        <w:t xml:space="preserve">. </w:t>
      </w:r>
      <w:r w:rsidRPr="005A5E5B">
        <w:rPr>
          <w:rFonts w:ascii="Calibri" w:hAnsi="Calibri" w:cs="Calibri"/>
          <w:i/>
          <w:iCs/>
          <w:noProof/>
          <w:szCs w:val="24"/>
          <w:lang w:val="en-GB"/>
        </w:rPr>
        <w:t>Transp. Res. Part D Transp. Environ.</w:t>
      </w:r>
      <w:r w:rsidRPr="005A5E5B">
        <w:rPr>
          <w:rFonts w:ascii="Calibri" w:hAnsi="Calibri" w:cs="Calibri"/>
          <w:noProof/>
          <w:szCs w:val="24"/>
          <w:lang w:val="en-GB"/>
        </w:rPr>
        <w:t xml:space="preserve"> 2016, </w:t>
      </w:r>
      <w:r w:rsidRPr="005A5E5B">
        <w:rPr>
          <w:rFonts w:ascii="Calibri" w:hAnsi="Calibri" w:cs="Calibri"/>
          <w:b/>
          <w:bCs/>
          <w:noProof/>
          <w:szCs w:val="24"/>
          <w:lang w:val="en-GB"/>
        </w:rPr>
        <w:t>45</w:t>
      </w:r>
      <w:r w:rsidRPr="005A5E5B">
        <w:rPr>
          <w:rFonts w:ascii="Calibri" w:hAnsi="Calibri" w:cs="Calibri"/>
          <w:noProof/>
          <w:szCs w:val="24"/>
          <w:lang w:val="en-GB"/>
        </w:rPr>
        <w:t>:64–83.</w:t>
      </w:r>
    </w:p>
    <w:p w14:paraId="36B14907" w14:textId="1B7D98BB"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20. </w:t>
      </w:r>
      <w:r w:rsidRPr="005A5E5B">
        <w:rPr>
          <w:rFonts w:ascii="Calibri" w:hAnsi="Calibri" w:cs="Calibri"/>
          <w:noProof/>
          <w:szCs w:val="24"/>
          <w:lang w:val="en-GB"/>
        </w:rPr>
        <w:tab/>
        <w:t xml:space="preserve">Weinberger R, Goetzke F: </w:t>
      </w:r>
      <w:r w:rsidRPr="005A5E5B">
        <w:rPr>
          <w:rFonts w:ascii="Calibri" w:hAnsi="Calibri" w:cs="Calibri"/>
          <w:b/>
          <w:bCs/>
          <w:noProof/>
          <w:szCs w:val="24"/>
          <w:lang w:val="en-GB"/>
        </w:rPr>
        <w:t>Unpacking preference: How previous experience affects auto ownership in the United States</w:t>
      </w:r>
      <w:r w:rsidRPr="005A5E5B">
        <w:rPr>
          <w:rFonts w:ascii="Calibri" w:hAnsi="Calibri" w:cs="Calibri"/>
          <w:noProof/>
          <w:szCs w:val="24"/>
          <w:lang w:val="en-GB"/>
        </w:rPr>
        <w:t xml:space="preserve">. </w:t>
      </w:r>
      <w:r w:rsidRPr="005A5E5B">
        <w:rPr>
          <w:rFonts w:ascii="Calibri" w:hAnsi="Calibri" w:cs="Calibri"/>
          <w:i/>
          <w:iCs/>
          <w:noProof/>
          <w:szCs w:val="24"/>
          <w:lang w:val="en-GB"/>
        </w:rPr>
        <w:t>Urban Stud.</w:t>
      </w:r>
      <w:r w:rsidRPr="005A5E5B">
        <w:rPr>
          <w:rFonts w:ascii="Calibri" w:hAnsi="Calibri" w:cs="Calibri"/>
          <w:noProof/>
          <w:szCs w:val="24"/>
          <w:lang w:val="en-GB"/>
        </w:rPr>
        <w:t xml:space="preserve"> 2010.</w:t>
      </w:r>
    </w:p>
    <w:p w14:paraId="4A4B5581"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21. </w:t>
      </w:r>
      <w:r w:rsidRPr="005A5E5B">
        <w:rPr>
          <w:rFonts w:ascii="Calibri" w:hAnsi="Calibri" w:cs="Calibri"/>
          <w:noProof/>
          <w:szCs w:val="24"/>
          <w:lang w:val="en-GB"/>
        </w:rPr>
        <w:tab/>
        <w:t xml:space="preserve">Ewing R, Cervero R: </w:t>
      </w:r>
      <w:r w:rsidRPr="005A5E5B">
        <w:rPr>
          <w:rFonts w:ascii="Calibri" w:hAnsi="Calibri" w:cs="Calibri"/>
          <w:b/>
          <w:bCs/>
          <w:noProof/>
          <w:szCs w:val="24"/>
          <w:lang w:val="en-GB"/>
        </w:rPr>
        <w:t>Travel and the Built Environment -- A Meta-Analysis</w:t>
      </w:r>
      <w:r w:rsidRPr="005A5E5B">
        <w:rPr>
          <w:rFonts w:ascii="Calibri" w:hAnsi="Calibri" w:cs="Calibri"/>
          <w:noProof/>
          <w:szCs w:val="24"/>
          <w:lang w:val="en-GB"/>
        </w:rPr>
        <w:t xml:space="preserve">. </w:t>
      </w:r>
      <w:r w:rsidRPr="005A5E5B">
        <w:rPr>
          <w:rFonts w:ascii="Calibri" w:hAnsi="Calibri" w:cs="Calibri"/>
          <w:i/>
          <w:iCs/>
          <w:noProof/>
          <w:szCs w:val="24"/>
          <w:lang w:val="en-GB"/>
        </w:rPr>
        <w:t>J. Am. Plan. Assoc.</w:t>
      </w:r>
      <w:r w:rsidRPr="005A5E5B">
        <w:rPr>
          <w:rFonts w:ascii="Calibri" w:hAnsi="Calibri" w:cs="Calibri"/>
          <w:noProof/>
          <w:szCs w:val="24"/>
          <w:lang w:val="en-GB"/>
        </w:rPr>
        <w:t xml:space="preserve"> 2010, </w:t>
      </w:r>
      <w:r w:rsidRPr="005A5E5B">
        <w:rPr>
          <w:rFonts w:ascii="Calibri" w:hAnsi="Calibri" w:cs="Calibri"/>
          <w:b/>
          <w:bCs/>
          <w:noProof/>
          <w:szCs w:val="24"/>
          <w:lang w:val="en-GB"/>
        </w:rPr>
        <w:t>76</w:t>
      </w:r>
      <w:r w:rsidRPr="005A5E5B">
        <w:rPr>
          <w:rFonts w:ascii="Calibri" w:hAnsi="Calibri" w:cs="Calibri"/>
          <w:noProof/>
          <w:szCs w:val="24"/>
          <w:lang w:val="en-GB"/>
        </w:rPr>
        <w:t>:265–294.</w:t>
      </w:r>
    </w:p>
    <w:p w14:paraId="471C0609"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22. </w:t>
      </w:r>
      <w:r w:rsidRPr="005A5E5B">
        <w:rPr>
          <w:rFonts w:ascii="Calibri" w:hAnsi="Calibri" w:cs="Calibri"/>
          <w:noProof/>
          <w:szCs w:val="24"/>
          <w:lang w:val="en-GB"/>
        </w:rPr>
        <w:tab/>
        <w:t xml:space="preserve">IEA: </w:t>
      </w:r>
      <w:r w:rsidRPr="005A5E5B">
        <w:rPr>
          <w:rFonts w:ascii="Calibri" w:hAnsi="Calibri" w:cs="Calibri"/>
          <w:i/>
          <w:iCs/>
          <w:noProof/>
          <w:szCs w:val="24"/>
          <w:lang w:val="en-GB"/>
        </w:rPr>
        <w:t>Energy technology perspective - Towards sustainable urban energy systems</w:t>
      </w:r>
      <w:r w:rsidRPr="005A5E5B">
        <w:rPr>
          <w:rFonts w:ascii="Calibri" w:hAnsi="Calibri" w:cs="Calibri"/>
          <w:noProof/>
          <w:szCs w:val="24"/>
          <w:lang w:val="en-GB"/>
        </w:rPr>
        <w:t>. 2016.</w:t>
      </w:r>
    </w:p>
    <w:p w14:paraId="19206EC0"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23. </w:t>
      </w:r>
      <w:r w:rsidRPr="005A5E5B">
        <w:rPr>
          <w:rFonts w:ascii="Calibri" w:hAnsi="Calibri" w:cs="Calibri"/>
          <w:noProof/>
          <w:szCs w:val="24"/>
          <w:lang w:val="en-GB"/>
        </w:rPr>
        <w:tab/>
        <w:t xml:space="preserve">Grubler A, Fisk D: </w:t>
      </w:r>
      <w:r w:rsidRPr="005A5E5B">
        <w:rPr>
          <w:rFonts w:ascii="Calibri" w:hAnsi="Calibri" w:cs="Calibri"/>
          <w:i/>
          <w:iCs/>
          <w:noProof/>
          <w:szCs w:val="24"/>
          <w:lang w:val="en-GB"/>
        </w:rPr>
        <w:t>Energizing Sustainable Cities: Assessing Urban Energy</w:t>
      </w:r>
      <w:r w:rsidRPr="005A5E5B">
        <w:rPr>
          <w:rFonts w:ascii="Calibri" w:hAnsi="Calibri" w:cs="Calibri"/>
          <w:noProof/>
          <w:szCs w:val="24"/>
          <w:lang w:val="en-GB"/>
        </w:rPr>
        <w:t>. Routledge; 2013.</w:t>
      </w:r>
    </w:p>
    <w:p w14:paraId="0C45694F" w14:textId="60747128"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24. </w:t>
      </w:r>
      <w:r w:rsidRPr="005A5E5B">
        <w:rPr>
          <w:rFonts w:ascii="Calibri" w:hAnsi="Calibri" w:cs="Calibri"/>
          <w:noProof/>
          <w:szCs w:val="24"/>
          <w:lang w:val="en-GB"/>
        </w:rPr>
        <w:tab/>
        <w:t xml:space="preserve">Creutzig F, Fernandez B, Haberl H, Khosla R, Mulugetta Y, Seto KC: </w:t>
      </w:r>
      <w:r w:rsidRPr="005A5E5B">
        <w:rPr>
          <w:rFonts w:ascii="Calibri" w:hAnsi="Calibri" w:cs="Calibri"/>
          <w:b/>
          <w:bCs/>
          <w:noProof/>
          <w:szCs w:val="24"/>
          <w:lang w:val="en-GB"/>
        </w:rPr>
        <w:t>Beyond Technology: Demand-Side Solutions to Climate Change Mitigation</w:t>
      </w:r>
      <w:r w:rsidRPr="005A5E5B">
        <w:rPr>
          <w:rFonts w:ascii="Calibri" w:hAnsi="Calibri" w:cs="Calibri"/>
          <w:noProof/>
          <w:szCs w:val="24"/>
          <w:lang w:val="en-GB"/>
        </w:rPr>
        <w:t xml:space="preserve">. </w:t>
      </w:r>
      <w:r w:rsidRPr="005A5E5B">
        <w:rPr>
          <w:rFonts w:ascii="Calibri" w:hAnsi="Calibri" w:cs="Calibri"/>
          <w:i/>
          <w:iCs/>
          <w:noProof/>
          <w:szCs w:val="24"/>
          <w:lang w:val="en-GB"/>
        </w:rPr>
        <w:t>Annu. Rev. Environ. Resour.</w:t>
      </w:r>
      <w:r w:rsidRPr="005A5E5B">
        <w:rPr>
          <w:rFonts w:ascii="Calibri" w:hAnsi="Calibri" w:cs="Calibri"/>
          <w:noProof/>
          <w:szCs w:val="24"/>
          <w:lang w:val="en-GB"/>
        </w:rPr>
        <w:t xml:space="preserve"> 2016, </w:t>
      </w:r>
      <w:r w:rsidRPr="005A5E5B">
        <w:rPr>
          <w:rFonts w:ascii="Calibri" w:hAnsi="Calibri" w:cs="Calibri"/>
          <w:b/>
          <w:bCs/>
          <w:noProof/>
          <w:szCs w:val="24"/>
          <w:lang w:val="en-GB"/>
        </w:rPr>
        <w:t>41</w:t>
      </w:r>
      <w:r w:rsidRPr="005A5E5B">
        <w:rPr>
          <w:rFonts w:ascii="Calibri" w:hAnsi="Calibri" w:cs="Calibri"/>
          <w:noProof/>
          <w:szCs w:val="24"/>
          <w:lang w:val="en-GB"/>
        </w:rPr>
        <w:t xml:space="preserve">. </w:t>
      </w:r>
      <w:r w:rsidRPr="000235B6">
        <w:rPr>
          <w:rFonts w:ascii="Calibri" w:hAnsi="Calibri" w:cs="Times New Roman"/>
          <w:b/>
          <w:noProof/>
          <w:szCs w:val="24"/>
          <w:lang w:val="en-GB"/>
        </w:rPr>
        <w:t>[</w:t>
      </w:r>
      <w:r>
        <w:rPr>
          <w:rFonts w:ascii="Calibri" w:hAnsi="Calibri" w:cs="Times New Roman"/>
          <w:b/>
          <w:bCs/>
          <w:noProof/>
          <w:szCs w:val="24"/>
          <w:lang w:val="en-GB"/>
        </w:rPr>
        <w:t>**Finds significant mitigation potential on the demand side, most of which to be realized on urban scale.]</w:t>
      </w:r>
    </w:p>
    <w:p w14:paraId="5DE5BFF5"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25. </w:t>
      </w:r>
      <w:r w:rsidRPr="005A5E5B">
        <w:rPr>
          <w:rFonts w:ascii="Calibri" w:hAnsi="Calibri" w:cs="Calibri"/>
          <w:noProof/>
          <w:szCs w:val="24"/>
          <w:lang w:val="en-GB"/>
        </w:rPr>
        <w:tab/>
        <w:t xml:space="preserve">Salon D, Boarnet MG, Handy S, Spears S, Tal G: </w:t>
      </w:r>
      <w:r w:rsidRPr="005A5E5B">
        <w:rPr>
          <w:rFonts w:ascii="Calibri" w:hAnsi="Calibri" w:cs="Calibri"/>
          <w:b/>
          <w:bCs/>
          <w:noProof/>
          <w:szCs w:val="24"/>
          <w:lang w:val="en-GB"/>
        </w:rPr>
        <w:t>How do local actions affect VMT? A critical review of the empirical evidence</w:t>
      </w:r>
      <w:r w:rsidRPr="005A5E5B">
        <w:rPr>
          <w:rFonts w:ascii="Calibri" w:hAnsi="Calibri" w:cs="Calibri"/>
          <w:noProof/>
          <w:szCs w:val="24"/>
          <w:lang w:val="en-GB"/>
        </w:rPr>
        <w:t xml:space="preserve">. </w:t>
      </w:r>
      <w:r w:rsidRPr="005A5E5B">
        <w:rPr>
          <w:rFonts w:ascii="Calibri" w:hAnsi="Calibri" w:cs="Calibri"/>
          <w:i/>
          <w:iCs/>
          <w:noProof/>
          <w:szCs w:val="24"/>
          <w:lang w:val="en-GB"/>
        </w:rPr>
        <w:t>Transp. Res. Part D Transp. Environ.</w:t>
      </w:r>
      <w:r w:rsidRPr="005A5E5B">
        <w:rPr>
          <w:rFonts w:ascii="Calibri" w:hAnsi="Calibri" w:cs="Calibri"/>
          <w:noProof/>
          <w:szCs w:val="24"/>
          <w:lang w:val="en-GB"/>
        </w:rPr>
        <w:t xml:space="preserve"> 2012, </w:t>
      </w:r>
      <w:r w:rsidRPr="005A5E5B">
        <w:rPr>
          <w:rFonts w:ascii="Calibri" w:hAnsi="Calibri" w:cs="Calibri"/>
          <w:b/>
          <w:bCs/>
          <w:noProof/>
          <w:szCs w:val="24"/>
          <w:lang w:val="en-GB"/>
        </w:rPr>
        <w:t>17</w:t>
      </w:r>
      <w:r w:rsidRPr="005A5E5B">
        <w:rPr>
          <w:rFonts w:ascii="Calibri" w:hAnsi="Calibri" w:cs="Calibri"/>
          <w:noProof/>
          <w:szCs w:val="24"/>
          <w:lang w:val="en-GB"/>
        </w:rPr>
        <w:t>:495–508.</w:t>
      </w:r>
    </w:p>
    <w:p w14:paraId="5202060D" w14:textId="40D7ED0F"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26. </w:t>
      </w:r>
      <w:r w:rsidRPr="005A5E5B">
        <w:rPr>
          <w:rFonts w:ascii="Calibri" w:hAnsi="Calibri" w:cs="Calibri"/>
          <w:noProof/>
          <w:szCs w:val="24"/>
          <w:lang w:val="en-GB"/>
        </w:rPr>
        <w:tab/>
        <w:t xml:space="preserve">Bongardt D, Breithaupt M, Creutzig F: </w:t>
      </w:r>
      <w:r w:rsidRPr="005A5E5B">
        <w:rPr>
          <w:rFonts w:ascii="Calibri" w:hAnsi="Calibri" w:cs="Calibri"/>
          <w:b/>
          <w:bCs/>
          <w:noProof/>
          <w:szCs w:val="24"/>
          <w:lang w:val="en-GB"/>
        </w:rPr>
        <w:t>Beyond the fossil city: Towards low carbon transport and green growth</w:t>
      </w:r>
      <w:r w:rsidRPr="005A5E5B">
        <w:rPr>
          <w:rFonts w:ascii="Calibri" w:hAnsi="Calibri" w:cs="Calibri"/>
          <w:noProof/>
          <w:szCs w:val="24"/>
          <w:lang w:val="en-GB"/>
        </w:rPr>
        <w:t xml:space="preserve">. In </w:t>
      </w:r>
      <w:r w:rsidRPr="005A5E5B">
        <w:rPr>
          <w:rFonts w:ascii="Calibri" w:hAnsi="Calibri" w:cs="Calibri"/>
          <w:i/>
          <w:iCs/>
          <w:noProof/>
          <w:szCs w:val="24"/>
          <w:lang w:val="en-GB"/>
        </w:rPr>
        <w:t>5th regional environmentally sustainable transport forum in Asia, United Nations Centre for Regional Development, Bangkok, Thailand</w:t>
      </w:r>
      <w:r w:rsidRPr="005A5E5B">
        <w:rPr>
          <w:rFonts w:ascii="Calibri" w:hAnsi="Calibri" w:cs="Calibri"/>
          <w:noProof/>
          <w:szCs w:val="24"/>
          <w:lang w:val="en-GB"/>
        </w:rPr>
        <w:t xml:space="preserve">. 2010. </w:t>
      </w:r>
      <w:r w:rsidRPr="005A5E5B">
        <w:rPr>
          <w:rFonts w:ascii="Calibri" w:hAnsi="Calibri" w:cs="Times New Roman"/>
          <w:b/>
          <w:noProof/>
          <w:szCs w:val="24"/>
          <w:lang w:val="en-GB"/>
        </w:rPr>
        <w:t>[</w:t>
      </w:r>
      <w:r w:rsidRPr="000235B6">
        <w:rPr>
          <w:rFonts w:ascii="Calibri" w:hAnsi="Calibri" w:cs="Times New Roman"/>
          <w:b/>
          <w:bCs/>
          <w:noProof/>
          <w:szCs w:val="24"/>
          <w:lang w:val="en-GB"/>
        </w:rPr>
        <w:t>**Overview of policy option</w:t>
      </w:r>
      <w:r>
        <w:rPr>
          <w:rFonts w:ascii="Calibri" w:hAnsi="Calibri" w:cs="Times New Roman"/>
          <w:b/>
          <w:bCs/>
          <w:noProof/>
          <w:szCs w:val="24"/>
          <w:lang w:val="en-GB"/>
        </w:rPr>
        <w:t>s</w:t>
      </w:r>
      <w:r w:rsidRPr="000235B6">
        <w:rPr>
          <w:rFonts w:ascii="Calibri" w:hAnsi="Calibri" w:cs="Times New Roman"/>
          <w:b/>
          <w:bCs/>
          <w:noProof/>
          <w:szCs w:val="24"/>
          <w:lang w:val="en-GB"/>
        </w:rPr>
        <w:t xml:space="preserve"> in urban transport.]</w:t>
      </w:r>
    </w:p>
    <w:p w14:paraId="32AEF7B7"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27. </w:t>
      </w:r>
      <w:r w:rsidRPr="005A5E5B">
        <w:rPr>
          <w:rFonts w:ascii="Calibri" w:hAnsi="Calibri" w:cs="Calibri"/>
          <w:noProof/>
          <w:szCs w:val="24"/>
          <w:lang w:val="en-GB"/>
        </w:rPr>
        <w:tab/>
        <w:t xml:space="preserve">Bongardt D, Creutzig F, Hüging H, Sakamoto K, Bakker S, Gota S, Böhler-Baedeker S: </w:t>
      </w:r>
      <w:r w:rsidRPr="005A5E5B">
        <w:rPr>
          <w:rFonts w:ascii="Calibri" w:hAnsi="Calibri" w:cs="Calibri"/>
          <w:i/>
          <w:iCs/>
          <w:noProof/>
          <w:szCs w:val="24"/>
          <w:lang w:val="en-GB"/>
        </w:rPr>
        <w:t>Low-carbon land transport: policy handbook</w:t>
      </w:r>
      <w:r w:rsidRPr="005A5E5B">
        <w:rPr>
          <w:rFonts w:ascii="Calibri" w:hAnsi="Calibri" w:cs="Calibri"/>
          <w:noProof/>
          <w:szCs w:val="24"/>
          <w:lang w:val="en-GB"/>
        </w:rPr>
        <w:t>. Routledge; 2013.</w:t>
      </w:r>
    </w:p>
    <w:p w14:paraId="7D61FCE5"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28. </w:t>
      </w:r>
      <w:r w:rsidRPr="005A5E5B">
        <w:rPr>
          <w:rFonts w:ascii="Calibri" w:hAnsi="Calibri" w:cs="Calibri"/>
          <w:noProof/>
          <w:szCs w:val="24"/>
          <w:lang w:val="en-GB"/>
        </w:rPr>
        <w:tab/>
        <w:t xml:space="preserve">Creutzig F: </w:t>
      </w:r>
      <w:r w:rsidRPr="005A5E5B">
        <w:rPr>
          <w:rFonts w:ascii="Calibri" w:hAnsi="Calibri" w:cs="Calibri"/>
          <w:b/>
          <w:bCs/>
          <w:noProof/>
          <w:szCs w:val="24"/>
          <w:lang w:val="en-GB"/>
        </w:rPr>
        <w:t>Evolving Narratives of Low-Carbon Futures in Transportation</w:t>
      </w:r>
      <w:r w:rsidRPr="005A5E5B">
        <w:rPr>
          <w:rFonts w:ascii="Calibri" w:hAnsi="Calibri" w:cs="Calibri"/>
          <w:noProof/>
          <w:szCs w:val="24"/>
          <w:lang w:val="en-GB"/>
        </w:rPr>
        <w:t xml:space="preserve">. </w:t>
      </w:r>
      <w:r w:rsidRPr="005A5E5B">
        <w:rPr>
          <w:rFonts w:ascii="Calibri" w:hAnsi="Calibri" w:cs="Calibri"/>
          <w:i/>
          <w:iCs/>
          <w:noProof/>
          <w:szCs w:val="24"/>
          <w:lang w:val="en-GB"/>
        </w:rPr>
        <w:t>Transp. Rev.</w:t>
      </w:r>
      <w:r w:rsidRPr="005A5E5B">
        <w:rPr>
          <w:rFonts w:ascii="Calibri" w:hAnsi="Calibri" w:cs="Calibri"/>
          <w:noProof/>
          <w:szCs w:val="24"/>
          <w:lang w:val="en-GB"/>
        </w:rPr>
        <w:t xml:space="preserve"> 2016, </w:t>
      </w:r>
      <w:r w:rsidRPr="005A5E5B">
        <w:rPr>
          <w:rFonts w:ascii="Calibri" w:hAnsi="Calibri" w:cs="Calibri"/>
          <w:b/>
          <w:bCs/>
          <w:noProof/>
          <w:szCs w:val="24"/>
          <w:lang w:val="en-GB"/>
        </w:rPr>
        <w:t>36</w:t>
      </w:r>
      <w:r w:rsidRPr="005A5E5B">
        <w:rPr>
          <w:rFonts w:ascii="Calibri" w:hAnsi="Calibri" w:cs="Calibri"/>
          <w:noProof/>
          <w:szCs w:val="24"/>
          <w:lang w:val="en-GB"/>
        </w:rPr>
        <w:t>:341–360.</w:t>
      </w:r>
    </w:p>
    <w:p w14:paraId="332FE018" w14:textId="68B45F5D"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29. </w:t>
      </w:r>
      <w:r w:rsidRPr="005A5E5B">
        <w:rPr>
          <w:rFonts w:ascii="Calibri" w:hAnsi="Calibri" w:cs="Calibri"/>
          <w:noProof/>
          <w:szCs w:val="24"/>
          <w:lang w:val="en-GB"/>
        </w:rPr>
        <w:tab/>
        <w:t xml:space="preserve">Ürge-Vorsatz D, Novikova A: </w:t>
      </w:r>
      <w:r w:rsidRPr="005A5E5B">
        <w:rPr>
          <w:rFonts w:ascii="Calibri" w:hAnsi="Calibri" w:cs="Calibri"/>
          <w:b/>
          <w:bCs/>
          <w:noProof/>
          <w:szCs w:val="24"/>
          <w:lang w:val="en-GB"/>
        </w:rPr>
        <w:t>Potentials and costs of carbon dioxide mitigation in the world’s buildings</w:t>
      </w:r>
      <w:r w:rsidRPr="005A5E5B">
        <w:rPr>
          <w:rFonts w:ascii="Calibri" w:hAnsi="Calibri" w:cs="Calibri"/>
          <w:noProof/>
          <w:szCs w:val="24"/>
          <w:lang w:val="en-GB"/>
        </w:rPr>
        <w:t xml:space="preserve">. </w:t>
      </w:r>
      <w:r w:rsidRPr="005A5E5B">
        <w:rPr>
          <w:rFonts w:ascii="Calibri" w:hAnsi="Calibri" w:cs="Calibri"/>
          <w:i/>
          <w:iCs/>
          <w:noProof/>
          <w:szCs w:val="24"/>
          <w:lang w:val="en-GB"/>
        </w:rPr>
        <w:t>Energy Policy</w:t>
      </w:r>
      <w:r w:rsidRPr="005A5E5B">
        <w:rPr>
          <w:rFonts w:ascii="Calibri" w:hAnsi="Calibri" w:cs="Calibri"/>
          <w:noProof/>
          <w:szCs w:val="24"/>
          <w:lang w:val="en-GB"/>
        </w:rPr>
        <w:t xml:space="preserve"> 2008, </w:t>
      </w:r>
      <w:r w:rsidRPr="005A5E5B">
        <w:rPr>
          <w:rFonts w:ascii="Calibri" w:hAnsi="Calibri" w:cs="Calibri"/>
          <w:b/>
          <w:bCs/>
          <w:noProof/>
          <w:szCs w:val="24"/>
          <w:lang w:val="en-GB"/>
        </w:rPr>
        <w:t>36</w:t>
      </w:r>
      <w:r w:rsidRPr="005A5E5B">
        <w:rPr>
          <w:rFonts w:ascii="Calibri" w:hAnsi="Calibri" w:cs="Calibri"/>
          <w:noProof/>
          <w:szCs w:val="24"/>
          <w:lang w:val="en-GB"/>
        </w:rPr>
        <w:t xml:space="preserve">:642–661. </w:t>
      </w:r>
      <w:r w:rsidRPr="00BF460A">
        <w:rPr>
          <w:rFonts w:ascii="Calibri" w:hAnsi="Calibri" w:cs="Times New Roman"/>
          <w:b/>
          <w:noProof/>
          <w:szCs w:val="24"/>
          <w:lang w:val="en-GB"/>
        </w:rPr>
        <w:t>[</w:t>
      </w:r>
      <w:r w:rsidRPr="00BF460A">
        <w:rPr>
          <w:rFonts w:ascii="Calibri" w:hAnsi="Calibri" w:cs="Times New Roman"/>
          <w:b/>
          <w:bCs/>
          <w:noProof/>
          <w:szCs w:val="24"/>
          <w:lang w:val="en-GB"/>
        </w:rPr>
        <w:t>*Breaks  ground on systematically assessing the building sector's potential to climate mitigation.]</w:t>
      </w:r>
    </w:p>
    <w:p w14:paraId="4EB4B8C8"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30. </w:t>
      </w:r>
      <w:r w:rsidRPr="005A5E5B">
        <w:rPr>
          <w:rFonts w:ascii="Calibri" w:hAnsi="Calibri" w:cs="Calibri"/>
          <w:noProof/>
          <w:szCs w:val="24"/>
          <w:lang w:val="en-GB"/>
        </w:rPr>
        <w:tab/>
        <w:t xml:space="preserve">Lucon O, Ürge-Vorsatz D, Zain Ahmed A, Akbari H, Bertoldi P, Cabeza LF, Eyre N, Gadgil A, </w:t>
      </w:r>
      <w:r w:rsidRPr="005A5E5B">
        <w:rPr>
          <w:rFonts w:ascii="Calibri" w:hAnsi="Calibri" w:cs="Calibri"/>
          <w:noProof/>
          <w:szCs w:val="24"/>
          <w:lang w:val="en-GB"/>
        </w:rPr>
        <w:lastRenderedPageBreak/>
        <w:t xml:space="preserve">Harvey LDD, Jiang Y, et al.: </w:t>
      </w:r>
      <w:r w:rsidRPr="005A5E5B">
        <w:rPr>
          <w:rFonts w:ascii="Calibri" w:hAnsi="Calibri" w:cs="Calibri"/>
          <w:b/>
          <w:bCs/>
          <w:noProof/>
          <w:szCs w:val="24"/>
          <w:lang w:val="en-GB"/>
        </w:rPr>
        <w:t>Buildings</w:t>
      </w:r>
      <w:r w:rsidRPr="005A5E5B">
        <w:rPr>
          <w:rFonts w:ascii="Calibri" w:hAnsi="Calibri" w:cs="Calibri"/>
          <w:noProof/>
          <w:szCs w:val="24"/>
          <w:lang w:val="en-GB"/>
        </w:rPr>
        <w:t xml:space="preserve">. In </w:t>
      </w:r>
      <w:r w:rsidRPr="005A5E5B">
        <w:rPr>
          <w:rFonts w:ascii="Calibri" w:hAnsi="Calibri" w:cs="Calibri"/>
          <w:i/>
          <w:iCs/>
          <w:noProof/>
          <w:szCs w:val="24"/>
          <w:lang w:val="en-GB"/>
        </w:rPr>
        <w:t>Climate Change 2014: Mitigation of Climate Change. Contribution of Working Group III to the Fifth Assessment Report of the Intergovernmental Panel on Climate Change [Edenhofer, O., R. Pichs-Madruga, Y. Sokona, E. Farahani, S. Kadner, K. Seyboth, A. Adler,</w:t>
      </w:r>
      <w:r w:rsidRPr="005A5E5B">
        <w:rPr>
          <w:rFonts w:ascii="Calibri" w:hAnsi="Calibri" w:cs="Calibri"/>
          <w:noProof/>
          <w:szCs w:val="24"/>
          <w:lang w:val="en-GB"/>
        </w:rPr>
        <w:t>. . 2014.</w:t>
      </w:r>
    </w:p>
    <w:p w14:paraId="0621B61D"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31. </w:t>
      </w:r>
      <w:r w:rsidRPr="005A5E5B">
        <w:rPr>
          <w:rFonts w:ascii="Calibri" w:hAnsi="Calibri" w:cs="Calibri"/>
          <w:noProof/>
          <w:szCs w:val="24"/>
          <w:lang w:val="en-GB"/>
        </w:rPr>
        <w:tab/>
        <w:t xml:space="preserve">Ürge-Vorsatz D, Eyre N, Graham P, Harvey D, Hertwich E, Jiang Y, Kornevall C, Majumbar M, McMahon JE, Mirasgedis S, et al.: </w:t>
      </w:r>
      <w:r w:rsidRPr="005A5E5B">
        <w:rPr>
          <w:rFonts w:ascii="Calibri" w:hAnsi="Calibri" w:cs="Calibri"/>
          <w:b/>
          <w:bCs/>
          <w:noProof/>
          <w:szCs w:val="24"/>
          <w:lang w:val="en-GB"/>
        </w:rPr>
        <w:t>Energy End-Use: Buildings</w:t>
      </w:r>
      <w:r w:rsidRPr="005A5E5B">
        <w:rPr>
          <w:rFonts w:ascii="Calibri" w:hAnsi="Calibri" w:cs="Calibri"/>
          <w:noProof/>
          <w:szCs w:val="24"/>
          <w:lang w:val="en-GB"/>
        </w:rPr>
        <w:t xml:space="preserve">. In </w:t>
      </w:r>
      <w:r w:rsidRPr="005A5E5B">
        <w:rPr>
          <w:rFonts w:ascii="Calibri" w:hAnsi="Calibri" w:cs="Calibri"/>
          <w:i/>
          <w:iCs/>
          <w:noProof/>
          <w:szCs w:val="24"/>
          <w:lang w:val="en-GB"/>
        </w:rPr>
        <w:t>Global Energy Assessment - Toward a Sustainable Future</w:t>
      </w:r>
      <w:r w:rsidRPr="005A5E5B">
        <w:rPr>
          <w:rFonts w:ascii="Calibri" w:hAnsi="Calibri" w:cs="Calibri"/>
          <w:noProof/>
          <w:szCs w:val="24"/>
          <w:lang w:val="en-GB"/>
        </w:rPr>
        <w:t>. . Cambridge University Press; 2012:649–760.</w:t>
      </w:r>
    </w:p>
    <w:p w14:paraId="565427C3" w14:textId="3C65D0AC"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32. </w:t>
      </w:r>
      <w:r w:rsidRPr="005A5E5B">
        <w:rPr>
          <w:rFonts w:ascii="Calibri" w:hAnsi="Calibri" w:cs="Calibri"/>
          <w:noProof/>
          <w:szCs w:val="24"/>
          <w:lang w:val="en-GB"/>
        </w:rPr>
        <w:tab/>
      </w:r>
      <w:r w:rsidRPr="00285454">
        <w:rPr>
          <w:rFonts w:ascii="Calibri" w:hAnsi="Calibri" w:cs="Calibri"/>
          <w:noProof/>
          <w:szCs w:val="24"/>
          <w:lang w:val="en-GB"/>
        </w:rPr>
        <w:t xml:space="preserve">Cabeza LF, Urge-Vorsatz D, McNeil MA, Barreneche C, Serrano S: </w:t>
      </w:r>
      <w:r w:rsidRPr="00285454">
        <w:rPr>
          <w:rFonts w:ascii="Calibri" w:hAnsi="Calibri" w:cs="Calibri"/>
          <w:b/>
          <w:bCs/>
          <w:noProof/>
          <w:szCs w:val="24"/>
          <w:lang w:val="en-GB"/>
        </w:rPr>
        <w:t>Investigating greenhouse challenge from growing trends of electricity consumption through home appliances in buildings</w:t>
      </w:r>
      <w:r w:rsidRPr="00285454">
        <w:rPr>
          <w:rFonts w:ascii="Calibri" w:hAnsi="Calibri" w:cs="Calibri"/>
          <w:noProof/>
          <w:szCs w:val="24"/>
          <w:lang w:val="en-GB"/>
        </w:rPr>
        <w:t xml:space="preserve">. </w:t>
      </w:r>
      <w:r w:rsidRPr="005A5E5B">
        <w:rPr>
          <w:rFonts w:ascii="Calibri" w:hAnsi="Calibri" w:cs="Calibri"/>
          <w:i/>
          <w:iCs/>
          <w:noProof/>
          <w:szCs w:val="24"/>
          <w:lang w:val="en-GB"/>
        </w:rPr>
        <w:t>Renew. Sustain. Energy Rev.</w:t>
      </w:r>
      <w:r w:rsidRPr="005A5E5B">
        <w:rPr>
          <w:rFonts w:ascii="Calibri" w:hAnsi="Calibri" w:cs="Calibri"/>
          <w:noProof/>
          <w:szCs w:val="24"/>
          <w:lang w:val="en-GB"/>
        </w:rPr>
        <w:t xml:space="preserve"> 2014, </w:t>
      </w:r>
      <w:r w:rsidRPr="005A5E5B">
        <w:rPr>
          <w:rFonts w:ascii="Calibri" w:hAnsi="Calibri" w:cs="Calibri"/>
          <w:b/>
          <w:bCs/>
          <w:noProof/>
          <w:szCs w:val="24"/>
          <w:lang w:val="en-GB"/>
        </w:rPr>
        <w:t>36</w:t>
      </w:r>
      <w:r w:rsidRPr="005A5E5B">
        <w:rPr>
          <w:rFonts w:ascii="Calibri" w:hAnsi="Calibri" w:cs="Calibri"/>
          <w:noProof/>
          <w:szCs w:val="24"/>
          <w:lang w:val="en-GB"/>
        </w:rPr>
        <w:t>:188–193.</w:t>
      </w:r>
    </w:p>
    <w:p w14:paraId="75864AA3"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33. </w:t>
      </w:r>
      <w:r w:rsidRPr="005A5E5B">
        <w:rPr>
          <w:rFonts w:ascii="Calibri" w:hAnsi="Calibri" w:cs="Calibri"/>
          <w:noProof/>
          <w:szCs w:val="24"/>
          <w:lang w:val="en-GB"/>
        </w:rPr>
        <w:tab/>
        <w:t xml:space="preserve">Bajželj B, Richards KS, Allwood JM, Smith P, Dennis JS, Curmi E, Gilligan CA: </w:t>
      </w:r>
      <w:r w:rsidRPr="005A5E5B">
        <w:rPr>
          <w:rFonts w:ascii="Calibri" w:hAnsi="Calibri" w:cs="Calibri"/>
          <w:b/>
          <w:bCs/>
          <w:noProof/>
          <w:szCs w:val="24"/>
          <w:lang w:val="en-GB"/>
        </w:rPr>
        <w:t>Importance of food-demand management for climate mitigation</w:t>
      </w:r>
      <w:r w:rsidRPr="005A5E5B">
        <w:rPr>
          <w:rFonts w:ascii="Calibri" w:hAnsi="Calibri" w:cs="Calibri"/>
          <w:noProof/>
          <w:szCs w:val="24"/>
          <w:lang w:val="en-GB"/>
        </w:rPr>
        <w:t xml:space="preserve">. </w:t>
      </w:r>
      <w:r w:rsidRPr="005A5E5B">
        <w:rPr>
          <w:rFonts w:ascii="Calibri" w:hAnsi="Calibri" w:cs="Calibri"/>
          <w:i/>
          <w:iCs/>
          <w:noProof/>
          <w:szCs w:val="24"/>
          <w:lang w:val="en-GB"/>
        </w:rPr>
        <w:t>Nat. Clim. Chang.</w:t>
      </w:r>
      <w:r w:rsidRPr="005A5E5B">
        <w:rPr>
          <w:rFonts w:ascii="Calibri" w:hAnsi="Calibri" w:cs="Calibri"/>
          <w:noProof/>
          <w:szCs w:val="24"/>
          <w:lang w:val="en-GB"/>
        </w:rPr>
        <w:t xml:space="preserve"> 2014, </w:t>
      </w:r>
      <w:r w:rsidRPr="005A5E5B">
        <w:rPr>
          <w:rFonts w:ascii="Calibri" w:hAnsi="Calibri" w:cs="Calibri"/>
          <w:b/>
          <w:bCs/>
          <w:noProof/>
          <w:szCs w:val="24"/>
          <w:lang w:val="en-GB"/>
        </w:rPr>
        <w:t>4</w:t>
      </w:r>
      <w:r w:rsidRPr="005A5E5B">
        <w:rPr>
          <w:rFonts w:ascii="Calibri" w:hAnsi="Calibri" w:cs="Calibri"/>
          <w:noProof/>
          <w:szCs w:val="24"/>
          <w:lang w:val="en-GB"/>
        </w:rPr>
        <w:t>:924–929.</w:t>
      </w:r>
    </w:p>
    <w:p w14:paraId="3BEA5783"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34. </w:t>
      </w:r>
      <w:r w:rsidRPr="005A5E5B">
        <w:rPr>
          <w:rFonts w:ascii="Calibri" w:hAnsi="Calibri" w:cs="Calibri"/>
          <w:noProof/>
          <w:szCs w:val="24"/>
          <w:lang w:val="en-GB"/>
        </w:rPr>
        <w:tab/>
        <w:t xml:space="preserve">Lecocq F, Shalizi Z: </w:t>
      </w:r>
      <w:r w:rsidRPr="005A5E5B">
        <w:rPr>
          <w:rFonts w:ascii="Calibri" w:hAnsi="Calibri" w:cs="Calibri"/>
          <w:b/>
          <w:bCs/>
          <w:noProof/>
          <w:szCs w:val="24"/>
          <w:lang w:val="en-GB"/>
        </w:rPr>
        <w:t>The economics of targeted mitigation in infrastructure</w:t>
      </w:r>
      <w:r w:rsidRPr="005A5E5B">
        <w:rPr>
          <w:rFonts w:ascii="Calibri" w:hAnsi="Calibri" w:cs="Calibri"/>
          <w:noProof/>
          <w:szCs w:val="24"/>
          <w:lang w:val="en-GB"/>
        </w:rPr>
        <w:t xml:space="preserve">. </w:t>
      </w:r>
      <w:r w:rsidRPr="005A5E5B">
        <w:rPr>
          <w:rFonts w:ascii="Calibri" w:hAnsi="Calibri" w:cs="Calibri"/>
          <w:i/>
          <w:iCs/>
          <w:noProof/>
          <w:szCs w:val="24"/>
          <w:lang w:val="en-GB"/>
        </w:rPr>
        <w:t>Clim. Policy</w:t>
      </w:r>
      <w:r w:rsidRPr="005A5E5B">
        <w:rPr>
          <w:rFonts w:ascii="Calibri" w:hAnsi="Calibri" w:cs="Calibri"/>
          <w:noProof/>
          <w:szCs w:val="24"/>
          <w:lang w:val="en-GB"/>
        </w:rPr>
        <w:t xml:space="preserve"> 2014, </w:t>
      </w:r>
      <w:r w:rsidRPr="005A5E5B">
        <w:rPr>
          <w:rFonts w:ascii="Calibri" w:hAnsi="Calibri" w:cs="Calibri"/>
          <w:b/>
          <w:bCs/>
          <w:noProof/>
          <w:szCs w:val="24"/>
          <w:lang w:val="en-GB"/>
        </w:rPr>
        <w:t>14</w:t>
      </w:r>
      <w:r w:rsidRPr="005A5E5B">
        <w:rPr>
          <w:rFonts w:ascii="Calibri" w:hAnsi="Calibri" w:cs="Calibri"/>
          <w:noProof/>
          <w:szCs w:val="24"/>
          <w:lang w:val="en-GB"/>
        </w:rPr>
        <w:t>:187–208.</w:t>
      </w:r>
    </w:p>
    <w:p w14:paraId="282BFFA7"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35. </w:t>
      </w:r>
      <w:r w:rsidRPr="005A5E5B">
        <w:rPr>
          <w:rFonts w:ascii="Calibri" w:hAnsi="Calibri" w:cs="Calibri"/>
          <w:noProof/>
          <w:szCs w:val="24"/>
          <w:lang w:val="en-GB"/>
        </w:rPr>
        <w:tab/>
        <w:t xml:space="preserve">Fujita M: </w:t>
      </w:r>
      <w:r w:rsidRPr="005A5E5B">
        <w:rPr>
          <w:rFonts w:ascii="Calibri" w:hAnsi="Calibri" w:cs="Calibri"/>
          <w:i/>
          <w:iCs/>
          <w:noProof/>
          <w:szCs w:val="24"/>
          <w:lang w:val="en-GB"/>
        </w:rPr>
        <w:t>Urban Economic Theory</w:t>
      </w:r>
      <w:r w:rsidRPr="005A5E5B">
        <w:rPr>
          <w:rFonts w:ascii="Calibri" w:hAnsi="Calibri" w:cs="Calibri"/>
          <w:noProof/>
          <w:szCs w:val="24"/>
          <w:lang w:val="en-GB"/>
        </w:rPr>
        <w:t>. Cambridge University Press; 1989.</w:t>
      </w:r>
    </w:p>
    <w:p w14:paraId="3AFB72F3"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36. </w:t>
      </w:r>
      <w:r w:rsidRPr="005A5E5B">
        <w:rPr>
          <w:rFonts w:ascii="Calibri" w:hAnsi="Calibri" w:cs="Calibri"/>
          <w:noProof/>
          <w:szCs w:val="24"/>
          <w:lang w:val="en-GB"/>
        </w:rPr>
        <w:tab/>
        <w:t xml:space="preserve">Creutzig F: </w:t>
      </w:r>
      <w:r w:rsidRPr="005A5E5B">
        <w:rPr>
          <w:rFonts w:ascii="Calibri" w:hAnsi="Calibri" w:cs="Calibri"/>
          <w:b/>
          <w:bCs/>
          <w:noProof/>
          <w:szCs w:val="24"/>
          <w:lang w:val="en-GB"/>
        </w:rPr>
        <w:t>How fuel prices determine public transport infrastructure, modal shares and urban form</w:t>
      </w:r>
      <w:r w:rsidRPr="005A5E5B">
        <w:rPr>
          <w:rFonts w:ascii="Calibri" w:hAnsi="Calibri" w:cs="Calibri"/>
          <w:noProof/>
          <w:szCs w:val="24"/>
          <w:lang w:val="en-GB"/>
        </w:rPr>
        <w:t xml:space="preserve">. </w:t>
      </w:r>
      <w:r w:rsidRPr="005A5E5B">
        <w:rPr>
          <w:rFonts w:ascii="Calibri" w:hAnsi="Calibri" w:cs="Calibri"/>
          <w:i/>
          <w:iCs/>
          <w:noProof/>
          <w:szCs w:val="24"/>
          <w:lang w:val="en-GB"/>
        </w:rPr>
        <w:t>Urban Clim.</w:t>
      </w:r>
      <w:r w:rsidRPr="005A5E5B">
        <w:rPr>
          <w:rFonts w:ascii="Calibri" w:hAnsi="Calibri" w:cs="Calibri"/>
          <w:noProof/>
          <w:szCs w:val="24"/>
          <w:lang w:val="en-GB"/>
        </w:rPr>
        <w:t xml:space="preserve"> 2014, </w:t>
      </w:r>
      <w:r w:rsidRPr="005A5E5B">
        <w:rPr>
          <w:rFonts w:ascii="Calibri" w:hAnsi="Calibri" w:cs="Calibri"/>
          <w:b/>
          <w:bCs/>
          <w:noProof/>
          <w:szCs w:val="24"/>
          <w:lang w:val="en-GB"/>
        </w:rPr>
        <w:t>10</w:t>
      </w:r>
      <w:r w:rsidRPr="005A5E5B">
        <w:rPr>
          <w:rFonts w:ascii="Calibri" w:hAnsi="Calibri" w:cs="Calibri"/>
          <w:noProof/>
          <w:szCs w:val="24"/>
          <w:lang w:val="en-GB"/>
        </w:rPr>
        <w:t>:63–76.</w:t>
      </w:r>
    </w:p>
    <w:p w14:paraId="5B75A07A"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37. </w:t>
      </w:r>
      <w:r w:rsidRPr="005A5E5B">
        <w:rPr>
          <w:rFonts w:ascii="Calibri" w:hAnsi="Calibri" w:cs="Calibri"/>
          <w:noProof/>
          <w:szCs w:val="24"/>
          <w:lang w:val="en-GB"/>
        </w:rPr>
        <w:tab/>
        <w:t xml:space="preserve">Creutzig F, Baiocchi G, Bierkandt R, Pichler P-P, Seto KC: </w:t>
      </w:r>
      <w:r w:rsidRPr="005A5E5B">
        <w:rPr>
          <w:rFonts w:ascii="Calibri" w:hAnsi="Calibri" w:cs="Calibri"/>
          <w:b/>
          <w:bCs/>
          <w:noProof/>
          <w:szCs w:val="24"/>
          <w:lang w:val="en-GB"/>
        </w:rPr>
        <w:t>Global typology of urban energy use and potentials for an urbanization mitigation wedge [Internet]</w:t>
      </w:r>
      <w:r w:rsidRPr="005A5E5B">
        <w:rPr>
          <w:rFonts w:ascii="Calibri" w:hAnsi="Calibri" w:cs="Calibri"/>
          <w:noProof/>
          <w:szCs w:val="24"/>
          <w:lang w:val="en-GB"/>
        </w:rPr>
        <w:t xml:space="preserve">. </w:t>
      </w:r>
      <w:r w:rsidRPr="005A5E5B">
        <w:rPr>
          <w:rFonts w:ascii="Calibri" w:hAnsi="Calibri" w:cs="Calibri"/>
          <w:i/>
          <w:iCs/>
          <w:noProof/>
          <w:szCs w:val="24"/>
          <w:lang w:val="en-GB"/>
        </w:rPr>
        <w:t>Proc. Natl. Acad. Sci.</w:t>
      </w:r>
      <w:r w:rsidRPr="005A5E5B">
        <w:rPr>
          <w:rFonts w:ascii="Calibri" w:hAnsi="Calibri" w:cs="Calibri"/>
          <w:noProof/>
          <w:szCs w:val="24"/>
          <w:lang w:val="en-GB"/>
        </w:rPr>
        <w:t xml:space="preserve"> 2015, doi:10.1073/pnas.1315545112.</w:t>
      </w:r>
    </w:p>
    <w:p w14:paraId="4A9A5E1B"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38. </w:t>
      </w:r>
      <w:r w:rsidRPr="005A5E5B">
        <w:rPr>
          <w:rFonts w:ascii="Calibri" w:hAnsi="Calibri" w:cs="Calibri"/>
          <w:noProof/>
          <w:szCs w:val="24"/>
          <w:lang w:val="en-GB"/>
        </w:rPr>
        <w:tab/>
        <w:t xml:space="preserve">Lee DD, Seung HS: </w:t>
      </w:r>
      <w:r w:rsidRPr="005A5E5B">
        <w:rPr>
          <w:rFonts w:ascii="Calibri" w:hAnsi="Calibri" w:cs="Calibri"/>
          <w:b/>
          <w:bCs/>
          <w:noProof/>
          <w:szCs w:val="24"/>
          <w:lang w:val="en-GB"/>
        </w:rPr>
        <w:t>Learning the parts of objects by non-negative matrix factorization. [Internet]</w:t>
      </w:r>
      <w:r w:rsidRPr="005A5E5B">
        <w:rPr>
          <w:rFonts w:ascii="Calibri" w:hAnsi="Calibri" w:cs="Calibri"/>
          <w:noProof/>
          <w:szCs w:val="24"/>
          <w:lang w:val="en-GB"/>
        </w:rPr>
        <w:t xml:space="preserve">. </w:t>
      </w:r>
      <w:r w:rsidRPr="005A5E5B">
        <w:rPr>
          <w:rFonts w:ascii="Calibri" w:hAnsi="Calibri" w:cs="Calibri"/>
          <w:i/>
          <w:iCs/>
          <w:noProof/>
          <w:szCs w:val="24"/>
          <w:lang w:val="en-GB"/>
        </w:rPr>
        <w:t>Nature</w:t>
      </w:r>
      <w:r w:rsidRPr="005A5E5B">
        <w:rPr>
          <w:rFonts w:ascii="Calibri" w:hAnsi="Calibri" w:cs="Calibri"/>
          <w:noProof/>
          <w:szCs w:val="24"/>
          <w:lang w:val="en-GB"/>
        </w:rPr>
        <w:t xml:space="preserve"> 1999, </w:t>
      </w:r>
      <w:r w:rsidRPr="005A5E5B">
        <w:rPr>
          <w:rFonts w:ascii="Calibri" w:hAnsi="Calibri" w:cs="Calibri"/>
          <w:b/>
          <w:bCs/>
          <w:noProof/>
          <w:szCs w:val="24"/>
          <w:lang w:val="en-GB"/>
        </w:rPr>
        <w:t>401</w:t>
      </w:r>
      <w:r w:rsidRPr="005A5E5B">
        <w:rPr>
          <w:rFonts w:ascii="Calibri" w:hAnsi="Calibri" w:cs="Calibri"/>
          <w:noProof/>
          <w:szCs w:val="24"/>
          <w:lang w:val="en-GB"/>
        </w:rPr>
        <w:t>:788–91.</w:t>
      </w:r>
    </w:p>
    <w:p w14:paraId="1F192055"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39. </w:t>
      </w:r>
      <w:r w:rsidRPr="005A5E5B">
        <w:rPr>
          <w:rFonts w:ascii="Calibri" w:hAnsi="Calibri" w:cs="Calibri"/>
          <w:noProof/>
          <w:szCs w:val="24"/>
          <w:lang w:val="en-GB"/>
        </w:rPr>
        <w:tab/>
        <w:t xml:space="preserve">Jacomy M, Venturini T, Heymann S, Bastian M: </w:t>
      </w:r>
      <w:r w:rsidRPr="005A5E5B">
        <w:rPr>
          <w:rFonts w:ascii="Calibri" w:hAnsi="Calibri" w:cs="Calibri"/>
          <w:b/>
          <w:bCs/>
          <w:noProof/>
          <w:szCs w:val="24"/>
          <w:lang w:val="en-GB"/>
        </w:rPr>
        <w:t>ForceAtlas2, a continuous graph layout algorithm for handy network visualization designed for the Gephi software</w:t>
      </w:r>
      <w:r w:rsidRPr="005A5E5B">
        <w:rPr>
          <w:rFonts w:ascii="Calibri" w:hAnsi="Calibri" w:cs="Calibri"/>
          <w:noProof/>
          <w:szCs w:val="24"/>
          <w:lang w:val="en-GB"/>
        </w:rPr>
        <w:t xml:space="preserve">. </w:t>
      </w:r>
      <w:r w:rsidRPr="005A5E5B">
        <w:rPr>
          <w:rFonts w:ascii="Calibri" w:hAnsi="Calibri" w:cs="Calibri"/>
          <w:i/>
          <w:iCs/>
          <w:noProof/>
          <w:szCs w:val="24"/>
          <w:lang w:val="en-GB"/>
        </w:rPr>
        <w:t>PLoS One</w:t>
      </w:r>
      <w:r w:rsidRPr="005A5E5B">
        <w:rPr>
          <w:rFonts w:ascii="Calibri" w:hAnsi="Calibri" w:cs="Calibri"/>
          <w:noProof/>
          <w:szCs w:val="24"/>
          <w:lang w:val="en-GB"/>
        </w:rPr>
        <w:t xml:space="preserve"> 2014, </w:t>
      </w:r>
      <w:r w:rsidRPr="005A5E5B">
        <w:rPr>
          <w:rFonts w:ascii="Calibri" w:hAnsi="Calibri" w:cs="Calibri"/>
          <w:b/>
          <w:bCs/>
          <w:noProof/>
          <w:szCs w:val="24"/>
          <w:lang w:val="en-GB"/>
        </w:rPr>
        <w:t>9</w:t>
      </w:r>
      <w:r w:rsidRPr="005A5E5B">
        <w:rPr>
          <w:rFonts w:ascii="Calibri" w:hAnsi="Calibri" w:cs="Calibri"/>
          <w:noProof/>
          <w:szCs w:val="24"/>
          <w:lang w:val="en-GB"/>
        </w:rPr>
        <w:t>:1–12.</w:t>
      </w:r>
    </w:p>
    <w:p w14:paraId="21FA0D49"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40. </w:t>
      </w:r>
      <w:r w:rsidRPr="005A5E5B">
        <w:rPr>
          <w:rFonts w:ascii="Calibri" w:hAnsi="Calibri" w:cs="Calibri"/>
          <w:noProof/>
          <w:szCs w:val="24"/>
          <w:lang w:val="en-GB"/>
        </w:rPr>
        <w:tab/>
        <w:t xml:space="preserve">Bulkeley H, Betsill MM: </w:t>
      </w:r>
      <w:r w:rsidRPr="005A5E5B">
        <w:rPr>
          <w:rFonts w:ascii="Calibri" w:hAnsi="Calibri" w:cs="Calibri"/>
          <w:b/>
          <w:bCs/>
          <w:noProof/>
          <w:szCs w:val="24"/>
          <w:lang w:val="en-GB"/>
        </w:rPr>
        <w:t>Rethinking sustainable cities: Multilevel governance and the “urban” politics of climate change</w:t>
      </w:r>
      <w:r w:rsidRPr="005A5E5B">
        <w:rPr>
          <w:rFonts w:ascii="Calibri" w:hAnsi="Calibri" w:cs="Calibri"/>
          <w:noProof/>
          <w:szCs w:val="24"/>
          <w:lang w:val="en-GB"/>
        </w:rPr>
        <w:t xml:space="preserve">. </w:t>
      </w:r>
      <w:r w:rsidRPr="005A5E5B">
        <w:rPr>
          <w:rFonts w:ascii="Calibri" w:hAnsi="Calibri" w:cs="Calibri"/>
          <w:i/>
          <w:iCs/>
          <w:noProof/>
          <w:szCs w:val="24"/>
          <w:lang w:val="en-GB"/>
        </w:rPr>
        <w:t>Env. Polit.</w:t>
      </w:r>
      <w:r w:rsidRPr="005A5E5B">
        <w:rPr>
          <w:rFonts w:ascii="Calibri" w:hAnsi="Calibri" w:cs="Calibri"/>
          <w:noProof/>
          <w:szCs w:val="24"/>
          <w:lang w:val="en-GB"/>
        </w:rPr>
        <w:t xml:space="preserve"> 2005, </w:t>
      </w:r>
      <w:r w:rsidRPr="005A5E5B">
        <w:rPr>
          <w:rFonts w:ascii="Calibri" w:hAnsi="Calibri" w:cs="Calibri"/>
          <w:b/>
          <w:bCs/>
          <w:noProof/>
          <w:szCs w:val="24"/>
          <w:lang w:val="en-GB"/>
        </w:rPr>
        <w:t>14</w:t>
      </w:r>
      <w:r w:rsidRPr="005A5E5B">
        <w:rPr>
          <w:rFonts w:ascii="Calibri" w:hAnsi="Calibri" w:cs="Calibri"/>
          <w:noProof/>
          <w:szCs w:val="24"/>
          <w:lang w:val="en-GB"/>
        </w:rPr>
        <w:t>:42–63.</w:t>
      </w:r>
    </w:p>
    <w:p w14:paraId="10DC6A09"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41. </w:t>
      </w:r>
      <w:r w:rsidRPr="005A5E5B">
        <w:rPr>
          <w:rFonts w:ascii="Calibri" w:hAnsi="Calibri" w:cs="Calibri"/>
          <w:noProof/>
          <w:szCs w:val="24"/>
          <w:lang w:val="en-GB"/>
        </w:rPr>
        <w:tab/>
        <w:t xml:space="preserve">Pataki DE, Carreiro MM, Cherrier J, Grulke NE, Jennings V, Pincetl S, Pouyat R V., Whitlow TH, Zipperer WC: </w:t>
      </w:r>
      <w:r w:rsidRPr="005A5E5B">
        <w:rPr>
          <w:rFonts w:ascii="Calibri" w:hAnsi="Calibri" w:cs="Calibri"/>
          <w:b/>
          <w:bCs/>
          <w:noProof/>
          <w:szCs w:val="24"/>
          <w:lang w:val="en-GB"/>
        </w:rPr>
        <w:t>Coupling biogeochemical cycles in urban environments: Ecosystem services, green solutions, and misconceptions</w:t>
      </w:r>
      <w:r w:rsidRPr="005A5E5B">
        <w:rPr>
          <w:rFonts w:ascii="Calibri" w:hAnsi="Calibri" w:cs="Calibri"/>
          <w:noProof/>
          <w:szCs w:val="24"/>
          <w:lang w:val="en-GB"/>
        </w:rPr>
        <w:t xml:space="preserve">. </w:t>
      </w:r>
      <w:r w:rsidRPr="005A5E5B">
        <w:rPr>
          <w:rFonts w:ascii="Calibri" w:hAnsi="Calibri" w:cs="Calibri"/>
          <w:i/>
          <w:iCs/>
          <w:noProof/>
          <w:szCs w:val="24"/>
          <w:lang w:val="en-GB"/>
        </w:rPr>
        <w:t>Front. Ecol. Environ.</w:t>
      </w:r>
      <w:r w:rsidRPr="005A5E5B">
        <w:rPr>
          <w:rFonts w:ascii="Calibri" w:hAnsi="Calibri" w:cs="Calibri"/>
          <w:noProof/>
          <w:szCs w:val="24"/>
          <w:lang w:val="en-GB"/>
        </w:rPr>
        <w:t xml:space="preserve"> 2011, </w:t>
      </w:r>
      <w:r w:rsidRPr="005A5E5B">
        <w:rPr>
          <w:rFonts w:ascii="Calibri" w:hAnsi="Calibri" w:cs="Calibri"/>
          <w:b/>
          <w:bCs/>
          <w:noProof/>
          <w:szCs w:val="24"/>
          <w:lang w:val="en-GB"/>
        </w:rPr>
        <w:t>9</w:t>
      </w:r>
      <w:r w:rsidRPr="005A5E5B">
        <w:rPr>
          <w:rFonts w:ascii="Calibri" w:hAnsi="Calibri" w:cs="Calibri"/>
          <w:noProof/>
          <w:szCs w:val="24"/>
          <w:lang w:val="en-GB"/>
        </w:rPr>
        <w:t>:27–36.</w:t>
      </w:r>
    </w:p>
    <w:p w14:paraId="72DC9DCE"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42. </w:t>
      </w:r>
      <w:r w:rsidRPr="005A5E5B">
        <w:rPr>
          <w:rFonts w:ascii="Calibri" w:hAnsi="Calibri" w:cs="Calibri"/>
          <w:noProof/>
          <w:szCs w:val="24"/>
          <w:lang w:val="en-GB"/>
        </w:rPr>
        <w:tab/>
        <w:t xml:space="preserve">Newsham GR, Mancini S, Birt BJ: </w:t>
      </w:r>
      <w:r w:rsidRPr="005A5E5B">
        <w:rPr>
          <w:rFonts w:ascii="Calibri" w:hAnsi="Calibri" w:cs="Calibri"/>
          <w:b/>
          <w:bCs/>
          <w:noProof/>
          <w:szCs w:val="24"/>
          <w:lang w:val="en-GB"/>
        </w:rPr>
        <w:t>Do LEED-certified buildings save energy? Yes, but...</w:t>
      </w:r>
      <w:r w:rsidRPr="005A5E5B">
        <w:rPr>
          <w:rFonts w:ascii="Calibri" w:hAnsi="Calibri" w:cs="Calibri"/>
          <w:noProof/>
          <w:szCs w:val="24"/>
          <w:lang w:val="en-GB"/>
        </w:rPr>
        <w:t xml:space="preserve"> </w:t>
      </w:r>
      <w:r w:rsidRPr="005A5E5B">
        <w:rPr>
          <w:rFonts w:ascii="Calibri" w:hAnsi="Calibri" w:cs="Calibri"/>
          <w:i/>
          <w:iCs/>
          <w:noProof/>
          <w:szCs w:val="24"/>
          <w:lang w:val="en-GB"/>
        </w:rPr>
        <w:t>Energy Build.</w:t>
      </w:r>
      <w:r w:rsidRPr="005A5E5B">
        <w:rPr>
          <w:rFonts w:ascii="Calibri" w:hAnsi="Calibri" w:cs="Calibri"/>
          <w:noProof/>
          <w:szCs w:val="24"/>
          <w:lang w:val="en-GB"/>
        </w:rPr>
        <w:t xml:space="preserve"> 2009, </w:t>
      </w:r>
      <w:r w:rsidRPr="005A5E5B">
        <w:rPr>
          <w:rFonts w:ascii="Calibri" w:hAnsi="Calibri" w:cs="Calibri"/>
          <w:b/>
          <w:bCs/>
          <w:noProof/>
          <w:szCs w:val="24"/>
          <w:lang w:val="en-GB"/>
        </w:rPr>
        <w:t>41</w:t>
      </w:r>
      <w:r w:rsidRPr="005A5E5B">
        <w:rPr>
          <w:rFonts w:ascii="Calibri" w:hAnsi="Calibri" w:cs="Calibri"/>
          <w:noProof/>
          <w:szCs w:val="24"/>
          <w:lang w:val="en-GB"/>
        </w:rPr>
        <w:t>:897–905.</w:t>
      </w:r>
    </w:p>
    <w:p w14:paraId="149ECD11"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43. </w:t>
      </w:r>
      <w:r w:rsidRPr="005A5E5B">
        <w:rPr>
          <w:rFonts w:ascii="Calibri" w:hAnsi="Calibri" w:cs="Calibri"/>
          <w:noProof/>
          <w:szCs w:val="24"/>
          <w:lang w:val="en-GB"/>
        </w:rPr>
        <w:tab/>
        <w:t xml:space="preserve">Abrahamse W, Steg L, Vlek C, Rothengatter T: </w:t>
      </w:r>
      <w:r w:rsidRPr="005A5E5B">
        <w:rPr>
          <w:rFonts w:ascii="Calibri" w:hAnsi="Calibri" w:cs="Calibri"/>
          <w:b/>
          <w:bCs/>
          <w:noProof/>
          <w:szCs w:val="24"/>
          <w:lang w:val="en-GB"/>
        </w:rPr>
        <w:t>A review of intervention studies aimed at household energy conservation</w:t>
      </w:r>
      <w:r w:rsidRPr="005A5E5B">
        <w:rPr>
          <w:rFonts w:ascii="Calibri" w:hAnsi="Calibri" w:cs="Calibri"/>
          <w:noProof/>
          <w:szCs w:val="24"/>
          <w:lang w:val="en-GB"/>
        </w:rPr>
        <w:t xml:space="preserve">. </w:t>
      </w:r>
      <w:r w:rsidRPr="005A5E5B">
        <w:rPr>
          <w:rFonts w:ascii="Calibri" w:hAnsi="Calibri" w:cs="Calibri"/>
          <w:i/>
          <w:iCs/>
          <w:noProof/>
          <w:szCs w:val="24"/>
          <w:lang w:val="en-GB"/>
        </w:rPr>
        <w:t>J. Environ. Psychol.</w:t>
      </w:r>
      <w:r w:rsidRPr="005A5E5B">
        <w:rPr>
          <w:rFonts w:ascii="Calibri" w:hAnsi="Calibri" w:cs="Calibri"/>
          <w:noProof/>
          <w:szCs w:val="24"/>
          <w:lang w:val="en-GB"/>
        </w:rPr>
        <w:t xml:space="preserve"> 2005, </w:t>
      </w:r>
      <w:r w:rsidRPr="005A5E5B">
        <w:rPr>
          <w:rFonts w:ascii="Calibri" w:hAnsi="Calibri" w:cs="Calibri"/>
          <w:b/>
          <w:bCs/>
          <w:noProof/>
          <w:szCs w:val="24"/>
          <w:lang w:val="en-GB"/>
        </w:rPr>
        <w:t>25</w:t>
      </w:r>
      <w:r w:rsidRPr="005A5E5B">
        <w:rPr>
          <w:rFonts w:ascii="Calibri" w:hAnsi="Calibri" w:cs="Calibri"/>
          <w:noProof/>
          <w:szCs w:val="24"/>
          <w:lang w:val="en-GB"/>
        </w:rPr>
        <w:t>:273–291.</w:t>
      </w:r>
    </w:p>
    <w:p w14:paraId="2B2DC7F0" w14:textId="71E636E6"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44. </w:t>
      </w:r>
      <w:r w:rsidRPr="005A5E5B">
        <w:rPr>
          <w:rFonts w:ascii="Calibri" w:hAnsi="Calibri" w:cs="Calibri"/>
          <w:noProof/>
          <w:szCs w:val="24"/>
          <w:lang w:val="en-GB"/>
        </w:rPr>
        <w:tab/>
      </w:r>
      <w:r w:rsidRPr="00285454">
        <w:rPr>
          <w:rFonts w:ascii="Calibri" w:hAnsi="Calibri" w:cs="Calibri"/>
          <w:noProof/>
          <w:szCs w:val="24"/>
          <w:lang w:val="en-GB"/>
        </w:rPr>
        <w:t xml:space="preserve">Dietz T, Gardner GT, Gilligan J, Stern PC, Vandenbergh MP: </w:t>
      </w:r>
      <w:r w:rsidRPr="00285454">
        <w:rPr>
          <w:rFonts w:ascii="Calibri" w:hAnsi="Calibri" w:cs="Calibri"/>
          <w:b/>
          <w:bCs/>
          <w:noProof/>
          <w:szCs w:val="24"/>
          <w:lang w:val="en-GB"/>
        </w:rPr>
        <w:t>Household actions can provide a behavioral wedge to rapidly reduce US carbon emissions</w:t>
      </w:r>
      <w:r w:rsidRPr="00285454">
        <w:rPr>
          <w:rFonts w:ascii="Calibri" w:hAnsi="Calibri" w:cs="Calibri"/>
          <w:noProof/>
          <w:szCs w:val="24"/>
          <w:lang w:val="en-GB"/>
        </w:rPr>
        <w:t xml:space="preserve">. </w:t>
      </w:r>
      <w:r w:rsidRPr="005A5E5B">
        <w:rPr>
          <w:rFonts w:ascii="Calibri" w:hAnsi="Calibri" w:cs="Calibri"/>
          <w:i/>
          <w:iCs/>
          <w:noProof/>
          <w:szCs w:val="24"/>
          <w:lang w:val="en-GB"/>
        </w:rPr>
        <w:t>Proc. Natl. Acad. Sci.</w:t>
      </w:r>
      <w:r w:rsidRPr="005A5E5B">
        <w:rPr>
          <w:rFonts w:ascii="Calibri" w:hAnsi="Calibri" w:cs="Calibri"/>
          <w:noProof/>
          <w:szCs w:val="24"/>
          <w:lang w:val="en-GB"/>
        </w:rPr>
        <w:t xml:space="preserve"> 2009, </w:t>
      </w:r>
      <w:r w:rsidRPr="005A5E5B">
        <w:rPr>
          <w:rFonts w:ascii="Calibri" w:hAnsi="Calibri" w:cs="Calibri"/>
          <w:b/>
          <w:bCs/>
          <w:noProof/>
          <w:szCs w:val="24"/>
          <w:lang w:val="en-GB"/>
        </w:rPr>
        <w:t>106</w:t>
      </w:r>
      <w:r w:rsidRPr="005A5E5B">
        <w:rPr>
          <w:rFonts w:ascii="Calibri" w:hAnsi="Calibri" w:cs="Calibri"/>
          <w:noProof/>
          <w:szCs w:val="24"/>
          <w:lang w:val="en-GB"/>
        </w:rPr>
        <w:t>:18452–18456.</w:t>
      </w:r>
    </w:p>
    <w:p w14:paraId="165C15F6" w14:textId="337B2542"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45. </w:t>
      </w:r>
      <w:r w:rsidRPr="005A5E5B">
        <w:rPr>
          <w:rFonts w:ascii="Calibri" w:hAnsi="Calibri" w:cs="Calibri"/>
          <w:noProof/>
          <w:szCs w:val="24"/>
          <w:lang w:val="en-GB"/>
        </w:rPr>
        <w:tab/>
      </w:r>
      <w:r w:rsidRPr="00285454">
        <w:rPr>
          <w:rFonts w:ascii="Calibri" w:hAnsi="Calibri" w:cs="Calibri"/>
          <w:noProof/>
          <w:szCs w:val="24"/>
          <w:lang w:val="en-GB"/>
        </w:rPr>
        <w:t xml:space="preserve">IPCC: </w:t>
      </w:r>
      <w:r w:rsidRPr="00285454">
        <w:rPr>
          <w:rFonts w:ascii="Calibri" w:hAnsi="Calibri" w:cs="Calibri"/>
          <w:b/>
          <w:bCs/>
          <w:noProof/>
          <w:szCs w:val="24"/>
          <w:lang w:val="en-GB"/>
        </w:rPr>
        <w:t>Appendix A: Procedures for the preparation, review, acceptance, adoption, approval and publication of IPCC Reports</w:t>
      </w:r>
      <w:r w:rsidRPr="00285454">
        <w:rPr>
          <w:rFonts w:ascii="Calibri" w:hAnsi="Calibri" w:cs="Calibri"/>
          <w:noProof/>
          <w:szCs w:val="24"/>
          <w:lang w:val="en-GB"/>
        </w:rPr>
        <w:t xml:space="preserve">. </w:t>
      </w:r>
      <w:r w:rsidRPr="005A5E5B">
        <w:rPr>
          <w:rFonts w:ascii="Calibri" w:hAnsi="Calibri" w:cs="Calibri"/>
          <w:noProof/>
          <w:szCs w:val="24"/>
          <w:lang w:val="en-GB"/>
        </w:rPr>
        <w:t xml:space="preserve">In </w:t>
      </w:r>
      <w:r w:rsidRPr="005A5E5B">
        <w:rPr>
          <w:rFonts w:ascii="Calibri" w:hAnsi="Calibri" w:cs="Calibri"/>
          <w:i/>
          <w:iCs/>
          <w:noProof/>
          <w:szCs w:val="24"/>
          <w:lang w:val="en-GB"/>
        </w:rPr>
        <w:t>Principles Governing IPCC Work</w:t>
      </w:r>
      <w:r w:rsidRPr="005A5E5B">
        <w:rPr>
          <w:rFonts w:ascii="Calibri" w:hAnsi="Calibri" w:cs="Calibri"/>
          <w:noProof/>
          <w:szCs w:val="24"/>
          <w:lang w:val="en-GB"/>
        </w:rPr>
        <w:t>. . IPCC; 2013.</w:t>
      </w:r>
    </w:p>
    <w:p w14:paraId="65C334B0"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46. </w:t>
      </w:r>
      <w:r w:rsidRPr="005A5E5B">
        <w:rPr>
          <w:rFonts w:ascii="Calibri" w:hAnsi="Calibri" w:cs="Calibri"/>
          <w:noProof/>
          <w:szCs w:val="24"/>
          <w:lang w:val="en-GB"/>
        </w:rPr>
        <w:tab/>
        <w:t xml:space="preserve">Cervero R, Murphy S, Ferrell C, Goguts N, Tsai Y-H, Arrington GB, Boroski J, Smith-Heimer J, </w:t>
      </w:r>
      <w:r w:rsidRPr="005A5E5B">
        <w:rPr>
          <w:rFonts w:ascii="Calibri" w:hAnsi="Calibri" w:cs="Calibri"/>
          <w:noProof/>
          <w:szCs w:val="24"/>
          <w:lang w:val="en-GB"/>
        </w:rPr>
        <w:lastRenderedPageBreak/>
        <w:t xml:space="preserve">Golem R, Penninger P, et al.: </w:t>
      </w:r>
      <w:r w:rsidRPr="005A5E5B">
        <w:rPr>
          <w:rFonts w:ascii="Calibri" w:hAnsi="Calibri" w:cs="Calibri"/>
          <w:i/>
          <w:iCs/>
          <w:noProof/>
          <w:szCs w:val="24"/>
          <w:lang w:val="en-GB"/>
        </w:rPr>
        <w:t>TCRP Report 102: Transit-Oriented Development in the United States: Experiences, Challenges, and Prospectes</w:t>
      </w:r>
      <w:r w:rsidRPr="005A5E5B">
        <w:rPr>
          <w:rFonts w:ascii="Calibri" w:hAnsi="Calibri" w:cs="Calibri"/>
          <w:noProof/>
          <w:szCs w:val="24"/>
          <w:lang w:val="en-GB"/>
        </w:rPr>
        <w:t>. Transportation Research Board; 2004.</w:t>
      </w:r>
    </w:p>
    <w:p w14:paraId="0CC9383B" w14:textId="1AAD313A"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47. </w:t>
      </w:r>
      <w:r w:rsidRPr="005A5E5B">
        <w:rPr>
          <w:rFonts w:ascii="Calibri" w:hAnsi="Calibri" w:cs="Calibri"/>
          <w:noProof/>
          <w:szCs w:val="24"/>
          <w:lang w:val="en-GB"/>
        </w:rPr>
        <w:tab/>
        <w:t xml:space="preserve">Wegener M: </w:t>
      </w:r>
      <w:r w:rsidRPr="005A5E5B">
        <w:rPr>
          <w:rFonts w:ascii="Calibri" w:hAnsi="Calibri" w:cs="Calibri"/>
          <w:b/>
          <w:bCs/>
          <w:noProof/>
          <w:szCs w:val="24"/>
          <w:lang w:val="en-GB"/>
        </w:rPr>
        <w:t>Overview of land use transport models</w:t>
      </w:r>
      <w:r w:rsidRPr="005A5E5B">
        <w:rPr>
          <w:rFonts w:ascii="Calibri" w:hAnsi="Calibri" w:cs="Calibri"/>
          <w:noProof/>
          <w:szCs w:val="24"/>
          <w:lang w:val="en-GB"/>
        </w:rPr>
        <w:t xml:space="preserve">. In </w:t>
      </w:r>
      <w:r w:rsidRPr="005A5E5B">
        <w:rPr>
          <w:rFonts w:ascii="Calibri" w:hAnsi="Calibri" w:cs="Calibri"/>
          <w:i/>
          <w:iCs/>
          <w:noProof/>
          <w:szCs w:val="24"/>
          <w:lang w:val="en-GB"/>
        </w:rPr>
        <w:t>Handbook of transport geography and spatial systems</w:t>
      </w:r>
      <w:r w:rsidRPr="005A5E5B">
        <w:rPr>
          <w:rFonts w:ascii="Calibri" w:hAnsi="Calibri" w:cs="Calibri"/>
          <w:noProof/>
          <w:szCs w:val="24"/>
          <w:lang w:val="en-GB"/>
        </w:rPr>
        <w:t>. . Emerald Group Publishing Limited; 2004:127–146.</w:t>
      </w:r>
      <w:r w:rsidRPr="005A5E5B">
        <w:rPr>
          <w:rFonts w:ascii="Calibri" w:hAnsi="Calibri" w:cs="Times New Roman"/>
          <w:noProof/>
          <w:szCs w:val="24"/>
          <w:lang w:val="en-GB"/>
        </w:rPr>
        <w:t xml:space="preserve"> </w:t>
      </w:r>
      <w:r w:rsidRPr="00E021B6">
        <w:rPr>
          <w:rFonts w:ascii="Calibri" w:hAnsi="Calibri" w:cs="Times New Roman"/>
          <w:b/>
          <w:noProof/>
          <w:szCs w:val="24"/>
          <w:lang w:val="en-GB"/>
        </w:rPr>
        <w:t>[</w:t>
      </w:r>
      <w:r w:rsidRPr="00E021B6">
        <w:rPr>
          <w:rFonts w:ascii="Calibri" w:hAnsi="Calibri" w:cs="Times New Roman"/>
          <w:b/>
          <w:noProof/>
          <w:szCs w:val="24"/>
          <w:lang w:val="en-US"/>
        </w:rPr>
        <w:t>**Transport land use models generate many detailed insights that are still insufficiently utilized in the climate mitigation literature.]</w:t>
      </w:r>
    </w:p>
    <w:p w14:paraId="1E7EDF51"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48. </w:t>
      </w:r>
      <w:r w:rsidRPr="005A5E5B">
        <w:rPr>
          <w:rFonts w:ascii="Calibri" w:hAnsi="Calibri" w:cs="Calibri"/>
          <w:noProof/>
          <w:szCs w:val="24"/>
          <w:lang w:val="en-GB"/>
        </w:rPr>
        <w:tab/>
        <w:t xml:space="preserve">Moeckel R, Nagel K: </w:t>
      </w:r>
      <w:r w:rsidRPr="005A5E5B">
        <w:rPr>
          <w:rFonts w:ascii="Calibri" w:hAnsi="Calibri" w:cs="Calibri"/>
          <w:b/>
          <w:bCs/>
          <w:noProof/>
          <w:szCs w:val="24"/>
          <w:lang w:val="en-GB"/>
        </w:rPr>
        <w:t>Maintaining Mobility in Substantial Urban Growth Futures</w:t>
      </w:r>
      <w:r w:rsidRPr="005A5E5B">
        <w:rPr>
          <w:rFonts w:ascii="Calibri" w:hAnsi="Calibri" w:cs="Calibri"/>
          <w:noProof/>
          <w:szCs w:val="24"/>
          <w:lang w:val="en-GB"/>
        </w:rPr>
        <w:t xml:space="preserve">. </w:t>
      </w:r>
      <w:r w:rsidRPr="005A5E5B">
        <w:rPr>
          <w:rFonts w:ascii="Calibri" w:hAnsi="Calibri" w:cs="Calibri"/>
          <w:i/>
          <w:iCs/>
          <w:noProof/>
          <w:szCs w:val="24"/>
          <w:lang w:val="en-GB"/>
        </w:rPr>
        <w:t>Transp. Res. Procedia</w:t>
      </w:r>
      <w:r w:rsidRPr="005A5E5B">
        <w:rPr>
          <w:rFonts w:ascii="Calibri" w:hAnsi="Calibri" w:cs="Calibri"/>
          <w:noProof/>
          <w:szCs w:val="24"/>
          <w:lang w:val="en-GB"/>
        </w:rPr>
        <w:t xml:space="preserve"> 2016, </w:t>
      </w:r>
      <w:r w:rsidRPr="005A5E5B">
        <w:rPr>
          <w:rFonts w:ascii="Calibri" w:hAnsi="Calibri" w:cs="Calibri"/>
          <w:b/>
          <w:bCs/>
          <w:noProof/>
          <w:szCs w:val="24"/>
          <w:lang w:val="en-GB"/>
        </w:rPr>
        <w:t>19</w:t>
      </w:r>
      <w:r w:rsidRPr="005A5E5B">
        <w:rPr>
          <w:rFonts w:ascii="Calibri" w:hAnsi="Calibri" w:cs="Calibri"/>
          <w:noProof/>
          <w:szCs w:val="24"/>
          <w:lang w:val="en-GB"/>
        </w:rPr>
        <w:t>:70–80.</w:t>
      </w:r>
    </w:p>
    <w:p w14:paraId="0449DC87"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49. </w:t>
      </w:r>
      <w:r w:rsidRPr="005A5E5B">
        <w:rPr>
          <w:rFonts w:ascii="Calibri" w:hAnsi="Calibri" w:cs="Calibri"/>
          <w:noProof/>
          <w:szCs w:val="24"/>
          <w:lang w:val="en-GB"/>
        </w:rPr>
        <w:tab/>
        <w:t xml:space="preserve">M. W: </w:t>
      </w:r>
      <w:r w:rsidRPr="005A5E5B">
        <w:rPr>
          <w:rFonts w:ascii="Calibri" w:hAnsi="Calibri" w:cs="Calibri"/>
          <w:b/>
          <w:bCs/>
          <w:noProof/>
          <w:szCs w:val="24"/>
          <w:lang w:val="en-GB"/>
        </w:rPr>
        <w:t>Land-use transport interaction models</w:t>
      </w:r>
      <w:r w:rsidRPr="005A5E5B">
        <w:rPr>
          <w:rFonts w:ascii="Calibri" w:hAnsi="Calibri" w:cs="Calibri"/>
          <w:noProof/>
          <w:szCs w:val="24"/>
          <w:lang w:val="en-GB"/>
        </w:rPr>
        <w:t xml:space="preserve">. In </w:t>
      </w:r>
      <w:r w:rsidRPr="005A5E5B">
        <w:rPr>
          <w:rFonts w:ascii="Calibri" w:hAnsi="Calibri" w:cs="Calibri"/>
          <w:i/>
          <w:iCs/>
          <w:noProof/>
          <w:szCs w:val="24"/>
          <w:lang w:val="en-GB"/>
        </w:rPr>
        <w:t>Handbook of Regional Science</w:t>
      </w:r>
      <w:r w:rsidRPr="005A5E5B">
        <w:rPr>
          <w:rFonts w:ascii="Calibri" w:hAnsi="Calibri" w:cs="Calibri"/>
          <w:noProof/>
          <w:szCs w:val="24"/>
          <w:lang w:val="en-GB"/>
        </w:rPr>
        <w:t>. . Springer; 2014:741–758.</w:t>
      </w:r>
    </w:p>
    <w:p w14:paraId="209DE011"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50. </w:t>
      </w:r>
      <w:r w:rsidRPr="005A5E5B">
        <w:rPr>
          <w:rFonts w:ascii="Calibri" w:hAnsi="Calibri" w:cs="Calibri"/>
          <w:noProof/>
          <w:szCs w:val="24"/>
          <w:lang w:val="en-GB"/>
        </w:rPr>
        <w:tab/>
        <w:t xml:space="preserve">Mitchell G, Hargreaves A, Namdeo A, Echenique M: </w:t>
      </w:r>
      <w:r w:rsidRPr="005A5E5B">
        <w:rPr>
          <w:rFonts w:ascii="Calibri" w:hAnsi="Calibri" w:cs="Calibri"/>
          <w:b/>
          <w:bCs/>
          <w:noProof/>
          <w:szCs w:val="24"/>
          <w:lang w:val="en-GB"/>
        </w:rPr>
        <w:t>Land use, transport, and carbon futures: the impact of spatial form strategies in three UK urban regions</w:t>
      </w:r>
      <w:r w:rsidRPr="005A5E5B">
        <w:rPr>
          <w:rFonts w:ascii="Calibri" w:hAnsi="Calibri" w:cs="Calibri"/>
          <w:noProof/>
          <w:szCs w:val="24"/>
          <w:lang w:val="en-GB"/>
        </w:rPr>
        <w:t xml:space="preserve">. </w:t>
      </w:r>
      <w:r w:rsidRPr="005A5E5B">
        <w:rPr>
          <w:rFonts w:ascii="Calibri" w:hAnsi="Calibri" w:cs="Calibri"/>
          <w:i/>
          <w:iCs/>
          <w:noProof/>
          <w:szCs w:val="24"/>
          <w:lang w:val="en-GB"/>
        </w:rPr>
        <w:t>Environ. Plan. A</w:t>
      </w:r>
      <w:r w:rsidRPr="005A5E5B">
        <w:rPr>
          <w:rFonts w:ascii="Calibri" w:hAnsi="Calibri" w:cs="Calibri"/>
          <w:noProof/>
          <w:szCs w:val="24"/>
          <w:lang w:val="en-GB"/>
        </w:rPr>
        <w:t xml:space="preserve"> 2011, </w:t>
      </w:r>
      <w:r w:rsidRPr="005A5E5B">
        <w:rPr>
          <w:rFonts w:ascii="Calibri" w:hAnsi="Calibri" w:cs="Calibri"/>
          <w:b/>
          <w:bCs/>
          <w:noProof/>
          <w:szCs w:val="24"/>
          <w:lang w:val="en-GB"/>
        </w:rPr>
        <w:t>43</w:t>
      </w:r>
      <w:r w:rsidRPr="005A5E5B">
        <w:rPr>
          <w:rFonts w:ascii="Calibri" w:hAnsi="Calibri" w:cs="Calibri"/>
          <w:noProof/>
          <w:szCs w:val="24"/>
          <w:lang w:val="en-GB"/>
        </w:rPr>
        <w:t>:2143–2163.</w:t>
      </w:r>
    </w:p>
    <w:p w14:paraId="63A9A86B"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51. </w:t>
      </w:r>
      <w:r w:rsidRPr="005A5E5B">
        <w:rPr>
          <w:rFonts w:ascii="Calibri" w:hAnsi="Calibri" w:cs="Calibri"/>
          <w:noProof/>
          <w:szCs w:val="24"/>
          <w:lang w:val="en-GB"/>
        </w:rPr>
        <w:tab/>
        <w:t xml:space="preserve">Margulies JD, Magliocca NR, Schmill MD, Ellis EC: </w:t>
      </w:r>
      <w:r w:rsidRPr="005A5E5B">
        <w:rPr>
          <w:rFonts w:ascii="Calibri" w:hAnsi="Calibri" w:cs="Calibri"/>
          <w:b/>
          <w:bCs/>
          <w:noProof/>
          <w:szCs w:val="24"/>
          <w:lang w:val="en-GB"/>
        </w:rPr>
        <w:t>Ambiguous geographies: Connecting case study knowledge with global change science</w:t>
      </w:r>
      <w:r w:rsidRPr="005A5E5B">
        <w:rPr>
          <w:rFonts w:ascii="Calibri" w:hAnsi="Calibri" w:cs="Calibri"/>
          <w:noProof/>
          <w:szCs w:val="24"/>
          <w:lang w:val="en-GB"/>
        </w:rPr>
        <w:t xml:space="preserve">. </w:t>
      </w:r>
      <w:r w:rsidRPr="005A5E5B">
        <w:rPr>
          <w:rFonts w:ascii="Calibri" w:hAnsi="Calibri" w:cs="Calibri"/>
          <w:i/>
          <w:iCs/>
          <w:noProof/>
          <w:szCs w:val="24"/>
          <w:lang w:val="en-GB"/>
        </w:rPr>
        <w:t>Ann. Am. Assoc. Geogr.</w:t>
      </w:r>
      <w:r w:rsidRPr="005A5E5B">
        <w:rPr>
          <w:rFonts w:ascii="Calibri" w:hAnsi="Calibri" w:cs="Calibri"/>
          <w:noProof/>
          <w:szCs w:val="24"/>
          <w:lang w:val="en-GB"/>
        </w:rPr>
        <w:t xml:space="preserve"> 2016, </w:t>
      </w:r>
      <w:r w:rsidRPr="005A5E5B">
        <w:rPr>
          <w:rFonts w:ascii="Calibri" w:hAnsi="Calibri" w:cs="Calibri"/>
          <w:b/>
          <w:bCs/>
          <w:noProof/>
          <w:szCs w:val="24"/>
          <w:lang w:val="en-GB"/>
        </w:rPr>
        <w:t>106</w:t>
      </w:r>
      <w:r w:rsidRPr="005A5E5B">
        <w:rPr>
          <w:rFonts w:ascii="Calibri" w:hAnsi="Calibri" w:cs="Calibri"/>
          <w:noProof/>
          <w:szCs w:val="24"/>
          <w:lang w:val="en-GB"/>
        </w:rPr>
        <w:t>:572–596.</w:t>
      </w:r>
    </w:p>
    <w:p w14:paraId="7EAEEC35" w14:textId="77777777" w:rsidR="00285454" w:rsidRPr="00285454" w:rsidRDefault="00285454" w:rsidP="00285454">
      <w:pPr>
        <w:widowControl w:val="0"/>
        <w:autoSpaceDE w:val="0"/>
        <w:autoSpaceDN w:val="0"/>
        <w:adjustRightInd w:val="0"/>
        <w:spacing w:line="240" w:lineRule="auto"/>
        <w:ind w:left="640" w:hanging="640"/>
        <w:rPr>
          <w:rFonts w:ascii="Calibri" w:hAnsi="Calibri" w:cs="Calibri"/>
          <w:noProof/>
        </w:rPr>
      </w:pPr>
      <w:r w:rsidRPr="005A5E5B">
        <w:rPr>
          <w:rFonts w:ascii="Calibri" w:hAnsi="Calibri" w:cs="Calibri"/>
          <w:noProof/>
          <w:szCs w:val="24"/>
          <w:lang w:val="en-GB"/>
        </w:rPr>
        <w:t xml:space="preserve">52. </w:t>
      </w:r>
      <w:r w:rsidRPr="005A5E5B">
        <w:rPr>
          <w:rFonts w:ascii="Calibri" w:hAnsi="Calibri" w:cs="Calibri"/>
          <w:noProof/>
          <w:szCs w:val="24"/>
          <w:lang w:val="en-GB"/>
        </w:rPr>
        <w:tab/>
        <w:t xml:space="preserve">Steinberg PF: </w:t>
      </w:r>
      <w:r w:rsidRPr="005A5E5B">
        <w:rPr>
          <w:rFonts w:ascii="Calibri" w:hAnsi="Calibri" w:cs="Calibri"/>
          <w:b/>
          <w:bCs/>
          <w:noProof/>
          <w:szCs w:val="24"/>
          <w:lang w:val="en-GB"/>
        </w:rPr>
        <w:t>Can We Generalize from Case Studies?</w:t>
      </w:r>
      <w:r w:rsidRPr="005A5E5B">
        <w:rPr>
          <w:rFonts w:ascii="Calibri" w:hAnsi="Calibri" w:cs="Calibri"/>
          <w:noProof/>
          <w:szCs w:val="24"/>
          <w:lang w:val="en-GB"/>
        </w:rPr>
        <w:t xml:space="preserve"> </w:t>
      </w:r>
      <w:r w:rsidRPr="00285454">
        <w:rPr>
          <w:rFonts w:ascii="Calibri" w:hAnsi="Calibri" w:cs="Calibri"/>
          <w:i/>
          <w:iCs/>
          <w:noProof/>
          <w:szCs w:val="24"/>
        </w:rPr>
        <w:t>Glob. Environ. Polit.</w:t>
      </w:r>
      <w:r w:rsidRPr="00285454">
        <w:rPr>
          <w:rFonts w:ascii="Calibri" w:hAnsi="Calibri" w:cs="Calibri"/>
          <w:noProof/>
          <w:szCs w:val="24"/>
        </w:rPr>
        <w:t xml:space="preserve"> 2015, </w:t>
      </w:r>
      <w:r w:rsidRPr="00285454">
        <w:rPr>
          <w:rFonts w:ascii="Calibri" w:hAnsi="Calibri" w:cs="Calibri"/>
          <w:b/>
          <w:bCs/>
          <w:noProof/>
          <w:szCs w:val="24"/>
        </w:rPr>
        <w:t>15</w:t>
      </w:r>
      <w:r w:rsidRPr="00285454">
        <w:rPr>
          <w:rFonts w:ascii="Calibri" w:hAnsi="Calibri" w:cs="Calibri"/>
          <w:noProof/>
          <w:szCs w:val="24"/>
        </w:rPr>
        <w:t>:152–175.</w:t>
      </w:r>
    </w:p>
    <w:p w14:paraId="5CF9C92F" w14:textId="17A89735" w:rsidR="00285454" w:rsidRPr="001F507A" w:rsidRDefault="00285454" w:rsidP="00285454">
      <w:pPr>
        <w:rPr>
          <w:lang w:val="en-US"/>
        </w:rPr>
      </w:pPr>
      <w:r>
        <w:rPr>
          <w:lang w:val="en-US"/>
        </w:rPr>
        <w:fldChar w:fldCharType="end"/>
      </w:r>
      <w:r w:rsidRPr="001F507A">
        <w:rPr>
          <w:lang w:val="en-US"/>
        </w:rPr>
        <w:t xml:space="preserve"> </w:t>
      </w:r>
    </w:p>
    <w:p w14:paraId="1005E04E" w14:textId="230A22CF" w:rsidR="00F52D0A" w:rsidRPr="001F507A" w:rsidRDefault="00F52D0A" w:rsidP="008D70E0">
      <w:pPr>
        <w:rPr>
          <w:lang w:val="en-US"/>
        </w:rPr>
      </w:pPr>
    </w:p>
    <w:sectPr w:rsidR="00F52D0A" w:rsidRPr="001F507A" w:rsidSect="009206F8">
      <w:footerReference w:type="default" r:id="rId13"/>
      <w:pgSz w:w="11906" w:h="16838"/>
      <w:pgMar w:top="1417" w:right="1417" w:bottom="1134"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07B3DB" w14:textId="77777777" w:rsidR="00D6485F" w:rsidRDefault="00D6485F" w:rsidP="000F73E6">
      <w:pPr>
        <w:spacing w:after="0" w:line="240" w:lineRule="auto"/>
      </w:pPr>
      <w:r>
        <w:separator/>
      </w:r>
    </w:p>
  </w:endnote>
  <w:endnote w:type="continuationSeparator" w:id="0">
    <w:p w14:paraId="687C8775" w14:textId="77777777" w:rsidR="00D6485F" w:rsidRDefault="00D6485F" w:rsidP="000F73E6">
      <w:pPr>
        <w:spacing w:after="0" w:line="240" w:lineRule="auto"/>
      </w:pPr>
      <w:r>
        <w:continuationSeparator/>
      </w:r>
    </w:p>
  </w:endnote>
  <w:endnote w:type="continuationNotice" w:id="1">
    <w:p w14:paraId="2C87BEF7" w14:textId="77777777" w:rsidR="00D6485F" w:rsidRDefault="00D648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2219454"/>
      <w:docPartObj>
        <w:docPartGallery w:val="Page Numbers (Bottom of Page)"/>
        <w:docPartUnique/>
      </w:docPartObj>
    </w:sdtPr>
    <w:sdtEndPr>
      <w:rPr>
        <w:noProof/>
      </w:rPr>
    </w:sdtEndPr>
    <w:sdtContent>
      <w:p w14:paraId="57BB8617" w14:textId="2CC4FB8F" w:rsidR="00776E10" w:rsidRDefault="00776E10">
        <w:pPr>
          <w:pStyle w:val="Footer"/>
          <w:jc w:val="right"/>
        </w:pPr>
        <w:r>
          <w:fldChar w:fldCharType="begin"/>
        </w:r>
        <w:r>
          <w:instrText xml:space="preserve"> PAGE   \* MERGEFORMAT </w:instrText>
        </w:r>
        <w:r>
          <w:fldChar w:fldCharType="separate"/>
        </w:r>
        <w:r w:rsidR="00D34B5C">
          <w:rPr>
            <w:noProof/>
          </w:rPr>
          <w:t>9</w:t>
        </w:r>
        <w:r>
          <w:rPr>
            <w:noProof/>
          </w:rPr>
          <w:fldChar w:fldCharType="end"/>
        </w:r>
      </w:p>
    </w:sdtContent>
  </w:sdt>
  <w:p w14:paraId="7F54B2C0" w14:textId="77777777" w:rsidR="00776E10" w:rsidRDefault="00776E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8FE82A" w14:textId="77777777" w:rsidR="00D6485F" w:rsidRDefault="00D6485F" w:rsidP="000F73E6">
      <w:pPr>
        <w:spacing w:after="0" w:line="240" w:lineRule="auto"/>
      </w:pPr>
      <w:r>
        <w:separator/>
      </w:r>
    </w:p>
  </w:footnote>
  <w:footnote w:type="continuationSeparator" w:id="0">
    <w:p w14:paraId="1BA85FAB" w14:textId="77777777" w:rsidR="00D6485F" w:rsidRDefault="00D6485F" w:rsidP="000F73E6">
      <w:pPr>
        <w:spacing w:after="0" w:line="240" w:lineRule="auto"/>
      </w:pPr>
      <w:r>
        <w:continuationSeparator/>
      </w:r>
    </w:p>
  </w:footnote>
  <w:footnote w:type="continuationNotice" w:id="1">
    <w:p w14:paraId="123854E8" w14:textId="77777777" w:rsidR="00D6485F" w:rsidRDefault="00D6485F">
      <w:pPr>
        <w:spacing w:after="0" w:line="240" w:lineRule="auto"/>
      </w:pPr>
    </w:p>
  </w:footnote>
  <w:footnote w:id="2">
    <w:p w14:paraId="7DEDEA42" w14:textId="44A9373C" w:rsidR="002533E0" w:rsidRPr="002533E0" w:rsidRDefault="002533E0">
      <w:pPr>
        <w:pStyle w:val="FootnoteText"/>
        <w:rPr>
          <w:lang w:val="en-GB"/>
        </w:rPr>
      </w:pPr>
      <w:ins w:id="8" w:author="William Lamb" w:date="2018-01-16T13:49:00Z">
        <w:r>
          <w:rPr>
            <w:rStyle w:val="FootnoteReference"/>
          </w:rPr>
          <w:footnoteRef/>
        </w:r>
        <w:r w:rsidRPr="002533E0">
          <w:rPr>
            <w:lang w:val="en-GB"/>
          </w:rPr>
          <w:t xml:space="preserve"> Due to computational constraints, we are unable to perform the analysis on full texts (see SM Section 2).</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F4132"/>
    <w:multiLevelType w:val="hybridMultilevel"/>
    <w:tmpl w:val="3974A0DE"/>
    <w:lvl w:ilvl="0" w:tplc="D1A05D1A">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815CD5"/>
    <w:multiLevelType w:val="hybridMultilevel"/>
    <w:tmpl w:val="6180F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725477"/>
    <w:multiLevelType w:val="hybridMultilevel"/>
    <w:tmpl w:val="105E4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EF201B"/>
    <w:multiLevelType w:val="hybridMultilevel"/>
    <w:tmpl w:val="04A2F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CD40DC"/>
    <w:multiLevelType w:val="hybridMultilevel"/>
    <w:tmpl w:val="FE001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CD7F73"/>
    <w:multiLevelType w:val="hybridMultilevel"/>
    <w:tmpl w:val="87AEC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325486"/>
    <w:multiLevelType w:val="hybridMultilevel"/>
    <w:tmpl w:val="B808C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EC6D6E"/>
    <w:multiLevelType w:val="hybridMultilevel"/>
    <w:tmpl w:val="EEDAC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FE71D9"/>
    <w:multiLevelType w:val="hybridMultilevel"/>
    <w:tmpl w:val="CE460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921EA4"/>
    <w:multiLevelType w:val="hybridMultilevel"/>
    <w:tmpl w:val="74264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782207"/>
    <w:multiLevelType w:val="hybridMultilevel"/>
    <w:tmpl w:val="A1CA3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3"/>
  </w:num>
  <w:num w:numId="4">
    <w:abstractNumId w:val="6"/>
  </w:num>
  <w:num w:numId="5">
    <w:abstractNumId w:val="5"/>
  </w:num>
  <w:num w:numId="6">
    <w:abstractNumId w:val="4"/>
  </w:num>
  <w:num w:numId="7">
    <w:abstractNumId w:val="8"/>
  </w:num>
  <w:num w:numId="8">
    <w:abstractNumId w:val="1"/>
  </w:num>
  <w:num w:numId="9">
    <w:abstractNumId w:val="10"/>
  </w:num>
  <w:num w:numId="10">
    <w:abstractNumId w:val="7"/>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iam Lamb">
    <w15:presenceInfo w15:providerId="AD" w15:userId="S-1-5-21-1111795796-3109892168-2533273803-13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Industri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rfae0zsp2vw5set5x752edctxaasv00xaad&quot;&gt;Jan&amp;apos;s EN library&lt;record-ids&gt;&lt;item&gt;6255&lt;/item&gt;&lt;item&gt;6265&lt;/item&gt;&lt;item&gt;6399&lt;/item&gt;&lt;item&gt;6417&lt;/item&gt;&lt;item&gt;6435&lt;/item&gt;&lt;item&gt;6479&lt;/item&gt;&lt;item&gt;6512&lt;/item&gt;&lt;item&gt;6533&lt;/item&gt;&lt;item&gt;6541&lt;/item&gt;&lt;/record-ids&gt;&lt;/item&gt;&lt;/Libraries&gt;"/>
  </w:docVars>
  <w:rsids>
    <w:rsidRoot w:val="00D50AD7"/>
    <w:rsid w:val="0000207E"/>
    <w:rsid w:val="00003DEC"/>
    <w:rsid w:val="0000583A"/>
    <w:rsid w:val="00006ABA"/>
    <w:rsid w:val="000072DA"/>
    <w:rsid w:val="00010E42"/>
    <w:rsid w:val="00011305"/>
    <w:rsid w:val="000117CE"/>
    <w:rsid w:val="0001202F"/>
    <w:rsid w:val="00015202"/>
    <w:rsid w:val="00020C1A"/>
    <w:rsid w:val="0002323F"/>
    <w:rsid w:val="000235B6"/>
    <w:rsid w:val="00025EC1"/>
    <w:rsid w:val="00030C6E"/>
    <w:rsid w:val="00030E8C"/>
    <w:rsid w:val="00030F66"/>
    <w:rsid w:val="00032DC8"/>
    <w:rsid w:val="000346B7"/>
    <w:rsid w:val="00036A8C"/>
    <w:rsid w:val="000420EE"/>
    <w:rsid w:val="0005261B"/>
    <w:rsid w:val="000531CA"/>
    <w:rsid w:val="00053D8E"/>
    <w:rsid w:val="0006597B"/>
    <w:rsid w:val="000717F0"/>
    <w:rsid w:val="000807CF"/>
    <w:rsid w:val="00082DD4"/>
    <w:rsid w:val="00091DCE"/>
    <w:rsid w:val="00095A3A"/>
    <w:rsid w:val="000A3C26"/>
    <w:rsid w:val="000A44FB"/>
    <w:rsid w:val="000A52DE"/>
    <w:rsid w:val="000C5E34"/>
    <w:rsid w:val="000C7790"/>
    <w:rsid w:val="000D1AD4"/>
    <w:rsid w:val="000D2342"/>
    <w:rsid w:val="000D2A87"/>
    <w:rsid w:val="000D4E2B"/>
    <w:rsid w:val="000D7948"/>
    <w:rsid w:val="000E1167"/>
    <w:rsid w:val="000E5EE1"/>
    <w:rsid w:val="000E5FEC"/>
    <w:rsid w:val="000F0B1C"/>
    <w:rsid w:val="000F0D6C"/>
    <w:rsid w:val="000F3C55"/>
    <w:rsid w:val="000F3CC6"/>
    <w:rsid w:val="000F4A1C"/>
    <w:rsid w:val="000F73E6"/>
    <w:rsid w:val="00100F90"/>
    <w:rsid w:val="0010383B"/>
    <w:rsid w:val="00114704"/>
    <w:rsid w:val="00114B7C"/>
    <w:rsid w:val="00121D26"/>
    <w:rsid w:val="00124A69"/>
    <w:rsid w:val="0013333F"/>
    <w:rsid w:val="0014356B"/>
    <w:rsid w:val="00145C0B"/>
    <w:rsid w:val="001528B4"/>
    <w:rsid w:val="001561D2"/>
    <w:rsid w:val="00157884"/>
    <w:rsid w:val="00161C64"/>
    <w:rsid w:val="00162B3B"/>
    <w:rsid w:val="001638C1"/>
    <w:rsid w:val="0016648E"/>
    <w:rsid w:val="0017592C"/>
    <w:rsid w:val="00176BCC"/>
    <w:rsid w:val="0017779B"/>
    <w:rsid w:val="00184123"/>
    <w:rsid w:val="00187147"/>
    <w:rsid w:val="001874AC"/>
    <w:rsid w:val="00191942"/>
    <w:rsid w:val="00192790"/>
    <w:rsid w:val="001969F0"/>
    <w:rsid w:val="00196EA1"/>
    <w:rsid w:val="00197B8D"/>
    <w:rsid w:val="001A04ED"/>
    <w:rsid w:val="001A31DA"/>
    <w:rsid w:val="001A6218"/>
    <w:rsid w:val="001A7A7D"/>
    <w:rsid w:val="001B2473"/>
    <w:rsid w:val="001B2C6B"/>
    <w:rsid w:val="001B5555"/>
    <w:rsid w:val="001D4B2B"/>
    <w:rsid w:val="001E0C27"/>
    <w:rsid w:val="001E2F15"/>
    <w:rsid w:val="001E3562"/>
    <w:rsid w:val="001E7F7C"/>
    <w:rsid w:val="001F05C5"/>
    <w:rsid w:val="001F0DD9"/>
    <w:rsid w:val="001F507A"/>
    <w:rsid w:val="001F5CE0"/>
    <w:rsid w:val="001F6403"/>
    <w:rsid w:val="00200D99"/>
    <w:rsid w:val="00203EFB"/>
    <w:rsid w:val="0021332E"/>
    <w:rsid w:val="00217791"/>
    <w:rsid w:val="0022122A"/>
    <w:rsid w:val="002214FE"/>
    <w:rsid w:val="00223534"/>
    <w:rsid w:val="0022362D"/>
    <w:rsid w:val="00224221"/>
    <w:rsid w:val="00225725"/>
    <w:rsid w:val="00233D6F"/>
    <w:rsid w:val="00235ABB"/>
    <w:rsid w:val="002533E0"/>
    <w:rsid w:val="00253BC0"/>
    <w:rsid w:val="00253D95"/>
    <w:rsid w:val="00254F5C"/>
    <w:rsid w:val="00261D3D"/>
    <w:rsid w:val="00263835"/>
    <w:rsid w:val="002646A3"/>
    <w:rsid w:val="00267CA7"/>
    <w:rsid w:val="00273682"/>
    <w:rsid w:val="00283022"/>
    <w:rsid w:val="002843B1"/>
    <w:rsid w:val="00285454"/>
    <w:rsid w:val="00286CC1"/>
    <w:rsid w:val="00290554"/>
    <w:rsid w:val="002910D9"/>
    <w:rsid w:val="002921D6"/>
    <w:rsid w:val="0029412F"/>
    <w:rsid w:val="00294745"/>
    <w:rsid w:val="002969E4"/>
    <w:rsid w:val="00296C2D"/>
    <w:rsid w:val="00297690"/>
    <w:rsid w:val="002A06F1"/>
    <w:rsid w:val="002A24EA"/>
    <w:rsid w:val="002A7898"/>
    <w:rsid w:val="002B116F"/>
    <w:rsid w:val="002B1E71"/>
    <w:rsid w:val="002B609B"/>
    <w:rsid w:val="002C2735"/>
    <w:rsid w:val="002C6B29"/>
    <w:rsid w:val="002C6B77"/>
    <w:rsid w:val="002C731A"/>
    <w:rsid w:val="002D304E"/>
    <w:rsid w:val="002D3111"/>
    <w:rsid w:val="002D52B9"/>
    <w:rsid w:val="002E16B5"/>
    <w:rsid w:val="002E2B5D"/>
    <w:rsid w:val="002E4899"/>
    <w:rsid w:val="002F7CE4"/>
    <w:rsid w:val="003002DF"/>
    <w:rsid w:val="00301748"/>
    <w:rsid w:val="00301D1B"/>
    <w:rsid w:val="003033A2"/>
    <w:rsid w:val="00307FFD"/>
    <w:rsid w:val="0032037F"/>
    <w:rsid w:val="0032089A"/>
    <w:rsid w:val="00320EBE"/>
    <w:rsid w:val="0032557C"/>
    <w:rsid w:val="00326FEC"/>
    <w:rsid w:val="003275E9"/>
    <w:rsid w:val="00327A58"/>
    <w:rsid w:val="003319DF"/>
    <w:rsid w:val="003458A4"/>
    <w:rsid w:val="003635D4"/>
    <w:rsid w:val="00363E27"/>
    <w:rsid w:val="00365085"/>
    <w:rsid w:val="00365DB0"/>
    <w:rsid w:val="003710A7"/>
    <w:rsid w:val="00373E1E"/>
    <w:rsid w:val="0037617C"/>
    <w:rsid w:val="003768E9"/>
    <w:rsid w:val="0037706F"/>
    <w:rsid w:val="003810CF"/>
    <w:rsid w:val="003827B6"/>
    <w:rsid w:val="00387FB5"/>
    <w:rsid w:val="0039533E"/>
    <w:rsid w:val="00396DC6"/>
    <w:rsid w:val="003A2F8C"/>
    <w:rsid w:val="003A369A"/>
    <w:rsid w:val="003A7FB6"/>
    <w:rsid w:val="003B080F"/>
    <w:rsid w:val="003B146E"/>
    <w:rsid w:val="003B1BB9"/>
    <w:rsid w:val="003B1C6F"/>
    <w:rsid w:val="003B4E40"/>
    <w:rsid w:val="003B53A8"/>
    <w:rsid w:val="003B6201"/>
    <w:rsid w:val="003B77E3"/>
    <w:rsid w:val="003C0956"/>
    <w:rsid w:val="003C72A5"/>
    <w:rsid w:val="003D2D3A"/>
    <w:rsid w:val="003D3102"/>
    <w:rsid w:val="003D3420"/>
    <w:rsid w:val="003D5A41"/>
    <w:rsid w:val="003D5BF4"/>
    <w:rsid w:val="003E0B60"/>
    <w:rsid w:val="003E36A4"/>
    <w:rsid w:val="003E4168"/>
    <w:rsid w:val="003E4271"/>
    <w:rsid w:val="003E4E75"/>
    <w:rsid w:val="003F08C5"/>
    <w:rsid w:val="003F2757"/>
    <w:rsid w:val="003F6786"/>
    <w:rsid w:val="003F76D7"/>
    <w:rsid w:val="00401FE9"/>
    <w:rsid w:val="004054EC"/>
    <w:rsid w:val="0040745B"/>
    <w:rsid w:val="00413F68"/>
    <w:rsid w:val="00415FEA"/>
    <w:rsid w:val="004179AC"/>
    <w:rsid w:val="00425182"/>
    <w:rsid w:val="004308BF"/>
    <w:rsid w:val="00431C3D"/>
    <w:rsid w:val="00432FB3"/>
    <w:rsid w:val="00434727"/>
    <w:rsid w:val="00435256"/>
    <w:rsid w:val="0043743A"/>
    <w:rsid w:val="00446B69"/>
    <w:rsid w:val="004523A9"/>
    <w:rsid w:val="0045398A"/>
    <w:rsid w:val="0045450C"/>
    <w:rsid w:val="0045499A"/>
    <w:rsid w:val="00456DE9"/>
    <w:rsid w:val="004608D1"/>
    <w:rsid w:val="00460AE5"/>
    <w:rsid w:val="004655EB"/>
    <w:rsid w:val="0046609A"/>
    <w:rsid w:val="00471B70"/>
    <w:rsid w:val="00472B32"/>
    <w:rsid w:val="00475856"/>
    <w:rsid w:val="00477D27"/>
    <w:rsid w:val="004814BF"/>
    <w:rsid w:val="00482C07"/>
    <w:rsid w:val="00485EC7"/>
    <w:rsid w:val="00495B88"/>
    <w:rsid w:val="004961CA"/>
    <w:rsid w:val="00497734"/>
    <w:rsid w:val="004A3BC3"/>
    <w:rsid w:val="004A5DC5"/>
    <w:rsid w:val="004A6C4A"/>
    <w:rsid w:val="004B5010"/>
    <w:rsid w:val="004B56A9"/>
    <w:rsid w:val="004B5DBF"/>
    <w:rsid w:val="004C1F4C"/>
    <w:rsid w:val="004C778A"/>
    <w:rsid w:val="004D0A2E"/>
    <w:rsid w:val="004E4A77"/>
    <w:rsid w:val="004E52E8"/>
    <w:rsid w:val="004E59AB"/>
    <w:rsid w:val="004F5A01"/>
    <w:rsid w:val="0050037B"/>
    <w:rsid w:val="0051049A"/>
    <w:rsid w:val="005126F7"/>
    <w:rsid w:val="005168BA"/>
    <w:rsid w:val="005211AF"/>
    <w:rsid w:val="00521698"/>
    <w:rsid w:val="00522F79"/>
    <w:rsid w:val="005247A6"/>
    <w:rsid w:val="00532039"/>
    <w:rsid w:val="0053492E"/>
    <w:rsid w:val="00534CA4"/>
    <w:rsid w:val="005376BE"/>
    <w:rsid w:val="00537B55"/>
    <w:rsid w:val="00540331"/>
    <w:rsid w:val="00540F29"/>
    <w:rsid w:val="00541160"/>
    <w:rsid w:val="00541D3C"/>
    <w:rsid w:val="005456AF"/>
    <w:rsid w:val="005477A6"/>
    <w:rsid w:val="00553825"/>
    <w:rsid w:val="0055477A"/>
    <w:rsid w:val="00557DAE"/>
    <w:rsid w:val="00566385"/>
    <w:rsid w:val="005664B7"/>
    <w:rsid w:val="00567F2B"/>
    <w:rsid w:val="0058564E"/>
    <w:rsid w:val="00585B12"/>
    <w:rsid w:val="005921E4"/>
    <w:rsid w:val="005A085F"/>
    <w:rsid w:val="005A5669"/>
    <w:rsid w:val="005A5E5B"/>
    <w:rsid w:val="005A7709"/>
    <w:rsid w:val="005B02C9"/>
    <w:rsid w:val="005B2328"/>
    <w:rsid w:val="005B31AC"/>
    <w:rsid w:val="005C11A3"/>
    <w:rsid w:val="005C635A"/>
    <w:rsid w:val="005D1A45"/>
    <w:rsid w:val="005D20A1"/>
    <w:rsid w:val="005E6004"/>
    <w:rsid w:val="005E6AD9"/>
    <w:rsid w:val="005F08F4"/>
    <w:rsid w:val="005F3234"/>
    <w:rsid w:val="005F3E0A"/>
    <w:rsid w:val="005F4421"/>
    <w:rsid w:val="005F70FF"/>
    <w:rsid w:val="005F72D7"/>
    <w:rsid w:val="006205EC"/>
    <w:rsid w:val="00620C4A"/>
    <w:rsid w:val="00626C18"/>
    <w:rsid w:val="006337CF"/>
    <w:rsid w:val="00634EC4"/>
    <w:rsid w:val="0063586E"/>
    <w:rsid w:val="006372F5"/>
    <w:rsid w:val="00641812"/>
    <w:rsid w:val="00645296"/>
    <w:rsid w:val="00645C45"/>
    <w:rsid w:val="00653641"/>
    <w:rsid w:val="006577D6"/>
    <w:rsid w:val="00667069"/>
    <w:rsid w:val="00667FB4"/>
    <w:rsid w:val="006701FF"/>
    <w:rsid w:val="00670781"/>
    <w:rsid w:val="006765A1"/>
    <w:rsid w:val="00681BF2"/>
    <w:rsid w:val="00682AD6"/>
    <w:rsid w:val="00687AB2"/>
    <w:rsid w:val="00687D21"/>
    <w:rsid w:val="00694987"/>
    <w:rsid w:val="006A0D72"/>
    <w:rsid w:val="006A1740"/>
    <w:rsid w:val="006A1B99"/>
    <w:rsid w:val="006A36C8"/>
    <w:rsid w:val="006B0846"/>
    <w:rsid w:val="006B2950"/>
    <w:rsid w:val="006B2969"/>
    <w:rsid w:val="006B3373"/>
    <w:rsid w:val="006B399C"/>
    <w:rsid w:val="006C2C52"/>
    <w:rsid w:val="006C4130"/>
    <w:rsid w:val="006C70FE"/>
    <w:rsid w:val="006D43D4"/>
    <w:rsid w:val="006D4489"/>
    <w:rsid w:val="006D4528"/>
    <w:rsid w:val="006D564D"/>
    <w:rsid w:val="006F0679"/>
    <w:rsid w:val="006F3055"/>
    <w:rsid w:val="006F4B65"/>
    <w:rsid w:val="006F61B6"/>
    <w:rsid w:val="007000A9"/>
    <w:rsid w:val="00701907"/>
    <w:rsid w:val="007026FA"/>
    <w:rsid w:val="007030A9"/>
    <w:rsid w:val="00706462"/>
    <w:rsid w:val="007075E9"/>
    <w:rsid w:val="00713DD6"/>
    <w:rsid w:val="00713F9B"/>
    <w:rsid w:val="0071476E"/>
    <w:rsid w:val="00717416"/>
    <w:rsid w:val="00722DC3"/>
    <w:rsid w:val="0072388D"/>
    <w:rsid w:val="00724D6A"/>
    <w:rsid w:val="00733F30"/>
    <w:rsid w:val="00743CDE"/>
    <w:rsid w:val="00744632"/>
    <w:rsid w:val="00752A46"/>
    <w:rsid w:val="00753DC1"/>
    <w:rsid w:val="007547A0"/>
    <w:rsid w:val="00755FAE"/>
    <w:rsid w:val="0075694D"/>
    <w:rsid w:val="00756EFE"/>
    <w:rsid w:val="0076050C"/>
    <w:rsid w:val="007605CD"/>
    <w:rsid w:val="0076093E"/>
    <w:rsid w:val="00762040"/>
    <w:rsid w:val="00763041"/>
    <w:rsid w:val="00765E1D"/>
    <w:rsid w:val="00766988"/>
    <w:rsid w:val="007738EB"/>
    <w:rsid w:val="00776E10"/>
    <w:rsid w:val="00781761"/>
    <w:rsid w:val="0078186F"/>
    <w:rsid w:val="00781B0D"/>
    <w:rsid w:val="0078295C"/>
    <w:rsid w:val="00784CDF"/>
    <w:rsid w:val="00787C57"/>
    <w:rsid w:val="00794692"/>
    <w:rsid w:val="00797DC1"/>
    <w:rsid w:val="007A5C96"/>
    <w:rsid w:val="007A7422"/>
    <w:rsid w:val="007A7F44"/>
    <w:rsid w:val="007B083F"/>
    <w:rsid w:val="007B14AC"/>
    <w:rsid w:val="007B239D"/>
    <w:rsid w:val="007B4255"/>
    <w:rsid w:val="007B426D"/>
    <w:rsid w:val="007B727D"/>
    <w:rsid w:val="007C39CF"/>
    <w:rsid w:val="007C73B3"/>
    <w:rsid w:val="007D1C9F"/>
    <w:rsid w:val="007D4C1E"/>
    <w:rsid w:val="007E109E"/>
    <w:rsid w:val="007E3CFD"/>
    <w:rsid w:val="007E61D3"/>
    <w:rsid w:val="007F2C02"/>
    <w:rsid w:val="007F6762"/>
    <w:rsid w:val="008068A8"/>
    <w:rsid w:val="00807AA0"/>
    <w:rsid w:val="00814372"/>
    <w:rsid w:val="00825E2D"/>
    <w:rsid w:val="0082770C"/>
    <w:rsid w:val="0083368F"/>
    <w:rsid w:val="00835790"/>
    <w:rsid w:val="008400AB"/>
    <w:rsid w:val="008418B6"/>
    <w:rsid w:val="00841E48"/>
    <w:rsid w:val="00842290"/>
    <w:rsid w:val="00845D62"/>
    <w:rsid w:val="008517E2"/>
    <w:rsid w:val="0085523F"/>
    <w:rsid w:val="008637A0"/>
    <w:rsid w:val="008736BC"/>
    <w:rsid w:val="00876161"/>
    <w:rsid w:val="00880DDF"/>
    <w:rsid w:val="00886F1E"/>
    <w:rsid w:val="00890038"/>
    <w:rsid w:val="008927A2"/>
    <w:rsid w:val="00895746"/>
    <w:rsid w:val="008A176C"/>
    <w:rsid w:val="008A50D4"/>
    <w:rsid w:val="008A70AB"/>
    <w:rsid w:val="008B06E2"/>
    <w:rsid w:val="008B0A3F"/>
    <w:rsid w:val="008B4AD9"/>
    <w:rsid w:val="008B59CD"/>
    <w:rsid w:val="008B5E11"/>
    <w:rsid w:val="008C2537"/>
    <w:rsid w:val="008D5B65"/>
    <w:rsid w:val="008D70E0"/>
    <w:rsid w:val="008E54CF"/>
    <w:rsid w:val="008E5F31"/>
    <w:rsid w:val="008E7CBD"/>
    <w:rsid w:val="008F0621"/>
    <w:rsid w:val="008F1FD6"/>
    <w:rsid w:val="008F2059"/>
    <w:rsid w:val="008F38B2"/>
    <w:rsid w:val="008F66F6"/>
    <w:rsid w:val="008F7593"/>
    <w:rsid w:val="00903DBF"/>
    <w:rsid w:val="00905C83"/>
    <w:rsid w:val="009063D2"/>
    <w:rsid w:val="009114BF"/>
    <w:rsid w:val="00916F18"/>
    <w:rsid w:val="009206F8"/>
    <w:rsid w:val="00920CB1"/>
    <w:rsid w:val="009229B3"/>
    <w:rsid w:val="009260EE"/>
    <w:rsid w:val="00930176"/>
    <w:rsid w:val="00933BE0"/>
    <w:rsid w:val="009356DE"/>
    <w:rsid w:val="00941DC7"/>
    <w:rsid w:val="0094493F"/>
    <w:rsid w:val="00945DF5"/>
    <w:rsid w:val="00947BF5"/>
    <w:rsid w:val="00953310"/>
    <w:rsid w:val="00957458"/>
    <w:rsid w:val="00961E05"/>
    <w:rsid w:val="0096514A"/>
    <w:rsid w:val="009675C0"/>
    <w:rsid w:val="00967604"/>
    <w:rsid w:val="00967C7D"/>
    <w:rsid w:val="00977D3F"/>
    <w:rsid w:val="00980C86"/>
    <w:rsid w:val="00981A3C"/>
    <w:rsid w:val="00982EE2"/>
    <w:rsid w:val="00984DFC"/>
    <w:rsid w:val="009863D6"/>
    <w:rsid w:val="00993ADF"/>
    <w:rsid w:val="00996A1E"/>
    <w:rsid w:val="009A18AD"/>
    <w:rsid w:val="009A2BA8"/>
    <w:rsid w:val="009B30D5"/>
    <w:rsid w:val="009B689F"/>
    <w:rsid w:val="009B6AD0"/>
    <w:rsid w:val="009C05A6"/>
    <w:rsid w:val="009C3713"/>
    <w:rsid w:val="009C429E"/>
    <w:rsid w:val="009C5959"/>
    <w:rsid w:val="009D180B"/>
    <w:rsid w:val="009D4157"/>
    <w:rsid w:val="009D4911"/>
    <w:rsid w:val="009D4AF7"/>
    <w:rsid w:val="009E2133"/>
    <w:rsid w:val="009E306E"/>
    <w:rsid w:val="009E5A57"/>
    <w:rsid w:val="009F1536"/>
    <w:rsid w:val="009F57EA"/>
    <w:rsid w:val="009F5E22"/>
    <w:rsid w:val="00A015E2"/>
    <w:rsid w:val="00A05AEA"/>
    <w:rsid w:val="00A05B7C"/>
    <w:rsid w:val="00A07BB2"/>
    <w:rsid w:val="00A11B87"/>
    <w:rsid w:val="00A230FA"/>
    <w:rsid w:val="00A258AC"/>
    <w:rsid w:val="00A264D3"/>
    <w:rsid w:val="00A26517"/>
    <w:rsid w:val="00A52D93"/>
    <w:rsid w:val="00A5615A"/>
    <w:rsid w:val="00A60CA1"/>
    <w:rsid w:val="00A6291F"/>
    <w:rsid w:val="00A66685"/>
    <w:rsid w:val="00A66FEB"/>
    <w:rsid w:val="00A73AFB"/>
    <w:rsid w:val="00A905B9"/>
    <w:rsid w:val="00A9111B"/>
    <w:rsid w:val="00A97ACC"/>
    <w:rsid w:val="00AA601F"/>
    <w:rsid w:val="00AB1EBA"/>
    <w:rsid w:val="00AB2E3C"/>
    <w:rsid w:val="00AB43B3"/>
    <w:rsid w:val="00AC01B5"/>
    <w:rsid w:val="00AC1F0A"/>
    <w:rsid w:val="00AC1FA5"/>
    <w:rsid w:val="00AC24A3"/>
    <w:rsid w:val="00AC2F5B"/>
    <w:rsid w:val="00AC338A"/>
    <w:rsid w:val="00AC56F9"/>
    <w:rsid w:val="00AC74FD"/>
    <w:rsid w:val="00AD0FC8"/>
    <w:rsid w:val="00AD2026"/>
    <w:rsid w:val="00AD20DA"/>
    <w:rsid w:val="00AD32B1"/>
    <w:rsid w:val="00AD62DC"/>
    <w:rsid w:val="00AD65F4"/>
    <w:rsid w:val="00AD70DE"/>
    <w:rsid w:val="00AE2666"/>
    <w:rsid w:val="00AE5BB3"/>
    <w:rsid w:val="00AF0218"/>
    <w:rsid w:val="00AF21F9"/>
    <w:rsid w:val="00AF39AE"/>
    <w:rsid w:val="00AF66AE"/>
    <w:rsid w:val="00B01162"/>
    <w:rsid w:val="00B01A78"/>
    <w:rsid w:val="00B0233C"/>
    <w:rsid w:val="00B0259D"/>
    <w:rsid w:val="00B029EF"/>
    <w:rsid w:val="00B03114"/>
    <w:rsid w:val="00B061BF"/>
    <w:rsid w:val="00B06E41"/>
    <w:rsid w:val="00B079FB"/>
    <w:rsid w:val="00B171F5"/>
    <w:rsid w:val="00B17D0D"/>
    <w:rsid w:val="00B2235C"/>
    <w:rsid w:val="00B23AD7"/>
    <w:rsid w:val="00B24B20"/>
    <w:rsid w:val="00B27FA0"/>
    <w:rsid w:val="00B36416"/>
    <w:rsid w:val="00B36BFA"/>
    <w:rsid w:val="00B36DFC"/>
    <w:rsid w:val="00B46606"/>
    <w:rsid w:val="00B4774A"/>
    <w:rsid w:val="00B514CE"/>
    <w:rsid w:val="00B52378"/>
    <w:rsid w:val="00B56C99"/>
    <w:rsid w:val="00B64A94"/>
    <w:rsid w:val="00B67577"/>
    <w:rsid w:val="00B722BA"/>
    <w:rsid w:val="00B7244F"/>
    <w:rsid w:val="00B75146"/>
    <w:rsid w:val="00B81938"/>
    <w:rsid w:val="00B84F59"/>
    <w:rsid w:val="00B85DE8"/>
    <w:rsid w:val="00B86DB4"/>
    <w:rsid w:val="00B95EF8"/>
    <w:rsid w:val="00BA0ADE"/>
    <w:rsid w:val="00BA1635"/>
    <w:rsid w:val="00BA33AC"/>
    <w:rsid w:val="00BA457F"/>
    <w:rsid w:val="00BB09E1"/>
    <w:rsid w:val="00BB3D6A"/>
    <w:rsid w:val="00BB4372"/>
    <w:rsid w:val="00BB7AC9"/>
    <w:rsid w:val="00BC170A"/>
    <w:rsid w:val="00BD61E3"/>
    <w:rsid w:val="00BE1702"/>
    <w:rsid w:val="00BE1D51"/>
    <w:rsid w:val="00BE3840"/>
    <w:rsid w:val="00BE4C95"/>
    <w:rsid w:val="00BF076D"/>
    <w:rsid w:val="00BF0912"/>
    <w:rsid w:val="00BF1740"/>
    <w:rsid w:val="00BF460A"/>
    <w:rsid w:val="00BF4DF2"/>
    <w:rsid w:val="00C05D14"/>
    <w:rsid w:val="00C05E71"/>
    <w:rsid w:val="00C1790B"/>
    <w:rsid w:val="00C17AA8"/>
    <w:rsid w:val="00C21D3F"/>
    <w:rsid w:val="00C24EF1"/>
    <w:rsid w:val="00C2727A"/>
    <w:rsid w:val="00C27830"/>
    <w:rsid w:val="00C319DA"/>
    <w:rsid w:val="00C32655"/>
    <w:rsid w:val="00C33C7D"/>
    <w:rsid w:val="00C34031"/>
    <w:rsid w:val="00C35D93"/>
    <w:rsid w:val="00C4045D"/>
    <w:rsid w:val="00C40641"/>
    <w:rsid w:val="00C42BC5"/>
    <w:rsid w:val="00C47768"/>
    <w:rsid w:val="00C54412"/>
    <w:rsid w:val="00C56197"/>
    <w:rsid w:val="00C60D4C"/>
    <w:rsid w:val="00C62323"/>
    <w:rsid w:val="00C66E70"/>
    <w:rsid w:val="00C72645"/>
    <w:rsid w:val="00C74998"/>
    <w:rsid w:val="00C80F58"/>
    <w:rsid w:val="00C858FE"/>
    <w:rsid w:val="00C9383A"/>
    <w:rsid w:val="00C9463E"/>
    <w:rsid w:val="00C96490"/>
    <w:rsid w:val="00C96B7E"/>
    <w:rsid w:val="00C9732A"/>
    <w:rsid w:val="00CA0A34"/>
    <w:rsid w:val="00CA0EB9"/>
    <w:rsid w:val="00CA14A7"/>
    <w:rsid w:val="00CA212D"/>
    <w:rsid w:val="00CA44F3"/>
    <w:rsid w:val="00CB0AA0"/>
    <w:rsid w:val="00CB329D"/>
    <w:rsid w:val="00CB3C0F"/>
    <w:rsid w:val="00CB675A"/>
    <w:rsid w:val="00CB6E15"/>
    <w:rsid w:val="00CB6E73"/>
    <w:rsid w:val="00CC1D81"/>
    <w:rsid w:val="00CC24AE"/>
    <w:rsid w:val="00CC3790"/>
    <w:rsid w:val="00CC636F"/>
    <w:rsid w:val="00CD0FC3"/>
    <w:rsid w:val="00CD1A87"/>
    <w:rsid w:val="00CD3E16"/>
    <w:rsid w:val="00CD40F3"/>
    <w:rsid w:val="00CD755A"/>
    <w:rsid w:val="00CE2855"/>
    <w:rsid w:val="00CE5B07"/>
    <w:rsid w:val="00CE6C67"/>
    <w:rsid w:val="00D01F13"/>
    <w:rsid w:val="00D028BA"/>
    <w:rsid w:val="00D0344A"/>
    <w:rsid w:val="00D072A8"/>
    <w:rsid w:val="00D21ECE"/>
    <w:rsid w:val="00D22A60"/>
    <w:rsid w:val="00D24C5E"/>
    <w:rsid w:val="00D26764"/>
    <w:rsid w:val="00D27333"/>
    <w:rsid w:val="00D30238"/>
    <w:rsid w:val="00D32B24"/>
    <w:rsid w:val="00D346EB"/>
    <w:rsid w:val="00D34B5C"/>
    <w:rsid w:val="00D43E47"/>
    <w:rsid w:val="00D47C98"/>
    <w:rsid w:val="00D47DDA"/>
    <w:rsid w:val="00D50AD7"/>
    <w:rsid w:val="00D52F16"/>
    <w:rsid w:val="00D531A8"/>
    <w:rsid w:val="00D540CC"/>
    <w:rsid w:val="00D569C0"/>
    <w:rsid w:val="00D6485F"/>
    <w:rsid w:val="00D701F0"/>
    <w:rsid w:val="00D71641"/>
    <w:rsid w:val="00D71759"/>
    <w:rsid w:val="00D7434B"/>
    <w:rsid w:val="00D7493F"/>
    <w:rsid w:val="00D7744A"/>
    <w:rsid w:val="00D805AA"/>
    <w:rsid w:val="00D83434"/>
    <w:rsid w:val="00D86CDE"/>
    <w:rsid w:val="00D87478"/>
    <w:rsid w:val="00D87A57"/>
    <w:rsid w:val="00D914C4"/>
    <w:rsid w:val="00D960AC"/>
    <w:rsid w:val="00DA3BDE"/>
    <w:rsid w:val="00DA50B4"/>
    <w:rsid w:val="00DB0DB8"/>
    <w:rsid w:val="00DB24E1"/>
    <w:rsid w:val="00DB4669"/>
    <w:rsid w:val="00DB4EC9"/>
    <w:rsid w:val="00DB4F58"/>
    <w:rsid w:val="00DB6029"/>
    <w:rsid w:val="00DB6591"/>
    <w:rsid w:val="00DB6686"/>
    <w:rsid w:val="00DB6ED3"/>
    <w:rsid w:val="00DC1812"/>
    <w:rsid w:val="00DC6DEE"/>
    <w:rsid w:val="00DD008D"/>
    <w:rsid w:val="00DD3AA5"/>
    <w:rsid w:val="00DE317C"/>
    <w:rsid w:val="00DF2488"/>
    <w:rsid w:val="00DF4C7A"/>
    <w:rsid w:val="00DF4E4B"/>
    <w:rsid w:val="00E021B6"/>
    <w:rsid w:val="00E022A9"/>
    <w:rsid w:val="00E04D69"/>
    <w:rsid w:val="00E10A08"/>
    <w:rsid w:val="00E131F6"/>
    <w:rsid w:val="00E157B1"/>
    <w:rsid w:val="00E177E0"/>
    <w:rsid w:val="00E206E7"/>
    <w:rsid w:val="00E25C87"/>
    <w:rsid w:val="00E32EB9"/>
    <w:rsid w:val="00E37458"/>
    <w:rsid w:val="00E37634"/>
    <w:rsid w:val="00E41038"/>
    <w:rsid w:val="00E43437"/>
    <w:rsid w:val="00E44963"/>
    <w:rsid w:val="00E45A5A"/>
    <w:rsid w:val="00E503DE"/>
    <w:rsid w:val="00E51F0C"/>
    <w:rsid w:val="00E5375F"/>
    <w:rsid w:val="00E53D4A"/>
    <w:rsid w:val="00E542C8"/>
    <w:rsid w:val="00E5573C"/>
    <w:rsid w:val="00E6332A"/>
    <w:rsid w:val="00E63573"/>
    <w:rsid w:val="00E635DD"/>
    <w:rsid w:val="00E6530D"/>
    <w:rsid w:val="00E66176"/>
    <w:rsid w:val="00E76703"/>
    <w:rsid w:val="00E81050"/>
    <w:rsid w:val="00E8304E"/>
    <w:rsid w:val="00E839F9"/>
    <w:rsid w:val="00E85484"/>
    <w:rsid w:val="00E8727F"/>
    <w:rsid w:val="00E932E6"/>
    <w:rsid w:val="00E94689"/>
    <w:rsid w:val="00E95958"/>
    <w:rsid w:val="00E95BB9"/>
    <w:rsid w:val="00E97CDE"/>
    <w:rsid w:val="00EA011D"/>
    <w:rsid w:val="00EA0BED"/>
    <w:rsid w:val="00EA138E"/>
    <w:rsid w:val="00EA3D3A"/>
    <w:rsid w:val="00EA71D4"/>
    <w:rsid w:val="00EB33EB"/>
    <w:rsid w:val="00EB350E"/>
    <w:rsid w:val="00EC1453"/>
    <w:rsid w:val="00EC49E9"/>
    <w:rsid w:val="00EC77CD"/>
    <w:rsid w:val="00ED7024"/>
    <w:rsid w:val="00EE251B"/>
    <w:rsid w:val="00EE25FB"/>
    <w:rsid w:val="00EF1F63"/>
    <w:rsid w:val="00F00144"/>
    <w:rsid w:val="00F00613"/>
    <w:rsid w:val="00F0167C"/>
    <w:rsid w:val="00F05353"/>
    <w:rsid w:val="00F059B0"/>
    <w:rsid w:val="00F07C4B"/>
    <w:rsid w:val="00F13BB1"/>
    <w:rsid w:val="00F207EB"/>
    <w:rsid w:val="00F21024"/>
    <w:rsid w:val="00F2291F"/>
    <w:rsid w:val="00F251BC"/>
    <w:rsid w:val="00F26A4E"/>
    <w:rsid w:val="00F30B8F"/>
    <w:rsid w:val="00F315CA"/>
    <w:rsid w:val="00F32C5B"/>
    <w:rsid w:val="00F351A4"/>
    <w:rsid w:val="00F361F5"/>
    <w:rsid w:val="00F376F2"/>
    <w:rsid w:val="00F42BA3"/>
    <w:rsid w:val="00F44CD0"/>
    <w:rsid w:val="00F4619B"/>
    <w:rsid w:val="00F52D0A"/>
    <w:rsid w:val="00F560AF"/>
    <w:rsid w:val="00F56192"/>
    <w:rsid w:val="00F60D42"/>
    <w:rsid w:val="00F90607"/>
    <w:rsid w:val="00FA0755"/>
    <w:rsid w:val="00FA0D4B"/>
    <w:rsid w:val="00FA38BB"/>
    <w:rsid w:val="00FA7611"/>
    <w:rsid w:val="00FB25FD"/>
    <w:rsid w:val="00FB3737"/>
    <w:rsid w:val="00FB6A46"/>
    <w:rsid w:val="00FC19B8"/>
    <w:rsid w:val="00FC4D38"/>
    <w:rsid w:val="00FC7BCF"/>
    <w:rsid w:val="00FD09F6"/>
    <w:rsid w:val="00FD11B0"/>
    <w:rsid w:val="00FD1961"/>
    <w:rsid w:val="00FD55D7"/>
    <w:rsid w:val="00FD5D50"/>
    <w:rsid w:val="00FD7E7D"/>
    <w:rsid w:val="00FE3F6E"/>
    <w:rsid w:val="00FE5DA5"/>
    <w:rsid w:val="00FE65EC"/>
    <w:rsid w:val="00FE7CEA"/>
    <w:rsid w:val="00FE7D05"/>
    <w:rsid w:val="00FF290E"/>
    <w:rsid w:val="00FF5A88"/>
    <w:rsid w:val="00FF6493"/>
    <w:rsid w:val="00FF6DEC"/>
    <w:rsid w:val="00FF79B6"/>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80B7E"/>
  <w15:docId w15:val="{9D29ABB2-5F53-4A98-8A6C-E3A7E5E34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3C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F3C5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A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0AD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C3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38A"/>
    <w:rPr>
      <w:rFonts w:ascii="Tahoma" w:hAnsi="Tahoma" w:cs="Tahoma"/>
      <w:sz w:val="16"/>
      <w:szCs w:val="16"/>
    </w:rPr>
  </w:style>
  <w:style w:type="character" w:styleId="Hyperlink">
    <w:name w:val="Hyperlink"/>
    <w:basedOn w:val="DefaultParagraphFont"/>
    <w:uiPriority w:val="99"/>
    <w:unhideWhenUsed/>
    <w:rsid w:val="002A24EA"/>
    <w:rPr>
      <w:color w:val="0000FF" w:themeColor="hyperlink"/>
      <w:u w:val="single"/>
    </w:rPr>
  </w:style>
  <w:style w:type="character" w:styleId="CommentReference">
    <w:name w:val="annotation reference"/>
    <w:basedOn w:val="DefaultParagraphFont"/>
    <w:uiPriority w:val="99"/>
    <w:semiHidden/>
    <w:unhideWhenUsed/>
    <w:rsid w:val="0075694D"/>
    <w:rPr>
      <w:sz w:val="16"/>
      <w:szCs w:val="16"/>
    </w:rPr>
  </w:style>
  <w:style w:type="paragraph" w:styleId="CommentText">
    <w:name w:val="annotation text"/>
    <w:basedOn w:val="Normal"/>
    <w:link w:val="CommentTextChar"/>
    <w:uiPriority w:val="99"/>
    <w:unhideWhenUsed/>
    <w:rsid w:val="0075694D"/>
    <w:pPr>
      <w:spacing w:line="240" w:lineRule="auto"/>
    </w:pPr>
    <w:rPr>
      <w:sz w:val="20"/>
      <w:szCs w:val="20"/>
    </w:rPr>
  </w:style>
  <w:style w:type="character" w:customStyle="1" w:styleId="CommentTextChar">
    <w:name w:val="Comment Text Char"/>
    <w:basedOn w:val="DefaultParagraphFont"/>
    <w:link w:val="CommentText"/>
    <w:uiPriority w:val="99"/>
    <w:rsid w:val="0075694D"/>
    <w:rPr>
      <w:sz w:val="20"/>
      <w:szCs w:val="20"/>
    </w:rPr>
  </w:style>
  <w:style w:type="paragraph" w:styleId="CommentSubject">
    <w:name w:val="annotation subject"/>
    <w:basedOn w:val="CommentText"/>
    <w:next w:val="CommentText"/>
    <w:link w:val="CommentSubjectChar"/>
    <w:uiPriority w:val="99"/>
    <w:semiHidden/>
    <w:unhideWhenUsed/>
    <w:rsid w:val="0075694D"/>
    <w:rPr>
      <w:b/>
      <w:bCs/>
    </w:rPr>
  </w:style>
  <w:style w:type="character" w:customStyle="1" w:styleId="CommentSubjectChar">
    <w:name w:val="Comment Subject Char"/>
    <w:basedOn w:val="CommentTextChar"/>
    <w:link w:val="CommentSubject"/>
    <w:uiPriority w:val="99"/>
    <w:semiHidden/>
    <w:rsid w:val="0075694D"/>
    <w:rPr>
      <w:b/>
      <w:bCs/>
      <w:sz w:val="20"/>
      <w:szCs w:val="20"/>
    </w:rPr>
  </w:style>
  <w:style w:type="paragraph" w:styleId="Bibliography">
    <w:name w:val="Bibliography"/>
    <w:basedOn w:val="Normal"/>
    <w:next w:val="Normal"/>
    <w:uiPriority w:val="37"/>
    <w:unhideWhenUsed/>
    <w:rsid w:val="00286CC1"/>
    <w:pPr>
      <w:tabs>
        <w:tab w:val="left" w:pos="384"/>
      </w:tabs>
      <w:spacing w:after="240" w:line="240" w:lineRule="auto"/>
      <w:ind w:left="384" w:hanging="384"/>
    </w:pPr>
  </w:style>
  <w:style w:type="paragraph" w:styleId="ListParagraph">
    <w:name w:val="List Paragraph"/>
    <w:basedOn w:val="Normal"/>
    <w:uiPriority w:val="34"/>
    <w:qFormat/>
    <w:rsid w:val="00522F79"/>
    <w:pPr>
      <w:spacing w:after="160" w:line="259" w:lineRule="auto"/>
      <w:ind w:left="720"/>
      <w:contextualSpacing/>
    </w:pPr>
    <w:rPr>
      <w:lang w:val="en-GB"/>
    </w:rPr>
  </w:style>
  <w:style w:type="paragraph" w:styleId="Caption">
    <w:name w:val="caption"/>
    <w:basedOn w:val="Normal"/>
    <w:next w:val="Normal"/>
    <w:uiPriority w:val="35"/>
    <w:unhideWhenUsed/>
    <w:qFormat/>
    <w:rsid w:val="00020C1A"/>
    <w:pPr>
      <w:spacing w:line="240" w:lineRule="auto"/>
    </w:pPr>
    <w:rPr>
      <w:i/>
      <w:iCs/>
      <w:color w:val="1F497D" w:themeColor="text2"/>
      <w:sz w:val="18"/>
      <w:szCs w:val="18"/>
    </w:rPr>
  </w:style>
  <w:style w:type="table" w:styleId="TableGrid">
    <w:name w:val="Table Grid"/>
    <w:basedOn w:val="TableNormal"/>
    <w:uiPriority w:val="59"/>
    <w:rsid w:val="00FC7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F3C5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F3C55"/>
    <w:rPr>
      <w:rFonts w:asciiTheme="majorHAnsi" w:eastAsiaTheme="majorEastAsia" w:hAnsiTheme="majorHAnsi" w:cstheme="majorBidi"/>
      <w:color w:val="365F91" w:themeColor="accent1" w:themeShade="BF"/>
      <w:sz w:val="26"/>
      <w:szCs w:val="26"/>
    </w:rPr>
  </w:style>
  <w:style w:type="paragraph" w:styleId="FootnoteText">
    <w:name w:val="footnote text"/>
    <w:basedOn w:val="Normal"/>
    <w:link w:val="FootnoteTextChar"/>
    <w:uiPriority w:val="99"/>
    <w:semiHidden/>
    <w:unhideWhenUsed/>
    <w:rsid w:val="000F73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73E6"/>
    <w:rPr>
      <w:sz w:val="20"/>
      <w:szCs w:val="20"/>
    </w:rPr>
  </w:style>
  <w:style w:type="character" w:styleId="FootnoteReference">
    <w:name w:val="footnote reference"/>
    <w:basedOn w:val="DefaultParagraphFont"/>
    <w:uiPriority w:val="99"/>
    <w:semiHidden/>
    <w:unhideWhenUsed/>
    <w:rsid w:val="000F73E6"/>
    <w:rPr>
      <w:vertAlign w:val="superscript"/>
    </w:rPr>
  </w:style>
  <w:style w:type="paragraph" w:styleId="Revision">
    <w:name w:val="Revision"/>
    <w:hidden/>
    <w:uiPriority w:val="99"/>
    <w:semiHidden/>
    <w:rsid w:val="003D5BF4"/>
    <w:pPr>
      <w:spacing w:after="0" w:line="240" w:lineRule="auto"/>
    </w:pPr>
  </w:style>
  <w:style w:type="paragraph" w:styleId="Header">
    <w:name w:val="header"/>
    <w:basedOn w:val="Normal"/>
    <w:link w:val="HeaderChar"/>
    <w:uiPriority w:val="99"/>
    <w:unhideWhenUsed/>
    <w:rsid w:val="00D27333"/>
    <w:pPr>
      <w:tabs>
        <w:tab w:val="center" w:pos="4536"/>
        <w:tab w:val="right" w:pos="9072"/>
      </w:tabs>
      <w:spacing w:after="0" w:line="240" w:lineRule="auto"/>
    </w:pPr>
  </w:style>
  <w:style w:type="character" w:customStyle="1" w:styleId="HeaderChar">
    <w:name w:val="Header Char"/>
    <w:basedOn w:val="DefaultParagraphFont"/>
    <w:link w:val="Header"/>
    <w:uiPriority w:val="99"/>
    <w:rsid w:val="00D27333"/>
  </w:style>
  <w:style w:type="paragraph" w:styleId="Footer">
    <w:name w:val="footer"/>
    <w:basedOn w:val="Normal"/>
    <w:link w:val="FooterChar"/>
    <w:uiPriority w:val="99"/>
    <w:unhideWhenUsed/>
    <w:rsid w:val="00D27333"/>
    <w:pPr>
      <w:tabs>
        <w:tab w:val="center" w:pos="4536"/>
        <w:tab w:val="right" w:pos="9072"/>
      </w:tabs>
      <w:spacing w:after="0" w:line="240" w:lineRule="auto"/>
    </w:pPr>
  </w:style>
  <w:style w:type="character" w:customStyle="1" w:styleId="FooterChar">
    <w:name w:val="Footer Char"/>
    <w:basedOn w:val="DefaultParagraphFont"/>
    <w:link w:val="Footer"/>
    <w:uiPriority w:val="99"/>
    <w:rsid w:val="00D27333"/>
  </w:style>
  <w:style w:type="character" w:styleId="EndnoteReference">
    <w:name w:val="endnote reference"/>
    <w:basedOn w:val="DefaultParagraphFont"/>
    <w:uiPriority w:val="99"/>
    <w:semiHidden/>
    <w:unhideWhenUsed/>
    <w:rsid w:val="008F7593"/>
    <w:rPr>
      <w:vertAlign w:val="superscript"/>
    </w:rPr>
  </w:style>
  <w:style w:type="character" w:styleId="LineNumber">
    <w:name w:val="line number"/>
    <w:basedOn w:val="DefaultParagraphFont"/>
    <w:uiPriority w:val="99"/>
    <w:semiHidden/>
    <w:unhideWhenUsed/>
    <w:rsid w:val="00E04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425467">
      <w:bodyDiv w:val="1"/>
      <w:marLeft w:val="0"/>
      <w:marRight w:val="0"/>
      <w:marTop w:val="0"/>
      <w:marBottom w:val="0"/>
      <w:divBdr>
        <w:top w:val="none" w:sz="0" w:space="0" w:color="auto"/>
        <w:left w:val="none" w:sz="0" w:space="0" w:color="auto"/>
        <w:bottom w:val="none" w:sz="0" w:space="0" w:color="auto"/>
        <w:right w:val="none" w:sz="0" w:space="0" w:color="auto"/>
      </w:divBdr>
    </w:div>
    <w:div w:id="340472157">
      <w:bodyDiv w:val="1"/>
      <w:marLeft w:val="0"/>
      <w:marRight w:val="0"/>
      <w:marTop w:val="0"/>
      <w:marBottom w:val="0"/>
      <w:divBdr>
        <w:top w:val="none" w:sz="0" w:space="0" w:color="auto"/>
        <w:left w:val="none" w:sz="0" w:space="0" w:color="auto"/>
        <w:bottom w:val="none" w:sz="0" w:space="0" w:color="auto"/>
        <w:right w:val="none" w:sz="0" w:space="0" w:color="auto"/>
      </w:divBdr>
    </w:div>
    <w:div w:id="340545569">
      <w:bodyDiv w:val="1"/>
      <w:marLeft w:val="0"/>
      <w:marRight w:val="0"/>
      <w:marTop w:val="0"/>
      <w:marBottom w:val="0"/>
      <w:divBdr>
        <w:top w:val="none" w:sz="0" w:space="0" w:color="auto"/>
        <w:left w:val="none" w:sz="0" w:space="0" w:color="auto"/>
        <w:bottom w:val="none" w:sz="0" w:space="0" w:color="auto"/>
        <w:right w:val="none" w:sz="0" w:space="0" w:color="auto"/>
      </w:divBdr>
      <w:divsChild>
        <w:div w:id="1134563349">
          <w:marLeft w:val="0"/>
          <w:marRight w:val="0"/>
          <w:marTop w:val="0"/>
          <w:marBottom w:val="0"/>
          <w:divBdr>
            <w:top w:val="none" w:sz="0" w:space="0" w:color="auto"/>
            <w:left w:val="none" w:sz="0" w:space="0" w:color="auto"/>
            <w:bottom w:val="none" w:sz="0" w:space="0" w:color="auto"/>
            <w:right w:val="none" w:sz="0" w:space="0" w:color="auto"/>
          </w:divBdr>
        </w:div>
      </w:divsChild>
    </w:div>
    <w:div w:id="418328984">
      <w:bodyDiv w:val="1"/>
      <w:marLeft w:val="0"/>
      <w:marRight w:val="0"/>
      <w:marTop w:val="0"/>
      <w:marBottom w:val="0"/>
      <w:divBdr>
        <w:top w:val="none" w:sz="0" w:space="0" w:color="auto"/>
        <w:left w:val="none" w:sz="0" w:space="0" w:color="auto"/>
        <w:bottom w:val="none" w:sz="0" w:space="0" w:color="auto"/>
        <w:right w:val="none" w:sz="0" w:space="0" w:color="auto"/>
      </w:divBdr>
      <w:divsChild>
        <w:div w:id="215312125">
          <w:marLeft w:val="0"/>
          <w:marRight w:val="0"/>
          <w:marTop w:val="0"/>
          <w:marBottom w:val="0"/>
          <w:divBdr>
            <w:top w:val="none" w:sz="0" w:space="0" w:color="auto"/>
            <w:left w:val="none" w:sz="0" w:space="0" w:color="auto"/>
            <w:bottom w:val="none" w:sz="0" w:space="0" w:color="auto"/>
            <w:right w:val="none" w:sz="0" w:space="0" w:color="auto"/>
          </w:divBdr>
          <w:divsChild>
            <w:div w:id="4816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44137">
      <w:bodyDiv w:val="1"/>
      <w:marLeft w:val="0"/>
      <w:marRight w:val="0"/>
      <w:marTop w:val="0"/>
      <w:marBottom w:val="0"/>
      <w:divBdr>
        <w:top w:val="none" w:sz="0" w:space="0" w:color="auto"/>
        <w:left w:val="none" w:sz="0" w:space="0" w:color="auto"/>
        <w:bottom w:val="none" w:sz="0" w:space="0" w:color="auto"/>
        <w:right w:val="none" w:sz="0" w:space="0" w:color="auto"/>
      </w:divBdr>
      <w:divsChild>
        <w:div w:id="883250470">
          <w:marLeft w:val="0"/>
          <w:marRight w:val="0"/>
          <w:marTop w:val="0"/>
          <w:marBottom w:val="0"/>
          <w:divBdr>
            <w:top w:val="none" w:sz="0" w:space="0" w:color="auto"/>
            <w:left w:val="none" w:sz="0" w:space="0" w:color="auto"/>
            <w:bottom w:val="none" w:sz="0" w:space="0" w:color="auto"/>
            <w:right w:val="none" w:sz="0" w:space="0" w:color="auto"/>
          </w:divBdr>
        </w:div>
        <w:div w:id="1126005827">
          <w:marLeft w:val="0"/>
          <w:marRight w:val="0"/>
          <w:marTop w:val="0"/>
          <w:marBottom w:val="0"/>
          <w:divBdr>
            <w:top w:val="none" w:sz="0" w:space="0" w:color="auto"/>
            <w:left w:val="none" w:sz="0" w:space="0" w:color="auto"/>
            <w:bottom w:val="none" w:sz="0" w:space="0" w:color="auto"/>
            <w:right w:val="none" w:sz="0" w:space="0" w:color="auto"/>
          </w:divBdr>
        </w:div>
      </w:divsChild>
    </w:div>
    <w:div w:id="856386802">
      <w:bodyDiv w:val="1"/>
      <w:marLeft w:val="0"/>
      <w:marRight w:val="0"/>
      <w:marTop w:val="0"/>
      <w:marBottom w:val="0"/>
      <w:divBdr>
        <w:top w:val="none" w:sz="0" w:space="0" w:color="auto"/>
        <w:left w:val="none" w:sz="0" w:space="0" w:color="auto"/>
        <w:bottom w:val="none" w:sz="0" w:space="0" w:color="auto"/>
        <w:right w:val="none" w:sz="0" w:space="0" w:color="auto"/>
      </w:divBdr>
      <w:divsChild>
        <w:div w:id="47415159">
          <w:marLeft w:val="0"/>
          <w:marRight w:val="0"/>
          <w:marTop w:val="0"/>
          <w:marBottom w:val="0"/>
          <w:divBdr>
            <w:top w:val="none" w:sz="0" w:space="0" w:color="auto"/>
            <w:left w:val="none" w:sz="0" w:space="0" w:color="auto"/>
            <w:bottom w:val="none" w:sz="0" w:space="0" w:color="auto"/>
            <w:right w:val="none" w:sz="0" w:space="0" w:color="auto"/>
          </w:divBdr>
        </w:div>
        <w:div w:id="1737782293">
          <w:marLeft w:val="0"/>
          <w:marRight w:val="0"/>
          <w:marTop w:val="0"/>
          <w:marBottom w:val="0"/>
          <w:divBdr>
            <w:top w:val="none" w:sz="0" w:space="0" w:color="auto"/>
            <w:left w:val="none" w:sz="0" w:space="0" w:color="auto"/>
            <w:bottom w:val="none" w:sz="0" w:space="0" w:color="auto"/>
            <w:right w:val="none" w:sz="0" w:space="0" w:color="auto"/>
          </w:divBdr>
        </w:div>
      </w:divsChild>
    </w:div>
    <w:div w:id="897012702">
      <w:bodyDiv w:val="1"/>
      <w:marLeft w:val="0"/>
      <w:marRight w:val="0"/>
      <w:marTop w:val="0"/>
      <w:marBottom w:val="0"/>
      <w:divBdr>
        <w:top w:val="none" w:sz="0" w:space="0" w:color="auto"/>
        <w:left w:val="none" w:sz="0" w:space="0" w:color="auto"/>
        <w:bottom w:val="none" w:sz="0" w:space="0" w:color="auto"/>
        <w:right w:val="none" w:sz="0" w:space="0" w:color="auto"/>
      </w:divBdr>
      <w:divsChild>
        <w:div w:id="2121600976">
          <w:marLeft w:val="0"/>
          <w:marRight w:val="0"/>
          <w:marTop w:val="0"/>
          <w:marBottom w:val="0"/>
          <w:divBdr>
            <w:top w:val="none" w:sz="0" w:space="0" w:color="auto"/>
            <w:left w:val="none" w:sz="0" w:space="0" w:color="auto"/>
            <w:bottom w:val="none" w:sz="0" w:space="0" w:color="auto"/>
            <w:right w:val="none" w:sz="0" w:space="0" w:color="auto"/>
          </w:divBdr>
          <w:divsChild>
            <w:div w:id="14303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6923">
      <w:bodyDiv w:val="1"/>
      <w:marLeft w:val="0"/>
      <w:marRight w:val="0"/>
      <w:marTop w:val="0"/>
      <w:marBottom w:val="0"/>
      <w:divBdr>
        <w:top w:val="none" w:sz="0" w:space="0" w:color="auto"/>
        <w:left w:val="none" w:sz="0" w:space="0" w:color="auto"/>
        <w:bottom w:val="none" w:sz="0" w:space="0" w:color="auto"/>
        <w:right w:val="none" w:sz="0" w:space="0" w:color="auto"/>
      </w:divBdr>
    </w:div>
    <w:div w:id="1079062367">
      <w:bodyDiv w:val="1"/>
      <w:marLeft w:val="0"/>
      <w:marRight w:val="0"/>
      <w:marTop w:val="0"/>
      <w:marBottom w:val="0"/>
      <w:divBdr>
        <w:top w:val="none" w:sz="0" w:space="0" w:color="auto"/>
        <w:left w:val="none" w:sz="0" w:space="0" w:color="auto"/>
        <w:bottom w:val="none" w:sz="0" w:space="0" w:color="auto"/>
        <w:right w:val="none" w:sz="0" w:space="0" w:color="auto"/>
      </w:divBdr>
      <w:divsChild>
        <w:div w:id="1188447128">
          <w:marLeft w:val="0"/>
          <w:marRight w:val="0"/>
          <w:marTop w:val="0"/>
          <w:marBottom w:val="0"/>
          <w:divBdr>
            <w:top w:val="none" w:sz="0" w:space="0" w:color="auto"/>
            <w:left w:val="none" w:sz="0" w:space="0" w:color="auto"/>
            <w:bottom w:val="none" w:sz="0" w:space="0" w:color="auto"/>
            <w:right w:val="none" w:sz="0" w:space="0" w:color="auto"/>
          </w:divBdr>
        </w:div>
      </w:divsChild>
    </w:div>
    <w:div w:id="1114444562">
      <w:bodyDiv w:val="1"/>
      <w:marLeft w:val="0"/>
      <w:marRight w:val="0"/>
      <w:marTop w:val="0"/>
      <w:marBottom w:val="0"/>
      <w:divBdr>
        <w:top w:val="none" w:sz="0" w:space="0" w:color="auto"/>
        <w:left w:val="none" w:sz="0" w:space="0" w:color="auto"/>
        <w:bottom w:val="none" w:sz="0" w:space="0" w:color="auto"/>
        <w:right w:val="none" w:sz="0" w:space="0" w:color="auto"/>
      </w:divBdr>
      <w:divsChild>
        <w:div w:id="684328608">
          <w:marLeft w:val="0"/>
          <w:marRight w:val="0"/>
          <w:marTop w:val="0"/>
          <w:marBottom w:val="0"/>
          <w:divBdr>
            <w:top w:val="none" w:sz="0" w:space="0" w:color="auto"/>
            <w:left w:val="none" w:sz="0" w:space="0" w:color="auto"/>
            <w:bottom w:val="none" w:sz="0" w:space="0" w:color="auto"/>
            <w:right w:val="none" w:sz="0" w:space="0" w:color="auto"/>
          </w:divBdr>
        </w:div>
      </w:divsChild>
    </w:div>
    <w:div w:id="1220018377">
      <w:bodyDiv w:val="1"/>
      <w:marLeft w:val="0"/>
      <w:marRight w:val="0"/>
      <w:marTop w:val="0"/>
      <w:marBottom w:val="0"/>
      <w:divBdr>
        <w:top w:val="none" w:sz="0" w:space="0" w:color="auto"/>
        <w:left w:val="none" w:sz="0" w:space="0" w:color="auto"/>
        <w:bottom w:val="none" w:sz="0" w:space="0" w:color="auto"/>
        <w:right w:val="none" w:sz="0" w:space="0" w:color="auto"/>
      </w:divBdr>
      <w:divsChild>
        <w:div w:id="1470434991">
          <w:marLeft w:val="0"/>
          <w:marRight w:val="0"/>
          <w:marTop w:val="0"/>
          <w:marBottom w:val="0"/>
          <w:divBdr>
            <w:top w:val="none" w:sz="0" w:space="0" w:color="auto"/>
            <w:left w:val="none" w:sz="0" w:space="0" w:color="auto"/>
            <w:bottom w:val="none" w:sz="0" w:space="0" w:color="auto"/>
            <w:right w:val="none" w:sz="0" w:space="0" w:color="auto"/>
          </w:divBdr>
          <w:divsChild>
            <w:div w:id="20473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3537">
      <w:bodyDiv w:val="1"/>
      <w:marLeft w:val="0"/>
      <w:marRight w:val="0"/>
      <w:marTop w:val="0"/>
      <w:marBottom w:val="0"/>
      <w:divBdr>
        <w:top w:val="none" w:sz="0" w:space="0" w:color="auto"/>
        <w:left w:val="none" w:sz="0" w:space="0" w:color="auto"/>
        <w:bottom w:val="none" w:sz="0" w:space="0" w:color="auto"/>
        <w:right w:val="none" w:sz="0" w:space="0" w:color="auto"/>
      </w:divBdr>
    </w:div>
    <w:div w:id="1295524890">
      <w:bodyDiv w:val="1"/>
      <w:marLeft w:val="0"/>
      <w:marRight w:val="0"/>
      <w:marTop w:val="0"/>
      <w:marBottom w:val="0"/>
      <w:divBdr>
        <w:top w:val="none" w:sz="0" w:space="0" w:color="auto"/>
        <w:left w:val="none" w:sz="0" w:space="0" w:color="auto"/>
        <w:bottom w:val="none" w:sz="0" w:space="0" w:color="auto"/>
        <w:right w:val="none" w:sz="0" w:space="0" w:color="auto"/>
      </w:divBdr>
      <w:divsChild>
        <w:div w:id="1427925278">
          <w:marLeft w:val="0"/>
          <w:marRight w:val="0"/>
          <w:marTop w:val="0"/>
          <w:marBottom w:val="0"/>
          <w:divBdr>
            <w:top w:val="none" w:sz="0" w:space="0" w:color="auto"/>
            <w:left w:val="none" w:sz="0" w:space="0" w:color="auto"/>
            <w:bottom w:val="none" w:sz="0" w:space="0" w:color="auto"/>
            <w:right w:val="none" w:sz="0" w:space="0" w:color="auto"/>
          </w:divBdr>
        </w:div>
      </w:divsChild>
    </w:div>
    <w:div w:id="1301182093">
      <w:bodyDiv w:val="1"/>
      <w:marLeft w:val="0"/>
      <w:marRight w:val="0"/>
      <w:marTop w:val="0"/>
      <w:marBottom w:val="0"/>
      <w:divBdr>
        <w:top w:val="none" w:sz="0" w:space="0" w:color="auto"/>
        <w:left w:val="none" w:sz="0" w:space="0" w:color="auto"/>
        <w:bottom w:val="none" w:sz="0" w:space="0" w:color="auto"/>
        <w:right w:val="none" w:sz="0" w:space="0" w:color="auto"/>
      </w:divBdr>
      <w:divsChild>
        <w:div w:id="449059237">
          <w:marLeft w:val="0"/>
          <w:marRight w:val="0"/>
          <w:marTop w:val="0"/>
          <w:marBottom w:val="0"/>
          <w:divBdr>
            <w:top w:val="none" w:sz="0" w:space="0" w:color="auto"/>
            <w:left w:val="none" w:sz="0" w:space="0" w:color="auto"/>
            <w:bottom w:val="none" w:sz="0" w:space="0" w:color="auto"/>
            <w:right w:val="none" w:sz="0" w:space="0" w:color="auto"/>
          </w:divBdr>
        </w:div>
      </w:divsChild>
    </w:div>
    <w:div w:id="1365985916">
      <w:bodyDiv w:val="1"/>
      <w:marLeft w:val="0"/>
      <w:marRight w:val="0"/>
      <w:marTop w:val="0"/>
      <w:marBottom w:val="0"/>
      <w:divBdr>
        <w:top w:val="none" w:sz="0" w:space="0" w:color="auto"/>
        <w:left w:val="none" w:sz="0" w:space="0" w:color="auto"/>
        <w:bottom w:val="none" w:sz="0" w:space="0" w:color="auto"/>
        <w:right w:val="none" w:sz="0" w:space="0" w:color="auto"/>
      </w:divBdr>
    </w:div>
    <w:div w:id="1455321640">
      <w:bodyDiv w:val="1"/>
      <w:marLeft w:val="0"/>
      <w:marRight w:val="0"/>
      <w:marTop w:val="0"/>
      <w:marBottom w:val="0"/>
      <w:divBdr>
        <w:top w:val="none" w:sz="0" w:space="0" w:color="auto"/>
        <w:left w:val="none" w:sz="0" w:space="0" w:color="auto"/>
        <w:bottom w:val="none" w:sz="0" w:space="0" w:color="auto"/>
        <w:right w:val="none" w:sz="0" w:space="0" w:color="auto"/>
      </w:divBdr>
      <w:divsChild>
        <w:div w:id="760225853">
          <w:marLeft w:val="0"/>
          <w:marRight w:val="0"/>
          <w:marTop w:val="0"/>
          <w:marBottom w:val="0"/>
          <w:divBdr>
            <w:top w:val="none" w:sz="0" w:space="0" w:color="auto"/>
            <w:left w:val="none" w:sz="0" w:space="0" w:color="auto"/>
            <w:bottom w:val="none" w:sz="0" w:space="0" w:color="auto"/>
            <w:right w:val="none" w:sz="0" w:space="0" w:color="auto"/>
          </w:divBdr>
        </w:div>
      </w:divsChild>
    </w:div>
    <w:div w:id="1515924395">
      <w:bodyDiv w:val="1"/>
      <w:marLeft w:val="0"/>
      <w:marRight w:val="0"/>
      <w:marTop w:val="0"/>
      <w:marBottom w:val="0"/>
      <w:divBdr>
        <w:top w:val="none" w:sz="0" w:space="0" w:color="auto"/>
        <w:left w:val="none" w:sz="0" w:space="0" w:color="auto"/>
        <w:bottom w:val="none" w:sz="0" w:space="0" w:color="auto"/>
        <w:right w:val="none" w:sz="0" w:space="0" w:color="auto"/>
      </w:divBdr>
      <w:divsChild>
        <w:div w:id="1639992888">
          <w:marLeft w:val="0"/>
          <w:marRight w:val="0"/>
          <w:marTop w:val="0"/>
          <w:marBottom w:val="0"/>
          <w:divBdr>
            <w:top w:val="none" w:sz="0" w:space="0" w:color="auto"/>
            <w:left w:val="none" w:sz="0" w:space="0" w:color="auto"/>
            <w:bottom w:val="none" w:sz="0" w:space="0" w:color="auto"/>
            <w:right w:val="none" w:sz="0" w:space="0" w:color="auto"/>
          </w:divBdr>
        </w:div>
      </w:divsChild>
    </w:div>
    <w:div w:id="1713731760">
      <w:bodyDiv w:val="1"/>
      <w:marLeft w:val="0"/>
      <w:marRight w:val="0"/>
      <w:marTop w:val="0"/>
      <w:marBottom w:val="0"/>
      <w:divBdr>
        <w:top w:val="none" w:sz="0" w:space="0" w:color="auto"/>
        <w:left w:val="none" w:sz="0" w:space="0" w:color="auto"/>
        <w:bottom w:val="none" w:sz="0" w:space="0" w:color="auto"/>
        <w:right w:val="none" w:sz="0" w:space="0" w:color="auto"/>
      </w:divBdr>
    </w:div>
    <w:div w:id="1713965893">
      <w:bodyDiv w:val="1"/>
      <w:marLeft w:val="0"/>
      <w:marRight w:val="0"/>
      <w:marTop w:val="0"/>
      <w:marBottom w:val="0"/>
      <w:divBdr>
        <w:top w:val="none" w:sz="0" w:space="0" w:color="auto"/>
        <w:left w:val="none" w:sz="0" w:space="0" w:color="auto"/>
        <w:bottom w:val="none" w:sz="0" w:space="0" w:color="auto"/>
        <w:right w:val="none" w:sz="0" w:space="0" w:color="auto"/>
      </w:divBdr>
    </w:div>
    <w:div w:id="1733387141">
      <w:bodyDiv w:val="1"/>
      <w:marLeft w:val="0"/>
      <w:marRight w:val="0"/>
      <w:marTop w:val="0"/>
      <w:marBottom w:val="0"/>
      <w:divBdr>
        <w:top w:val="none" w:sz="0" w:space="0" w:color="auto"/>
        <w:left w:val="none" w:sz="0" w:space="0" w:color="auto"/>
        <w:bottom w:val="none" w:sz="0" w:space="0" w:color="auto"/>
        <w:right w:val="none" w:sz="0" w:space="0" w:color="auto"/>
      </w:divBdr>
    </w:div>
    <w:div w:id="1914704469">
      <w:bodyDiv w:val="1"/>
      <w:marLeft w:val="0"/>
      <w:marRight w:val="0"/>
      <w:marTop w:val="0"/>
      <w:marBottom w:val="0"/>
      <w:divBdr>
        <w:top w:val="none" w:sz="0" w:space="0" w:color="auto"/>
        <w:left w:val="none" w:sz="0" w:space="0" w:color="auto"/>
        <w:bottom w:val="none" w:sz="0" w:space="0" w:color="auto"/>
        <w:right w:val="none" w:sz="0" w:space="0" w:color="auto"/>
      </w:divBdr>
    </w:div>
    <w:div w:id="213532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mb@mcc-berlin.ne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54C79-8B02-4B7D-9E84-9D5727A98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28926</Words>
  <Characters>164881</Characters>
  <Application>Microsoft Office Word</Application>
  <DocSecurity>0</DocSecurity>
  <Lines>1374</Lines>
  <Paragraphs>386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PIK</Company>
  <LinksUpToDate>false</LinksUpToDate>
  <CharactersWithSpaces>193421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minx</dc:creator>
  <cp:keywords/>
  <dc:description/>
  <cp:lastModifiedBy>William Lamb</cp:lastModifiedBy>
  <cp:revision>9</cp:revision>
  <dcterms:created xsi:type="dcterms:W3CDTF">2017-11-10T19:13:00Z</dcterms:created>
  <dcterms:modified xsi:type="dcterms:W3CDTF">2018-01-16T13:16:00Z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id="vqMl43LX"/&gt;&lt;style id="http://www.zotero.org/styles/current-opinion-in-environmental-sustainability" hasBibliography="1" bibliographyStyleHasBeenSet="1"/&gt;&lt;prefs&gt;&lt;pref name="fieldType" value="Fi</vt:lpwstr>
  </property>
  <property fmtid="{D5CDD505-2E9C-101B-9397-08002B2CF9AE}" pid="3" name="ZOTERO_PREF_2">
    <vt:lpwstr>eld"/&gt;&lt;pref name="storeReferences" value="true"/&gt;&lt;pref name="automaticJournalAbbreviations" value="true"/&gt;&lt;pref name="noteType" value=""/&gt;&lt;/prefs&gt;&lt;/data&gt;</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http://www.zotero.org/styles/current-opinion-in-environmental-sustainability</vt:lpwstr>
  </property>
  <property fmtid="{D5CDD505-2E9C-101B-9397-08002B2CF9AE}" pid="7" name="Mendeley Recent Style Name 1_1">
    <vt:lpwstr>Current Opinion in Environmental Sustainability</vt:lpwstr>
  </property>
  <property fmtid="{D5CDD505-2E9C-101B-9397-08002B2CF9AE}" pid="8" name="Mendeley Recent Style Id 2_1">
    <vt:lpwstr>http://www.zotero.org/styles/environmental-research-letters</vt:lpwstr>
  </property>
  <property fmtid="{D5CDD505-2E9C-101B-9397-08002B2CF9AE}" pid="9" name="Mendeley Recent Style Name 2_1">
    <vt:lpwstr>Environmental Research Letters</vt:lpwstr>
  </property>
  <property fmtid="{D5CDD505-2E9C-101B-9397-08002B2CF9AE}" pid="10" name="Mendeley Recent Style Id 3_1">
    <vt:lpwstr>http://www.zotero.org/styles/ieee</vt:lpwstr>
  </property>
  <property fmtid="{D5CDD505-2E9C-101B-9397-08002B2CF9AE}" pid="11" name="Mendeley Recent Style Name 3_1">
    <vt:lpwstr>IEEE</vt:lpwstr>
  </property>
  <property fmtid="{D5CDD505-2E9C-101B-9397-08002B2CF9AE}" pid="12" name="Mendeley Recent Style Id 4_1">
    <vt:lpwstr>http://www.zotero.org/styles/journal-of-cleaner-production</vt:lpwstr>
  </property>
  <property fmtid="{D5CDD505-2E9C-101B-9397-08002B2CF9AE}" pid="13" name="Mendeley Recent Style Name 4_1">
    <vt:lpwstr>Journal of Cleaner Production</vt:lpwstr>
  </property>
  <property fmtid="{D5CDD505-2E9C-101B-9397-08002B2CF9AE}" pid="14" name="Mendeley Recent Style Id 5_1">
    <vt:lpwstr>http://www.zotero.org/styles/journal-of-climate</vt:lpwstr>
  </property>
  <property fmtid="{D5CDD505-2E9C-101B-9397-08002B2CF9AE}" pid="15" name="Mendeley Recent Style Name 5_1">
    <vt:lpwstr>Journal of Climate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http://www.zotero.org/styles/world-development</vt:lpwstr>
  </property>
  <property fmtid="{D5CDD505-2E9C-101B-9397-08002B2CF9AE}" pid="23" name="Mendeley Recent Style Name 9_1">
    <vt:lpwstr>World Development</vt:lpwstr>
  </property>
  <property fmtid="{D5CDD505-2E9C-101B-9397-08002B2CF9AE}" pid="24" name="Mendeley Document_1">
    <vt:lpwstr>True</vt:lpwstr>
  </property>
  <property fmtid="{D5CDD505-2E9C-101B-9397-08002B2CF9AE}" pid="25" name="Mendeley Unique User Id_1">
    <vt:lpwstr>3e04b280-a17e-31b9-9f3d-670005ac3fef</vt:lpwstr>
  </property>
  <property fmtid="{D5CDD505-2E9C-101B-9397-08002B2CF9AE}" pid="26" name="Mendeley Citation Style_1">
    <vt:lpwstr>http://www.zotero.org/styles/current-opinion-in-environmental-sustainability</vt:lpwstr>
  </property>
</Properties>
</file>