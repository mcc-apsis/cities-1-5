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057" w14:textId="77777777" w:rsidR="000F7CD5" w:rsidRPr="000F7CD5" w:rsidRDefault="000F7CD5" w:rsidP="000F7CD5">
      <w:pPr>
        <w:pStyle w:val="Titel"/>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 xml:space="preserve">3 </w:t>
      </w:r>
      <w:proofErr w:type="gramStart"/>
      <w:r>
        <w:rPr>
          <w:bCs/>
          <w:i/>
          <w:iCs/>
          <w:lang w:val="en-US"/>
        </w:rPr>
        <w:t>Centre</w:t>
      </w:r>
      <w:proofErr w:type="gramEnd"/>
      <w:r>
        <w:rPr>
          <w:bCs/>
          <w:i/>
          <w:iCs/>
          <w:lang w:val="en-US"/>
        </w:rPr>
        <w:t xml:space="preserve"> for Policy Research, New Delhi</w:t>
      </w:r>
    </w:p>
    <w:p w14:paraId="18E948B4" w14:textId="77777777" w:rsidR="003917F3" w:rsidRDefault="003917F3" w:rsidP="003917F3">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 Berlin</w:t>
      </w:r>
    </w:p>
    <w:p w14:paraId="04C04A66" w14:textId="77777777" w:rsidR="000F7CD5" w:rsidRPr="000F7CD5" w:rsidRDefault="000F7CD5">
      <w:pPr>
        <w:rPr>
          <w:lang w:val="en-US"/>
        </w:rPr>
      </w:pPr>
    </w:p>
    <w:p w14:paraId="4E0D3470" w14:textId="278CF32B" w:rsidR="00A60819" w:rsidRDefault="00A60819" w:rsidP="000F7CD5">
      <w:pPr>
        <w:pStyle w:val="berschrift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1DCC7A84" w:rsidR="005A218D" w:rsidRDefault="005A218D" w:rsidP="005A218D">
      <w:pPr>
        <w:keepNext/>
      </w:pPr>
      <w:del w:id="0" w:author="William Lamb" w:date="2017-10-13T15:53:00Z">
        <w:r w:rsidDel="005A3123">
          <w:rPr>
            <w:noProof/>
            <w:lang w:eastAsia="en-GB"/>
          </w:rPr>
          <w:lastRenderedPageBreak/>
          <w:drawing>
            <wp:inline distT="0" distB="0" distL="0" distR="0" wp14:anchorId="3C2989EC" wp14:editId="1F1561A6">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9">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del>
      <w:ins w:id="1" w:author="William Lamb" w:date="2017-10-13T15:54:00Z">
        <w:r w:rsidR="005A3123">
          <w:rPr>
            <w:noProof/>
            <w:lang w:eastAsia="en-GB"/>
          </w:rPr>
          <w:drawing>
            <wp:inline distT="0" distB="0" distL="0" distR="0" wp14:anchorId="4884E302" wp14:editId="30C76926">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ins>
    </w:p>
    <w:p w14:paraId="51CD4688" w14:textId="21CAFA04" w:rsidR="005A218D" w:rsidRPr="00110518" w:rsidRDefault="005A218D" w:rsidP="005A218D">
      <w:pPr>
        <w:pStyle w:val="Beschriftung"/>
        <w:rPr>
          <w:b/>
          <w:lang w:val="en-US"/>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1</w:t>
      </w:r>
      <w:r w:rsidR="00291593" w:rsidRPr="00110518">
        <w:rPr>
          <w:b/>
          <w:noProof/>
          <w:sz w:val="20"/>
        </w:rPr>
        <w:fldChar w:fldCharType="end"/>
      </w:r>
      <w:r w:rsidRPr="00110518">
        <w:rPr>
          <w:b/>
          <w:sz w:val="20"/>
        </w:rPr>
        <w:t>: Urban climate change mitigation publications by year and discipline</w:t>
      </w:r>
    </w:p>
    <w:p w14:paraId="4B17A653" w14:textId="77777777" w:rsidR="005A218D" w:rsidRDefault="005A218D" w:rsidP="00A60819">
      <w:pPr>
        <w:rPr>
          <w:lang w:val="en-US"/>
        </w:rPr>
      </w:pPr>
    </w:p>
    <w:p w14:paraId="22AFD035" w14:textId="52C4A9D4" w:rsidR="00A60819" w:rsidRDefault="009132D4" w:rsidP="00A60819">
      <w:pPr>
        <w:keepNext/>
        <w:rPr>
          <w:ins w:id="2" w:author="Max Callaghan" w:date="2017-11-07T17:09:00Z"/>
        </w:rPr>
      </w:pPr>
      <w:del w:id="3" w:author="William Lamb" w:date="2017-11-02T11:48:00Z">
        <w:r w:rsidDel="000E47BB">
          <w:rPr>
            <w:noProof/>
            <w:lang w:eastAsia="en-GB"/>
          </w:rPr>
          <w:lastRenderedPageBreak/>
          <w:drawing>
            <wp:inline distT="0" distB="0" distL="0" distR="0" wp14:anchorId="61DF4EC3" wp14:editId="5361E0D2">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del>
      <w:ins w:id="4" w:author="William Lamb" w:date="2017-11-02T11:49:00Z">
        <w:del w:id="5" w:author="Max Callaghan" w:date="2017-11-07T17:09:00Z">
          <w:r w:rsidR="000E47BB" w:rsidDel="001B66F6">
            <w:rPr>
              <w:noProof/>
              <w:lang w:eastAsia="en-GB"/>
            </w:rPr>
            <w:lastRenderedPageBreak/>
            <w:drawing>
              <wp:inline distT="0" distB="0" distL="0" distR="0" wp14:anchorId="5C5FB210" wp14:editId="5DB4177C">
                <wp:extent cx="5760720" cy="461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c_topics_359.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15815"/>
                        </a:xfrm>
                        <a:prstGeom prst="rect">
                          <a:avLst/>
                        </a:prstGeom>
                      </pic:spPr>
                    </pic:pic>
                  </a:graphicData>
                </a:graphic>
              </wp:inline>
            </w:drawing>
          </w:r>
        </w:del>
      </w:ins>
    </w:p>
    <w:p w14:paraId="60F5D858" w14:textId="60C0CF2F" w:rsidR="001B66F6" w:rsidRDefault="001B66F6" w:rsidP="00A60819">
      <w:pPr>
        <w:keepNext/>
      </w:pPr>
      <w:bookmarkStart w:id="6" w:name="_GoBack"/>
      <w:bookmarkEnd w:id="6"/>
    </w:p>
    <w:p w14:paraId="655988B8" w14:textId="5B6204EF" w:rsidR="00A60819" w:rsidRPr="00110518" w:rsidRDefault="00A60819" w:rsidP="00A60819">
      <w:pPr>
        <w:pStyle w:val="Beschriftung"/>
        <w:rPr>
          <w:sz w:val="20"/>
        </w:rPr>
      </w:pPr>
      <w:r w:rsidRPr="00110518">
        <w:rPr>
          <w:b/>
          <w:sz w:val="20"/>
        </w:rPr>
        <w:t xml:space="preserve">Figure </w:t>
      </w:r>
      <w:r w:rsidR="005E5C8A" w:rsidRPr="00110518">
        <w:rPr>
          <w:b/>
          <w:sz w:val="20"/>
        </w:rPr>
        <w:fldChar w:fldCharType="begin"/>
      </w:r>
      <w:r w:rsidR="005E5C8A" w:rsidRPr="00110518">
        <w:rPr>
          <w:b/>
          <w:sz w:val="20"/>
        </w:rPr>
        <w:instrText xml:space="preserve"> SEQ Figure \* ARABIC </w:instrText>
      </w:r>
      <w:r w:rsidR="005E5C8A" w:rsidRPr="00110518">
        <w:rPr>
          <w:b/>
          <w:sz w:val="20"/>
        </w:rPr>
        <w:fldChar w:fldCharType="separate"/>
      </w:r>
      <w:r w:rsidR="00872901">
        <w:rPr>
          <w:b/>
          <w:noProof/>
          <w:sz w:val="20"/>
        </w:rPr>
        <w:t>2</w:t>
      </w:r>
      <w:r w:rsidR="005E5C8A" w:rsidRPr="00110518">
        <w:rPr>
          <w:b/>
          <w:noProof/>
          <w:sz w:val="20"/>
        </w:rPr>
        <w:fldChar w:fldCharType="end"/>
      </w:r>
      <w:r w:rsidRPr="00110518">
        <w:rPr>
          <w:b/>
          <w:sz w:val="20"/>
        </w:rPr>
        <w:t>: IPCC references of the urban mitigation literature, by topic (111 papers in total</w:t>
      </w:r>
      <w:r w:rsidRPr="00110518">
        <w:rPr>
          <w:sz w:val="20"/>
        </w:rPr>
        <w:t>).</w:t>
      </w:r>
      <w:r w:rsidR="00960E20" w:rsidRPr="00110518">
        <w:rPr>
          <w:sz w:val="20"/>
        </w:rPr>
        <w:t xml:space="preserve"> References were scraped from IPCC assessment reports, and matched with our database. Matches were counted in a topic bar if the topic score for that document was above 0.015 </w:t>
      </w:r>
    </w:p>
    <w:p w14:paraId="36DEDB5A" w14:textId="77777777" w:rsidR="00A60819" w:rsidRDefault="00A60819" w:rsidP="00A60819">
      <w:pPr>
        <w:rPr>
          <w:lang w:val="en-US"/>
        </w:rPr>
      </w:pPr>
    </w:p>
    <w:p w14:paraId="4D778569" w14:textId="1F56D02F" w:rsidR="00A60819" w:rsidRDefault="009132D4" w:rsidP="00A60819">
      <w:pPr>
        <w:keepNext/>
      </w:pPr>
      <w:del w:id="7" w:author="William Lamb" w:date="2017-11-02T11:52:00Z">
        <w:r w:rsidDel="000E47BB">
          <w:rPr>
            <w:noProof/>
            <w:lang w:eastAsia="en-GB"/>
          </w:rPr>
          <w:lastRenderedPageBreak/>
          <w:drawing>
            <wp:inline distT="0" distB="0" distL="0" distR="0" wp14:anchorId="57FF1EE9" wp14:editId="541764D9">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del>
      <w:ins w:id="8" w:author="William Lamb" w:date="2017-11-02T11:52:00Z">
        <w:r w:rsidR="000E47BB">
          <w:rPr>
            <w:noProof/>
            <w:lang w:eastAsia="en-GB"/>
          </w:rPr>
          <w:drawing>
            <wp:inline distT="0" distB="0" distL="0" distR="0" wp14:anchorId="607D50B9" wp14:editId="61949096">
              <wp:extent cx="5760720" cy="3307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_year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ins>
    </w:p>
    <w:p w14:paraId="1E91E3BD" w14:textId="64533B2A" w:rsidR="00A60819" w:rsidRPr="00110518" w:rsidRDefault="00A60819" w:rsidP="00A60819">
      <w:pPr>
        <w:pStyle w:val="Beschriftung"/>
        <w:rPr>
          <w:sz w:val="20"/>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3</w:t>
      </w:r>
      <w:r w:rsidR="00291593" w:rsidRPr="00110518">
        <w:rPr>
          <w:b/>
          <w:noProof/>
          <w:sz w:val="20"/>
        </w:rPr>
        <w:fldChar w:fldCharType="end"/>
      </w:r>
      <w:r w:rsidRPr="00110518">
        <w:rPr>
          <w:b/>
          <w:sz w:val="20"/>
        </w:rPr>
        <w:t>: Years found in abstracts by largest topic</w:t>
      </w:r>
      <w:r w:rsidR="000B0CC4" w:rsidRPr="00110518">
        <w:rPr>
          <w:b/>
          <w:sz w:val="20"/>
        </w:rPr>
        <w:t>.</w:t>
      </w:r>
      <w:r w:rsidR="000B0CC4" w:rsidRPr="00110518">
        <w:rPr>
          <w:sz w:val="20"/>
        </w:rPr>
        <w:t xml:space="preserve"> Dots represent a single data point for topics where the number of years found is n&lt;10. Box plots are calculated where n&gt;10.</w:t>
      </w:r>
      <w:r w:rsidR="003D438D" w:rsidRPr="00110518">
        <w:rPr>
          <w:sz w:val="20"/>
        </w:rPr>
        <w:t>The high Chi-</w:t>
      </w:r>
      <w:r w:rsidR="00960E20" w:rsidRPr="00110518">
        <w:rPr>
          <w:sz w:val="20"/>
        </w:rPr>
        <w:t xml:space="preserve">squared </w:t>
      </w:r>
      <w:r w:rsidR="003D438D" w:rsidRPr="00110518">
        <w:rPr>
          <w:sz w:val="20"/>
        </w:rPr>
        <w:t xml:space="preserve">test </w:t>
      </w:r>
      <w:r w:rsidR="00960E20" w:rsidRPr="00110518">
        <w:rPr>
          <w:sz w:val="20"/>
        </w:rPr>
        <w:t>score strongly suggests that the distribution of years in documents is not independent of the document topic assignment.</w:t>
      </w:r>
    </w:p>
    <w:p w14:paraId="70FAE5EA" w14:textId="77777777" w:rsidR="00110518" w:rsidRPr="00110518" w:rsidRDefault="00110518" w:rsidP="00110518"/>
    <w:p w14:paraId="5FF2D9F5" w14:textId="783A0CC8" w:rsidR="000F7CD5" w:rsidRDefault="00291593" w:rsidP="000F7CD5">
      <w:pPr>
        <w:pStyle w:val="berschrift2"/>
        <w:numPr>
          <w:ilvl w:val="0"/>
          <w:numId w:val="4"/>
        </w:numPr>
        <w:rPr>
          <w:lang w:val="en-US"/>
        </w:rPr>
      </w:pPr>
      <w:r>
        <w:rPr>
          <w:lang w:val="en-US"/>
        </w:rPr>
        <w:t>Literature search</w:t>
      </w:r>
    </w:p>
    <w:p w14:paraId="10F02BA1" w14:textId="2A87CB2D"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on </w:t>
      </w:r>
      <w:r w:rsidRPr="00ED582D">
        <w:rPr>
          <w:lang w:val="en-US"/>
        </w:rPr>
        <w:t>June 13, 2017, 7:48 a.m.</w:t>
      </w:r>
      <w:r>
        <w:rPr>
          <w:lang w:val="en-US"/>
        </w:rPr>
        <w:t>)</w:t>
      </w:r>
      <w:r w:rsidRPr="00291593">
        <w:rPr>
          <w:lang w:val="en-US"/>
        </w:rPr>
        <w:t xml:space="preserve">. Web of Science is a subscription-based scientific citation indexing service that provides a comprehensive citation search. </w:t>
      </w: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w:t>
      </w:r>
      <w:r>
        <w:rPr>
          <w:lang w:val="en-US"/>
        </w:rPr>
        <w:lastRenderedPageBreak/>
        <w:t xml:space="preserve">topic into sub-topics, build a set of query keywords based on our expertise, </w:t>
      </w:r>
      <w:proofErr w:type="gramStart"/>
      <w:r>
        <w:rPr>
          <w:lang w:val="en-US"/>
        </w:rPr>
        <w:t>then</w:t>
      </w:r>
      <w:proofErr w:type="gramEnd"/>
      <w:r>
        <w:rPr>
          <w:lang w:val="en-US"/>
        </w:rPr>
        <w:t xml:space="preserve">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D25B6AA" w14:textId="6FA7F300"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berschrift2"/>
        <w:numPr>
          <w:ilvl w:val="1"/>
          <w:numId w:val="4"/>
        </w:numPr>
        <w:rPr>
          <w:lang w:val="en-US"/>
        </w:rPr>
      </w:pPr>
      <w:r w:rsidRPr="000F7CD5">
        <w:rPr>
          <w:lang w:val="en-US"/>
        </w:rPr>
        <w:lastRenderedPageBreak/>
        <w:t>Transport</w:t>
      </w:r>
    </w:p>
    <w:tbl>
      <w:tblPr>
        <w:tblStyle w:val="Tabellenraster"/>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w:t>
            </w:r>
            <w:proofErr w:type="spellStart"/>
            <w:r w:rsidR="00232E6D" w:rsidRPr="00C52A0C">
              <w:rPr>
                <w:lang w:val="en-US"/>
              </w:rPr>
              <w:t>commut</w:t>
            </w:r>
            <w:proofErr w:type="spellEnd"/>
            <w:r w:rsidR="00232E6D" w:rsidRPr="00C52A0C">
              <w:rPr>
                <w:lang w:val="en-US"/>
              </w:rPr>
              <w: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w:t>
            </w:r>
            <w:proofErr w:type="spellStart"/>
            <w:r w:rsidR="00232E6D" w:rsidRPr="00C52A0C">
              <w:rPr>
                <w:lang w:val="en-US"/>
              </w:rPr>
              <w:t>regulat</w:t>
            </w:r>
            <w:proofErr w:type="spellEnd"/>
            <w:r w:rsidR="00232E6D" w:rsidRPr="00C52A0C">
              <w:rPr>
                <w:lang w:val="en-US"/>
              </w:rPr>
              <w:t>*" OR "governance" OR "codes" OR "standards" OR "tax*" OR "compliance" OR "zoning" OR "pricing" OR "planning" OR (("public" OR "state" OR "government" OR "infrastructure") NEAR/3 ("investment*" OR "procurement" OR "</w:t>
            </w:r>
            <w:proofErr w:type="spellStart"/>
            <w:r w:rsidR="00232E6D" w:rsidRPr="00C52A0C">
              <w:rPr>
                <w:lang w:val="en-US"/>
              </w:rPr>
              <w:t>financ</w:t>
            </w:r>
            <w:proofErr w:type="spellEnd"/>
            <w:r w:rsidR="00232E6D" w:rsidRPr="00C52A0C">
              <w:rPr>
                <w:lang w:val="en-US"/>
              </w:rPr>
              <w:t>*")) OR ("information campaign" OR "marketing" OR "participatory" OR "public awareness" OR "education" OR "cooperation" OR "labels" OR "</w:t>
            </w:r>
            <w:proofErr w:type="spellStart"/>
            <w:r w:rsidR="00232E6D" w:rsidRPr="00C52A0C">
              <w:rPr>
                <w:lang w:val="en-US"/>
              </w:rPr>
              <w:t>certifi</w:t>
            </w:r>
            <w:proofErr w:type="spellEnd"/>
            <w:r w:rsidR="00232E6D" w:rsidRPr="00C52A0C">
              <w:rPr>
                <w:lang w:val="en-US"/>
              </w:rPr>
              <w:t>*")))</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 xml:space="preserve">*" OR "global warm*" OR "carbon emission*" OR "greenhouse gas" OR GHG OR CO2) NEAR/3 mitigation) OR </w:t>
            </w:r>
            <w:proofErr w:type="spellStart"/>
            <w:r w:rsidR="00232E6D" w:rsidRPr="00232E6D">
              <w:rPr>
                <w:lang w:val="en-US"/>
              </w:rPr>
              <w:t>decarboni</w:t>
            </w:r>
            <w:proofErr w:type="spellEnd"/>
            <w:r w:rsidR="00232E6D" w:rsidRPr="00232E6D">
              <w:rPr>
                <w:lang w:val="en-US"/>
              </w:rPr>
              <w:t>*</w:t>
            </w:r>
            <w:proofErr w:type="spellStart"/>
            <w:r w:rsidR="00232E6D" w:rsidRPr="00232E6D">
              <w:rPr>
                <w:lang w:val="en-US"/>
              </w:rPr>
              <w:t>ation</w:t>
            </w:r>
            <w:proofErr w:type="spellEnd"/>
            <w:r w:rsidR="00232E6D" w:rsidRPr="00232E6D">
              <w:rPr>
                <w:lang w:val="en-US"/>
              </w:rPr>
              <w:t xml:space="preserve"> OR "energy demand reduction*" OR "energy </w:t>
            </w:r>
            <w:proofErr w:type="spellStart"/>
            <w:r w:rsidR="00232E6D" w:rsidRPr="00232E6D">
              <w:rPr>
                <w:lang w:val="en-US"/>
              </w:rPr>
              <w:t>efficienc</w:t>
            </w:r>
            <w:proofErr w:type="spellEnd"/>
            <w:r w:rsidR="00232E6D" w:rsidRPr="00232E6D">
              <w:rPr>
                <w:lang w:val="en-US"/>
              </w:rPr>
              <w:t>*" OR ("low carbon" AND "</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AF0F9E">
        <w:trPr>
          <w:trHeight w:val="1559"/>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w:t>
            </w:r>
            <w:proofErr w:type="spellStart"/>
            <w:r w:rsidRPr="00C52A0C">
              <w:rPr>
                <w:lang w:val="en-US"/>
              </w:rPr>
              <w:t>charg</w:t>
            </w:r>
            <w:proofErr w:type="spellEnd"/>
            <w:r w:rsidRPr="00C52A0C">
              <w:rPr>
                <w:lang w:val="en-US"/>
              </w:rPr>
              <w:t>*" OR "tax" OR "</w:t>
            </w:r>
            <w:proofErr w:type="spellStart"/>
            <w:r w:rsidRPr="00C52A0C">
              <w:rPr>
                <w:lang w:val="en-US"/>
              </w:rPr>
              <w:t>pric</w:t>
            </w:r>
            <w:proofErr w:type="spellEnd"/>
            <w:r w:rsidRPr="00C52A0C">
              <w:rPr>
                <w:lang w:val="en-US"/>
              </w:rPr>
              <w:t>*" OR "policy") AND ("transport*" OR "traffic" OR "vehicle" OR "car" OR "travel" OR "urban")) OR TS = "parking management"</w:t>
            </w:r>
          </w:p>
        </w:tc>
      </w:tr>
    </w:tbl>
    <w:p w14:paraId="7D54C02A" w14:textId="77777777" w:rsidR="00DE12A3" w:rsidRDefault="00B85F7F" w:rsidP="00DE12A3">
      <w:pPr>
        <w:ind w:left="360"/>
        <w:rPr>
          <w:ins w:id="9" w:author="William Lamb" w:date="2017-10-13T13:43:00Z"/>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73ADD3CF" w14:textId="77777777" w:rsidR="00AF0F9E" w:rsidRDefault="00AF0F9E" w:rsidP="00DE12A3">
      <w:pPr>
        <w:ind w:left="360"/>
        <w:rPr>
          <w:lang w:val="en-US"/>
        </w:rPr>
      </w:pPr>
    </w:p>
    <w:p w14:paraId="5DA9A832" w14:textId="77777777" w:rsidR="000F7CD5" w:rsidRPr="000F7CD5" w:rsidRDefault="000F7CD5" w:rsidP="000F7CD5">
      <w:pPr>
        <w:pStyle w:val="berschrift2"/>
        <w:numPr>
          <w:ilvl w:val="1"/>
          <w:numId w:val="4"/>
        </w:numPr>
        <w:rPr>
          <w:lang w:val="en-US"/>
        </w:rPr>
      </w:pPr>
      <w:r w:rsidRPr="000F7CD5">
        <w:rPr>
          <w:lang w:val="en-US"/>
        </w:rPr>
        <w:t>Buildings</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6D4755D" w14:textId="77777777" w:rsidR="008F4040" w:rsidRDefault="00D46110" w:rsidP="003F7C0F">
            <w:pPr>
              <w:rPr>
                <w:ins w:id="10" w:author="William Lamb" w:date="2017-10-13T13:36:00Z"/>
                <w:lang w:val="en-US"/>
              </w:rPr>
            </w:pPr>
            <w:r>
              <w:rPr>
                <w:lang w:val="en-US"/>
              </w:rPr>
              <w:t xml:space="preserve">TS = </w:t>
            </w:r>
            <w:r w:rsidR="008F4040" w:rsidRPr="002C2D61">
              <w:rPr>
                <w:lang w:val="en-US"/>
              </w:rPr>
              <w:t>(“heating” OR “cooling” OR “thermal comfort” OR “air condition*” OR “thermostat”</w:t>
            </w:r>
            <w:ins w:id="11" w:author="William Lamb" w:date="2017-10-13T13:36:00Z">
              <w:r w:rsidR="00AF0F9E">
                <w:rPr>
                  <w:lang w:val="en-US"/>
                </w:rPr>
                <w:t xml:space="preserve"> </w:t>
              </w:r>
              <w:r w:rsidR="00AF0F9E" w:rsidRPr="008D44F3">
                <w:rPr>
                  <w:lang w:val="en-US"/>
                </w:rPr>
                <w:t>OR “HVAC” OR “boiler”</w:t>
              </w:r>
              <w:r w:rsidR="00AF0F9E">
                <w:rPr>
                  <w:lang w:val="en-US"/>
                </w:rPr>
                <w:t xml:space="preserve"> OR “insulation” OR “ventilation”</w:t>
              </w:r>
            </w:ins>
            <w:r w:rsidR="008F4040" w:rsidRPr="002C2D61">
              <w:rPr>
                <w:lang w:val="en-US"/>
              </w:rPr>
              <w:t>)</w:t>
            </w:r>
          </w:p>
          <w:p w14:paraId="7A555DFF" w14:textId="4D9561C4" w:rsidR="00AF0F9E" w:rsidRDefault="00AF0F9E" w:rsidP="003F7C0F">
            <w:pPr>
              <w:rPr>
                <w:lang w:val="en-US"/>
              </w:rPr>
            </w:pPr>
          </w:p>
        </w:tc>
        <w:tc>
          <w:tcPr>
            <w:tcW w:w="2835" w:type="dxa"/>
            <w:vMerge w:val="restart"/>
            <w:tcBorders>
              <w:top w:val="single" w:sz="4" w:space="0" w:color="auto"/>
              <w:left w:val="single" w:sz="4" w:space="0" w:color="auto"/>
              <w:right w:val="single" w:sz="4" w:space="0" w:color="auto"/>
            </w:tcBorders>
            <w:vAlign w:val="center"/>
          </w:tcPr>
          <w:p w14:paraId="3804016A" w14:textId="3D26ED65" w:rsidR="008F4040" w:rsidRDefault="00D46110" w:rsidP="00AF0F9E">
            <w:pPr>
              <w:rPr>
                <w:lang w:val="en-US"/>
              </w:rPr>
            </w:pPr>
            <w:r>
              <w:rPr>
                <w:lang w:val="en-US"/>
              </w:rPr>
              <w:t xml:space="preserve">AND TS = </w:t>
            </w:r>
            <w:r w:rsidR="008F4040" w:rsidRPr="002C2D61">
              <w:rPr>
                <w:lang w:val="en-US"/>
              </w:rPr>
              <w:t xml:space="preserve">((“energy” OR “carbon” OR “CO2” </w:t>
            </w:r>
            <w:del w:id="12" w:author="William Lamb" w:date="2017-10-13T13:37:00Z">
              <w:r w:rsidR="008F4040" w:rsidRPr="002C2D61" w:rsidDel="00AF0F9E">
                <w:rPr>
                  <w:lang w:val="en-US"/>
                </w:rPr>
                <w:delText>OR “material*”</w:delText>
              </w:r>
              <w:r w:rsidR="008F4040" w:rsidDel="00AF0F9E">
                <w:rPr>
                  <w:lang w:val="en-US"/>
                </w:rPr>
                <w:delText xml:space="preserve"> </w:delText>
              </w:r>
            </w:del>
            <w:r w:rsidR="008F4040">
              <w:rPr>
                <w:lang w:val="en-US"/>
              </w:rPr>
              <w:t>OR “GHG” OR “greenhouse gas”</w:t>
            </w:r>
            <w:r w:rsidR="008F4040" w:rsidRPr="002C2D61">
              <w:rPr>
                <w:lang w:val="en-US"/>
              </w:rPr>
              <w:t xml:space="preserve">) NEAR/3 (“saving*” OR “conservation” OR “perform*” OR “efficiency” </w:t>
            </w:r>
            <w:ins w:id="13" w:author="William Lamb" w:date="2017-10-13T13:38:00Z">
              <w:r w:rsidR="00AF0F9E">
                <w:rPr>
                  <w:lang w:val="en-US"/>
                </w:rPr>
                <w:t>OR “</w:t>
              </w:r>
              <w:proofErr w:type="spellStart"/>
              <w:r w:rsidR="00AF0F9E">
                <w:rPr>
                  <w:lang w:val="en-US"/>
                </w:rPr>
                <w:t>reduc</w:t>
              </w:r>
              <w:proofErr w:type="spellEnd"/>
              <w:r w:rsidR="00AF0F9E">
                <w:rPr>
                  <w:lang w:val="en-US"/>
                </w:rPr>
                <w:t>*” OR “use” OR “mitigation” OR “green”</w:t>
              </w:r>
            </w:ins>
            <w:r w:rsidR="008F4040" w:rsidRPr="002C2D61">
              <w:rPr>
                <w:lang w:val="en-US"/>
              </w:rPr>
              <w:t>)) AND ("building</w:t>
            </w:r>
            <w:ins w:id="14" w:author="William Lamb" w:date="2017-10-13T13:38:00Z">
              <w:r w:rsidR="00AF0F9E">
                <w:rPr>
                  <w:lang w:val="en-US"/>
                </w:rPr>
                <w:t>s</w:t>
              </w:r>
            </w:ins>
            <w:del w:id="15" w:author="William Lamb" w:date="2017-10-13T13:38:00Z">
              <w:r w:rsidR="008F4040" w:rsidRPr="002C2D61" w:rsidDel="00AF0F9E">
                <w:rPr>
                  <w:lang w:val="en-US"/>
                </w:rPr>
                <w:delText>*</w:delText>
              </w:r>
            </w:del>
            <w:r w:rsidR="008F4040" w:rsidRPr="002C2D61">
              <w:rPr>
                <w:lang w:val="en-US"/>
              </w:rPr>
              <w:t>"</w:t>
            </w:r>
            <w:r w:rsidR="008F4040">
              <w:rPr>
                <w:lang w:val="en-US"/>
              </w:rPr>
              <w:t xml:space="preserve"> OR “occupant*”</w:t>
            </w:r>
            <w:ins w:id="16" w:author="William Lamb" w:date="2017-10-13T13:38:00Z">
              <w:r w:rsidR="00AF0F9E">
                <w:rPr>
                  <w:lang w:val="en-US"/>
                </w:rPr>
                <w:t xml:space="preserve"> </w:t>
              </w:r>
              <w:r w:rsidR="00AF0F9E" w:rsidRPr="008D44F3">
                <w:rPr>
                  <w:lang w:val="en-US"/>
                </w:rPr>
                <w:t>OR “household*” OR “office*”</w:t>
              </w:r>
              <w:r w:rsidR="00AF0F9E">
                <w:rPr>
                  <w:lang w:val="en-US"/>
                </w:rPr>
                <w:t xml:space="preserve"> OR “dwelling*” OR “housing” OR “building stock” OR “built environment”</w:t>
              </w:r>
            </w:ins>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3D034F6" w:rsidR="008F4040" w:rsidRPr="003F7C0F" w:rsidRDefault="00D46110" w:rsidP="00397AC0">
            <w:pPr>
              <w:rPr>
                <w:lang w:val="en-GB"/>
              </w:rPr>
            </w:pPr>
            <w:r>
              <w:rPr>
                <w:lang w:val="en-US"/>
              </w:rPr>
              <w:t xml:space="preserve">AND TS = </w:t>
            </w:r>
            <w:r w:rsidR="008F4040" w:rsidRPr="00397AC0">
              <w:rPr>
                <w:lang w:val="en-US"/>
              </w:rPr>
              <w:t>(("subsid*" OR "incentive*" OR "grant*" OR "</w:t>
            </w:r>
            <w:proofErr w:type="spellStart"/>
            <w:r w:rsidR="008F4040" w:rsidRPr="00397AC0">
              <w:rPr>
                <w:lang w:val="en-US"/>
              </w:rPr>
              <w:t>regulat</w:t>
            </w:r>
            <w:proofErr w:type="spellEnd"/>
            <w:r w:rsidR="008F4040" w:rsidRPr="00397AC0">
              <w:rPr>
                <w:lang w:val="en-US"/>
              </w:rPr>
              <w:t xml:space="preserve">*" OR "governance" OR "codes" OR "standards" OR </w:t>
            </w:r>
            <w:ins w:id="17" w:author="William Lamb" w:date="2017-10-13T13:38:00Z">
              <w:r w:rsidR="00AF0F9E">
                <w:rPr>
                  <w:lang w:val="en-US"/>
                </w:rPr>
                <w:t xml:space="preserve">“LEED” OR </w:t>
              </w:r>
            </w:ins>
            <w:r w:rsidR="008F4040" w:rsidRPr="00397AC0">
              <w:rPr>
                <w:lang w:val="en-US"/>
              </w:rPr>
              <w:t>"tax*" OR "compliance" OR (("public" OR "state" OR "government" OR "infrastructure") NEAR/3 ("investment*" OR "procurement" OR "</w:t>
            </w:r>
            <w:proofErr w:type="spellStart"/>
            <w:r w:rsidR="008F4040" w:rsidRPr="00397AC0">
              <w:rPr>
                <w:lang w:val="en-US"/>
              </w:rPr>
              <w:t>financ</w:t>
            </w:r>
            <w:proofErr w:type="spellEnd"/>
            <w:r w:rsidR="008F4040" w:rsidRPr="00397AC0">
              <w:rPr>
                <w:lang w:val="en-US"/>
              </w:rPr>
              <w:t>*")) OR (“information campaign” OR “marketing” OR “participatory” OR “public awareness” OR “education” OR “cooperation” OR “labels” OR "</w:t>
            </w:r>
            <w:proofErr w:type="spellStart"/>
            <w:r w:rsidR="008F4040" w:rsidRPr="00397AC0">
              <w:rPr>
                <w:lang w:val="en-US"/>
              </w:rPr>
              <w:t>certifi</w:t>
            </w:r>
            <w:proofErr w:type="spellEnd"/>
            <w:r w:rsidR="008F4040" w:rsidRPr="00397AC0">
              <w:rPr>
                <w:lang w:val="en-US"/>
              </w:rPr>
              <w:t>*")))</w:t>
            </w:r>
          </w:p>
        </w:tc>
      </w:tr>
      <w:tr w:rsidR="008F4040" w:rsidRPr="00AF46A8" w14:paraId="02C9EC66" w14:textId="77777777" w:rsidTr="004B36F7">
        <w:trPr>
          <w:trHeight w:val="1514"/>
        </w:trPr>
        <w:tc>
          <w:tcPr>
            <w:tcW w:w="3119" w:type="dxa"/>
            <w:tcBorders>
              <w:right w:val="single" w:sz="4" w:space="0" w:color="auto"/>
            </w:tcBorders>
          </w:tcPr>
          <w:p w14:paraId="4598C70F" w14:textId="4FA776D5" w:rsidR="008F4040" w:rsidRPr="002C2D61" w:rsidRDefault="008F4040" w:rsidP="003F7C0F">
            <w:pPr>
              <w:rPr>
                <w:b/>
                <w:lang w:val="en-US"/>
              </w:rPr>
            </w:pPr>
            <w:r w:rsidRPr="002C2D61">
              <w:rPr>
                <w:b/>
                <w:lang w:val="en-US"/>
              </w:rPr>
              <w:t>Appliances</w:t>
            </w:r>
            <w:ins w:id="18" w:author="William Lamb" w:date="2017-10-13T13:36:00Z">
              <w:r w:rsidR="00AF0F9E">
                <w:rPr>
                  <w:b/>
                  <w:lang w:val="en-US"/>
                </w:rPr>
                <w:t xml:space="preserve"> &amp; energy services</w:t>
              </w:r>
            </w:ins>
          </w:p>
          <w:p w14:paraId="111958FA" w14:textId="77777777" w:rsidR="008F4040" w:rsidRDefault="008F4040" w:rsidP="003F7C0F">
            <w:pPr>
              <w:rPr>
                <w:lang w:val="en-US"/>
              </w:rPr>
            </w:pPr>
          </w:p>
          <w:p w14:paraId="4EC418C1" w14:textId="77777777" w:rsidR="008F4040" w:rsidRDefault="00D46110" w:rsidP="003F7C0F">
            <w:pPr>
              <w:rPr>
                <w:ins w:id="19" w:author="William Lamb" w:date="2017-10-13T13:37:00Z"/>
                <w:lang w:val="en-US"/>
              </w:rPr>
            </w:pPr>
            <w:r>
              <w:rPr>
                <w:lang w:val="en-US"/>
              </w:rPr>
              <w:t xml:space="preserve">TS = </w:t>
            </w:r>
            <w:r w:rsidR="008F4040" w:rsidRPr="002C2D61">
              <w:rPr>
                <w:lang w:val="en-US"/>
              </w:rPr>
              <w:t>(“lighting” OR “appliance</w:t>
            </w:r>
            <w:ins w:id="20" w:author="William Lamb" w:date="2017-10-13T13:37:00Z">
              <w:r w:rsidR="00AF0F9E">
                <w:rPr>
                  <w:lang w:val="en-US"/>
                </w:rPr>
                <w:t>*</w:t>
              </w:r>
            </w:ins>
            <w:del w:id="21" w:author="William Lamb" w:date="2017-10-13T13:36:00Z">
              <w:r w:rsidR="008F4040" w:rsidRPr="002C2D61" w:rsidDel="00AF0F9E">
                <w:rPr>
                  <w:lang w:val="en-US"/>
                </w:rPr>
                <w:delText>s</w:delText>
              </w:r>
            </w:del>
            <w:r w:rsidR="008F4040" w:rsidRPr="002C2D61">
              <w:rPr>
                <w:lang w:val="en-US"/>
              </w:rPr>
              <w:t>” OR “</w:t>
            </w:r>
            <w:proofErr w:type="spellStart"/>
            <w:r w:rsidR="008F4040" w:rsidRPr="002C2D61">
              <w:rPr>
                <w:lang w:val="en-US"/>
              </w:rPr>
              <w:t>refrigerat</w:t>
            </w:r>
            <w:proofErr w:type="spellEnd"/>
            <w:r w:rsidR="008F4040" w:rsidRPr="002C2D61">
              <w:rPr>
                <w:lang w:val="en-US"/>
              </w:rPr>
              <w:t>*” OR “cooking” OR "electrical device*"</w:t>
            </w:r>
            <w:ins w:id="22" w:author="William Lamb" w:date="2017-10-13T13:37:00Z">
              <w:r w:rsidR="00AF0F9E">
                <w:rPr>
                  <w:lang w:val="en-US"/>
                </w:rPr>
                <w:t xml:space="preserve"> OR “energy service*” OR “electricity”</w:t>
              </w:r>
            </w:ins>
            <w:r w:rsidR="008F4040" w:rsidRPr="002C2D61">
              <w:rPr>
                <w:lang w:val="en-US"/>
              </w:rPr>
              <w:t>)</w:t>
            </w:r>
          </w:p>
          <w:p w14:paraId="14773016" w14:textId="6CB09EAC" w:rsidR="00AF0F9E" w:rsidRDefault="00AF0F9E" w:rsidP="003F7C0F">
            <w:pPr>
              <w:rPr>
                <w:lang w:val="en-US"/>
              </w:rPr>
            </w:pP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6AA4226F" w:rsidR="008F4040" w:rsidRPr="002C2D61" w:rsidRDefault="008F4040" w:rsidP="003F7C0F">
            <w:pPr>
              <w:rPr>
                <w:b/>
                <w:lang w:val="en-US"/>
              </w:rPr>
            </w:pPr>
            <w:del w:id="23" w:author="William Lamb" w:date="2017-10-13T13:37:00Z">
              <w:r w:rsidRPr="002C2D61" w:rsidDel="00AF0F9E">
                <w:rPr>
                  <w:b/>
                  <w:lang w:val="en-US"/>
                </w:rPr>
                <w:delText>Energy c</w:delText>
              </w:r>
            </w:del>
            <w:ins w:id="24" w:author="William Lamb" w:date="2017-10-13T13:37:00Z">
              <w:r w:rsidR="00AF0F9E">
                <w:rPr>
                  <w:b/>
                  <w:lang w:val="en-US"/>
                </w:rPr>
                <w:t>C</w:t>
              </w:r>
            </w:ins>
            <w:r w:rsidRPr="002C2D61">
              <w:rPr>
                <w:b/>
                <w:lang w:val="en-US"/>
              </w:rPr>
              <w:t>onsumption</w:t>
            </w:r>
            <w:ins w:id="25" w:author="William Lamb" w:date="2017-10-13T13:37:00Z">
              <w:r w:rsidR="00AF0F9E">
                <w:rPr>
                  <w:b/>
                  <w:lang w:val="en-US"/>
                </w:rPr>
                <w:t xml:space="preserve"> </w:t>
              </w:r>
              <w:proofErr w:type="spellStart"/>
              <w:r w:rsidR="00AF0F9E">
                <w:rPr>
                  <w:b/>
                  <w:lang w:val="en-US"/>
                </w:rPr>
                <w:t>behaviour</w:t>
              </w:r>
            </w:ins>
            <w:proofErr w:type="spellEnd"/>
          </w:p>
          <w:p w14:paraId="71FE9C26" w14:textId="77777777" w:rsidR="008F4040" w:rsidRDefault="008F4040" w:rsidP="003F7C0F">
            <w:pPr>
              <w:rPr>
                <w:lang w:val="en-US"/>
              </w:rPr>
            </w:pPr>
          </w:p>
          <w:p w14:paraId="1AB04266" w14:textId="77777777" w:rsidR="00D46110" w:rsidRDefault="00D46110" w:rsidP="00AF0F9E">
            <w:pPr>
              <w:rPr>
                <w:ins w:id="26" w:author="William Lamb" w:date="2017-10-13T13:37:00Z"/>
                <w:lang w:val="en-US"/>
              </w:rPr>
            </w:pPr>
            <w:r>
              <w:rPr>
                <w:lang w:val="en-US"/>
              </w:rPr>
              <w:t xml:space="preserve">TS = </w:t>
            </w:r>
            <w:r w:rsidR="008F4040" w:rsidRPr="002C2D61">
              <w:rPr>
                <w:lang w:val="en-US"/>
              </w:rPr>
              <w:t>(“consumption” OR “behavior*</w:t>
            </w:r>
            <w:del w:id="27" w:author="William Lamb" w:date="2017-10-13T13:37:00Z">
              <w:r w:rsidR="008F4040" w:rsidRPr="002C2D61" w:rsidDel="00AF0F9E">
                <w:rPr>
                  <w:lang w:val="en-US"/>
                </w:rPr>
                <w:delText xml:space="preserve"> change</w:delText>
              </w:r>
            </w:del>
            <w:r w:rsidR="008F4040" w:rsidRPr="002C2D61">
              <w:rPr>
                <w:lang w:val="en-US"/>
              </w:rPr>
              <w:t>” OR “lifestyle” OR “sufficiency” OR “rebound”</w:t>
            </w:r>
            <w:ins w:id="28" w:author="William Lamb" w:date="2017-10-13T13:37:00Z">
              <w:r w:rsidR="00AF0F9E">
                <w:rPr>
                  <w:lang w:val="en-US"/>
                </w:rPr>
                <w:t xml:space="preserve"> OR “satisfaction”</w:t>
              </w:r>
            </w:ins>
            <w:r w:rsidR="008F4040" w:rsidRPr="002C2D61">
              <w:rPr>
                <w:lang w:val="en-US"/>
              </w:rPr>
              <w:t>)</w:t>
            </w:r>
          </w:p>
          <w:p w14:paraId="4FB95517" w14:textId="09B5B368" w:rsidR="00AF0F9E" w:rsidRDefault="00AF0F9E" w:rsidP="00AF0F9E">
            <w:pPr>
              <w:rPr>
                <w:lang w:val="en-US"/>
              </w:rPr>
            </w:pP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94BF64"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ins w:id="29" w:author="William Lamb" w:date="2017-10-13T13:37:00Z">
              <w:r w:rsidR="00AF0F9E">
                <w:rPr>
                  <w:lang w:val="en-GB"/>
                </w:rPr>
                <w:t xml:space="preserve"> OR albedo OR “green design” OR “sustainable design”</w:t>
              </w:r>
            </w:ins>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ins w:id="30" w:author="William Lamb" w:date="2017-10-13T13:43:00Z"/>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7FB6DBE" w14:textId="77777777" w:rsidR="00AF0F9E" w:rsidRDefault="00AF0F9E" w:rsidP="002C2D61">
      <w:pPr>
        <w:rPr>
          <w:lang w:val="en-US"/>
        </w:rPr>
      </w:pPr>
    </w:p>
    <w:p w14:paraId="2B10ABD1" w14:textId="77777777" w:rsidR="00AF0F9E" w:rsidRDefault="00AF0F9E" w:rsidP="002C2D61">
      <w:pPr>
        <w:rPr>
          <w:lang w:val="en-US"/>
        </w:rPr>
      </w:pPr>
    </w:p>
    <w:p w14:paraId="399C357C" w14:textId="77777777" w:rsidR="00AF0F9E" w:rsidRDefault="00AF0F9E" w:rsidP="002C2D61">
      <w:pPr>
        <w:rPr>
          <w:lang w:val="en-US"/>
        </w:rPr>
      </w:pPr>
    </w:p>
    <w:p w14:paraId="38BCB79B" w14:textId="77777777" w:rsidR="00AF0F9E" w:rsidRDefault="00AF0F9E" w:rsidP="002C2D61">
      <w:pPr>
        <w:rPr>
          <w:lang w:val="en-US"/>
        </w:rPr>
      </w:pPr>
    </w:p>
    <w:p w14:paraId="3ADC7BD1" w14:textId="77777777" w:rsidR="00AF0F9E" w:rsidRDefault="00AF0F9E" w:rsidP="002C2D61">
      <w:pPr>
        <w:rPr>
          <w:lang w:val="en-US"/>
        </w:rPr>
      </w:pPr>
    </w:p>
    <w:p w14:paraId="3786D7D8" w14:textId="77777777" w:rsidR="00AF0F9E" w:rsidRDefault="00AF0F9E" w:rsidP="002C2D61">
      <w:pPr>
        <w:rPr>
          <w:lang w:val="en-US"/>
        </w:rPr>
      </w:pPr>
    </w:p>
    <w:p w14:paraId="2F46A53D" w14:textId="77777777" w:rsidR="000F7CD5" w:rsidRDefault="00397AC0" w:rsidP="00397AC0">
      <w:pPr>
        <w:pStyle w:val="berschrift2"/>
        <w:numPr>
          <w:ilvl w:val="1"/>
          <w:numId w:val="4"/>
        </w:numPr>
        <w:rPr>
          <w:lang w:val="en-US"/>
        </w:rPr>
      </w:pPr>
      <w:r w:rsidRPr="00397AC0">
        <w:rPr>
          <w:lang w:val="en-US"/>
        </w:rPr>
        <w:lastRenderedPageBreak/>
        <w:t>Waste management</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enabsatz"/>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w:t>
            </w:r>
            <w:proofErr w:type="spellStart"/>
            <w:r w:rsidR="00397AC0" w:rsidRPr="00397AC0">
              <w:rPr>
                <w:lang w:val="en-US"/>
              </w:rPr>
              <w:t>regulat</w:t>
            </w:r>
            <w:proofErr w:type="spellEnd"/>
            <w:r w:rsidR="00397AC0" w:rsidRPr="00397AC0">
              <w:rPr>
                <w:lang w:val="en-US"/>
              </w:rPr>
              <w:t>*" OR "governance" OR "codes" OR "standards" OR "tax*" OR "compliance" OR "zoning" OR (("public" OR "state" OR "government" OR "infrastructure") NEAR/3 ("investment*" OR "procurement" OR "</w:t>
            </w:r>
            <w:proofErr w:type="spellStart"/>
            <w:r w:rsidR="00397AC0" w:rsidRPr="00397AC0">
              <w:rPr>
                <w:lang w:val="en-US"/>
              </w:rPr>
              <w:t>financ</w:t>
            </w:r>
            <w:proofErr w:type="spellEnd"/>
            <w:r w:rsidR="00397AC0" w:rsidRPr="00397AC0">
              <w:rPr>
                <w:lang w:val="en-US"/>
              </w:rPr>
              <w:t>*")) OR (“information campaign” OR “marketing” OR “participatory” OR “public awareness” OR “education” OR “cooperation” OR “labels” OR "</w:t>
            </w:r>
            <w:proofErr w:type="spellStart"/>
            <w:r w:rsidR="00397AC0" w:rsidRPr="00397AC0">
              <w:rPr>
                <w:lang w:val="en-US"/>
              </w:rPr>
              <w:t>certifi</w:t>
            </w:r>
            <w:proofErr w:type="spellEnd"/>
            <w:r w:rsidR="00397AC0" w:rsidRPr="00397AC0">
              <w:rPr>
                <w:lang w:val="en-US"/>
              </w:rPr>
              <w:t>*")))</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4B1347EB" w14:textId="77777777" w:rsidR="00AF0F9E" w:rsidRDefault="00AF0F9E" w:rsidP="00397AC0">
      <w:pPr>
        <w:rPr>
          <w:lang w:val="en-US"/>
        </w:rPr>
      </w:pPr>
    </w:p>
    <w:p w14:paraId="7B1D0E30" w14:textId="77777777" w:rsidR="00397AC0" w:rsidRDefault="00397AC0" w:rsidP="00397AC0">
      <w:pPr>
        <w:pStyle w:val="berschrift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126"/>
        <w:gridCol w:w="3822"/>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110518">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126"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822"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110518">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 xml:space="preserve">("lock-in" OR "path </w:t>
            </w:r>
            <w:proofErr w:type="spellStart"/>
            <w:r w:rsidR="004B36F7" w:rsidRPr="00397AC0">
              <w:rPr>
                <w:lang w:val="en-US"/>
              </w:rPr>
              <w:t>dependen</w:t>
            </w:r>
            <w:proofErr w:type="spellEnd"/>
            <w:r w:rsidR="004B36F7" w:rsidRPr="00397AC0">
              <w:rPr>
                <w:lang w:val="en-US"/>
              </w:rPr>
              <w:t>*" OR "development path") AND ("</w:t>
            </w:r>
            <w:proofErr w:type="spellStart"/>
            <w:r w:rsidR="004B36F7" w:rsidRPr="00397AC0">
              <w:rPr>
                <w:lang w:val="en-US"/>
              </w:rPr>
              <w:t>infrastructur</w:t>
            </w:r>
            <w:proofErr w:type="spellEnd"/>
            <w:r w:rsidR="004B36F7" w:rsidRPr="00397AC0">
              <w:rPr>
                <w:lang w:val="en-US"/>
              </w:rPr>
              <w:t>*")</w:t>
            </w:r>
          </w:p>
        </w:tc>
        <w:tc>
          <w:tcPr>
            <w:tcW w:w="2126"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822"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w:t>
            </w:r>
            <w:proofErr w:type="spellStart"/>
            <w:r w:rsidR="004B36F7" w:rsidRPr="00301ED8">
              <w:rPr>
                <w:lang w:val="en-US"/>
              </w:rPr>
              <w:t>regulat</w:t>
            </w:r>
            <w:proofErr w:type="spellEnd"/>
            <w:r w:rsidR="004B36F7" w:rsidRPr="00301ED8">
              <w:rPr>
                <w:lang w:val="en-US"/>
              </w:rPr>
              <w:t>*" OR "governance" OR "codes" OR "standards" OR "tax*" OR "compliance" (("public" OR "state" OR "government" OR "infrastructure") NEAR/3 ("investment*" OR "procurement" OR "</w:t>
            </w:r>
            <w:proofErr w:type="spellStart"/>
            <w:r w:rsidR="004B36F7" w:rsidRPr="00301ED8">
              <w:rPr>
                <w:lang w:val="en-US"/>
              </w:rPr>
              <w:t>financ</w:t>
            </w:r>
            <w:proofErr w:type="spellEnd"/>
            <w:r w:rsidR="004B36F7" w:rsidRPr="00301ED8">
              <w:rPr>
                <w:lang w:val="en-US"/>
              </w:rPr>
              <w:t>*")) OR (“information campaign” OR “marketing” OR “participatory” OR “public awareness” OR “education” OR “cooperation” OR “labels” OR "</w:t>
            </w:r>
            <w:proofErr w:type="spellStart"/>
            <w:r w:rsidR="004B36F7" w:rsidRPr="00301ED8">
              <w:rPr>
                <w:lang w:val="en-US"/>
              </w:rPr>
              <w:t>certifi</w:t>
            </w:r>
            <w:proofErr w:type="spellEnd"/>
            <w:r w:rsidR="004B36F7" w:rsidRPr="00301ED8">
              <w:rPr>
                <w:lang w:val="en-US"/>
              </w:rPr>
              <w:t>*"))</w:t>
            </w:r>
          </w:p>
        </w:tc>
      </w:tr>
      <w:tr w:rsidR="00301ED8" w:rsidRPr="00AF46A8" w14:paraId="2120CF7F" w14:textId="77777777" w:rsidTr="00110518">
        <w:trPr>
          <w:trHeight w:val="1835"/>
        </w:trPr>
        <w:tc>
          <w:tcPr>
            <w:tcW w:w="5245"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822"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w:t>
            </w:r>
            <w:proofErr w:type="spellStart"/>
            <w:r w:rsidRPr="00D46110">
              <w:rPr>
                <w:lang w:val="en-US"/>
              </w:rPr>
              <w:t>decarbonisation</w:t>
            </w:r>
            <w:proofErr w:type="spellEnd"/>
            <w:r w:rsidRPr="00D46110">
              <w:rPr>
                <w:lang w:val="en-US"/>
              </w:rPr>
              <w:t>") AND ("urban" OR "municipal" OR "city" OR "cities" OR "metropolitan") NOT ("adaptation" OR "resilience" OR "flood*" OR "rural")) OR TI = (("urban" OR "municipal" OR "city" OR "cities" OR "metropolitan") AND ("</w:t>
            </w:r>
            <w:proofErr w:type="spellStart"/>
            <w:r w:rsidRPr="00D46110">
              <w:rPr>
                <w:lang w:val="en-US"/>
              </w:rPr>
              <w:t>decarbonisation</w:t>
            </w:r>
            <w:proofErr w:type="spellEnd"/>
            <w:r w:rsidRPr="00D46110">
              <w:rPr>
                <w:lang w:val="en-US"/>
              </w:rPr>
              <w:t>"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lastRenderedPageBreak/>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w:t>
            </w:r>
            <w:proofErr w:type="spellStart"/>
            <w:r w:rsidRPr="00D46110">
              <w:rPr>
                <w:lang w:val="en-US"/>
              </w:rPr>
              <w:t>poli</w:t>
            </w:r>
            <w:proofErr w:type="spellEnd"/>
            <w:r w:rsidRPr="00D46110">
              <w:rPr>
                <w:lang w:val="en-US"/>
              </w:rPr>
              <w:t xml:space="preserve">*" OR "plan" OR "governance")) OR "climate </w:t>
            </w:r>
            <w:proofErr w:type="spellStart"/>
            <w:r w:rsidRPr="00D46110">
              <w:rPr>
                <w:lang w:val="en-US"/>
              </w:rPr>
              <w:t>poli</w:t>
            </w:r>
            <w:proofErr w:type="spellEnd"/>
            <w:r w:rsidRPr="00D46110">
              <w:rPr>
                <w:lang w:val="en-US"/>
              </w:rPr>
              <w:t xml:space="preserve">*" OR "climate governance" OR "climate protection" OR "energy </w:t>
            </w:r>
            <w:proofErr w:type="spellStart"/>
            <w:r w:rsidRPr="00D46110">
              <w:rPr>
                <w:lang w:val="en-US"/>
              </w:rPr>
              <w:t>poli</w:t>
            </w:r>
            <w:proofErr w:type="spellEnd"/>
            <w:r w:rsidRPr="00D46110">
              <w:rPr>
                <w:lang w:val="en-US"/>
              </w:rPr>
              <w:t>*")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11104B54" w14:textId="35DC8DE5" w:rsidR="00763473" w:rsidRPr="00291593" w:rsidRDefault="00397AC0" w:rsidP="00291593">
      <w:pPr>
        <w:pStyle w:val="berschrift2"/>
        <w:numPr>
          <w:ilvl w:val="1"/>
          <w:numId w:val="4"/>
        </w:numPr>
        <w:rPr>
          <w:lang w:val="en-US"/>
        </w:rPr>
      </w:pPr>
      <w:r>
        <w:rPr>
          <w:lang w:val="en-US"/>
        </w:rPr>
        <w:t xml:space="preserve"> </w:t>
      </w:r>
      <w:r w:rsidR="00B85F7F">
        <w:rPr>
          <w:lang w:val="en-US"/>
        </w:rPr>
        <w:t>General exclusions</w:t>
      </w:r>
    </w:p>
    <w:p w14:paraId="49108408" w14:textId="19A603E5"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06B1CDD" w14:textId="77777777" w:rsidR="00110518" w:rsidRPr="00291593" w:rsidRDefault="00110518">
      <w:pPr>
        <w:rPr>
          <w:lang w:val="en-US"/>
        </w:rPr>
      </w:pPr>
    </w:p>
    <w:p w14:paraId="04476464" w14:textId="2A03167B" w:rsidR="003917F3" w:rsidRDefault="003917F3" w:rsidP="003917F3">
      <w:pPr>
        <w:pStyle w:val="berschrift2"/>
        <w:numPr>
          <w:ilvl w:val="0"/>
          <w:numId w:val="4"/>
        </w:numPr>
        <w:rPr>
          <w:lang w:val="en-US"/>
        </w:rPr>
      </w:pPr>
      <w:r w:rsidRPr="003917F3">
        <w:rPr>
          <w:lang w:val="en-US"/>
        </w:rPr>
        <w:t>Topic modelling</w:t>
      </w:r>
    </w:p>
    <w:p w14:paraId="3A5DEDBE" w14:textId="50025AB7" w:rsidR="00BC0F1E" w:rsidRDefault="0000644F" w:rsidP="003917F3">
      <w:pPr>
        <w:rPr>
          <w:lang w:val="en-US"/>
        </w:rPr>
      </w:pPr>
      <w:r>
        <w:rPr>
          <w:lang w:val="en-US"/>
        </w:rPr>
        <w:t xml:space="preserve">We </w:t>
      </w:r>
      <w:r w:rsidR="003917F3" w:rsidRPr="0094493F">
        <w:rPr>
          <w:lang w:val="en-US"/>
        </w:rPr>
        <w:t xml:space="preserve">apply </w:t>
      </w:r>
      <w:r w:rsidR="00BC0F1E">
        <w:rPr>
          <w:lang w:val="en-US"/>
        </w:rPr>
        <w:t xml:space="preserve">Non-Negative Matrix </w:t>
      </w:r>
      <w:proofErr w:type="spellStart"/>
      <w:r w:rsidR="00BC0F1E">
        <w:rPr>
          <w:lang w:val="en-US"/>
        </w:rPr>
        <w:t>Factorisation</w:t>
      </w:r>
      <w:proofErr w:type="spellEnd"/>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110518">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w:t>
      </w:r>
      <w:proofErr w:type="spellStart"/>
      <w:r w:rsidR="00D8773B">
        <w:rPr>
          <w:lang w:val="en-US"/>
        </w:rPr>
        <w:t>stopwords</w:t>
      </w:r>
      <w:proofErr w:type="spellEnd"/>
      <w:r w:rsidR="00D8773B">
        <w:rPr>
          <w:lang w:val="en-US"/>
        </w:rPr>
        <w:t xml:space="preserve"> (</w:t>
      </w:r>
      <w:proofErr w:type="gramStart"/>
      <w:r w:rsidR="00D8773B">
        <w:rPr>
          <w:lang w:val="en-US"/>
        </w:rPr>
        <w:t>the,</w:t>
      </w:r>
      <w:proofErr w:type="gramEnd"/>
      <w:r w:rsidR="00D8773B">
        <w:rPr>
          <w:lang w:val="en-US"/>
        </w:rPr>
        <w:t xml:space="preserv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w:t>
      </w:r>
      <w:proofErr w:type="spellStart"/>
      <w:r w:rsidR="00DD0C6A">
        <w:rPr>
          <w:lang w:val="en-US"/>
        </w:rPr>
        <w:t>tf-idf</w:t>
      </w:r>
      <w:proofErr w:type="spellEnd"/>
      <w:r w:rsidR="00DD0C6A">
        <w:rPr>
          <w:lang w:val="en-US"/>
        </w:rPr>
        <w:t>)</w:t>
      </w:r>
      <w:r w:rsidR="00110518">
        <w:rPr>
          <w:lang w:val="en-US"/>
        </w:rPr>
        <w:t xml:space="preserve"> </w:t>
      </w:r>
      <w:r w:rsidR="00110518">
        <w:rPr>
          <w:lang w:val="en-US"/>
        </w:rPr>
        <w:fldChar w:fldCharType="begin" w:fldLock="1"/>
      </w:r>
      <w:r w:rsidR="00110518">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xml:space="preserve">. </w:t>
      </w:r>
      <w:proofErr w:type="spellStart"/>
      <w:r w:rsidR="00DD0C6A">
        <w:rPr>
          <w:lang w:val="en-US"/>
        </w:rPr>
        <w:t>Tf-idf</w:t>
      </w:r>
      <w:proofErr w:type="spellEnd"/>
      <w:r w:rsidR="00DD0C6A">
        <w:rPr>
          <w:lang w:val="en-US"/>
        </w:rPr>
        <w:t xml:space="preserve"> scores assign higher weights to terms in a document, if the term appears infrequently across all documents, and vice versa. This matrix V is factorized into two matrices WH, whose product approximates V. </w:t>
      </w:r>
      <w:proofErr w:type="gramStart"/>
      <w:r w:rsidR="00DD0C6A">
        <w:rPr>
          <w:lang w:val="en-US"/>
        </w:rPr>
        <w:t>W</w:t>
      </w:r>
      <w:proofErr w:type="gramEnd"/>
      <w:r w:rsidR="00DD0C6A">
        <w:rPr>
          <w:lang w:val="en-US"/>
        </w:rPr>
        <w:t xml:space="preserve"> describes a set of topics, where rows are topics, columns are words, and each cell is a word-topic score. H describes the documents, where each row is a document, each column is a topic, and each </w:t>
      </w:r>
      <w:proofErr w:type="gramStart"/>
      <w:r w:rsidR="00DD0C6A">
        <w:rPr>
          <w:lang w:val="en-US"/>
        </w:rPr>
        <w:t>cell</w:t>
      </w:r>
      <w:proofErr w:type="gramEnd"/>
      <w:r w:rsidR="00DD0C6A">
        <w:rPr>
          <w:lang w:val="en-US"/>
        </w:rPr>
        <w:t xml:space="preserve"> a document-topic score.</w:t>
      </w:r>
      <w:r w:rsidR="00D8773B">
        <w:rPr>
          <w:lang w:val="en-US"/>
        </w:rPr>
        <w:t xml:space="preserve"> </w:t>
      </w:r>
      <w:r w:rsidR="00DD0C6A">
        <w:rPr>
          <w:lang w:val="en-US"/>
        </w:rPr>
        <w:t>Topics can be understood as lists of high-scoring words, and documents are combinations of those topics.</w:t>
      </w:r>
      <w:r w:rsidR="00ED582D">
        <w:rPr>
          <w:lang w:val="en-US"/>
        </w:rPr>
        <w:t xml:space="preserve"> The analysis was implemented using </w:t>
      </w:r>
      <w:proofErr w:type="spellStart"/>
      <w:r w:rsidR="00ED582D">
        <w:rPr>
          <w:lang w:val="en-US"/>
        </w:rPr>
        <w:t>scikit</w:t>
      </w:r>
      <w:proofErr w:type="spellEnd"/>
      <w:r w:rsidR="00ED582D">
        <w:rPr>
          <w:lang w:val="en-US"/>
        </w:rPr>
        <w:t>-learn</w:t>
      </w:r>
      <w:r w:rsidR="00110518">
        <w:rPr>
          <w:lang w:val="en-US"/>
        </w:rPr>
        <w:t xml:space="preserve"> </w:t>
      </w:r>
      <w:r w:rsidR="00110518">
        <w:rPr>
          <w:lang w:val="en-US"/>
        </w:rPr>
        <w:fldChar w:fldCharType="begin" w:fldLock="1"/>
      </w:r>
      <w:r w:rsidR="00110518">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5E0110C6" w14:textId="28CFF6F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DD0C6A">
        <w:rPr>
          <w:lang w:val="en-US"/>
        </w:rPr>
        <w:t>25</w:t>
      </w:r>
      <w:r w:rsidR="00DD0C6A"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3FB0439F" w14:textId="77777777" w:rsidR="00DD0C6A" w:rsidRPr="004D78A1" w:rsidRDefault="00DD0C6A" w:rsidP="003917F3">
      <w:pPr>
        <w:rPr>
          <w:sz w:val="20"/>
        </w:rPr>
      </w:pPr>
    </w:p>
    <w:sectPr w:rsidR="00DD0C6A" w:rsidRPr="004D78A1" w:rsidSect="003917F3">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0EDEA" w14:textId="77777777" w:rsidR="00520F71" w:rsidRDefault="00520F71" w:rsidP="00F51090">
      <w:pPr>
        <w:spacing w:after="0" w:line="240" w:lineRule="auto"/>
      </w:pPr>
      <w:r>
        <w:separator/>
      </w:r>
    </w:p>
  </w:endnote>
  <w:endnote w:type="continuationSeparator" w:id="0">
    <w:p w14:paraId="0B991989" w14:textId="77777777" w:rsidR="00520F71" w:rsidRDefault="00520F71"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75"/>
      <w:docPartObj>
        <w:docPartGallery w:val="Page Numbers (Bottom of Page)"/>
        <w:docPartUnique/>
      </w:docPartObj>
    </w:sdtPr>
    <w:sdtEndPr>
      <w:rPr>
        <w:noProof/>
      </w:rPr>
    </w:sdtEndPr>
    <w:sdtContent>
      <w:p w14:paraId="6CF00A85" w14:textId="0F9B4C30" w:rsidR="00F51090" w:rsidRDefault="00F51090">
        <w:pPr>
          <w:pStyle w:val="Fuzeile"/>
          <w:jc w:val="right"/>
        </w:pPr>
        <w:r>
          <w:fldChar w:fldCharType="begin"/>
        </w:r>
        <w:r>
          <w:instrText xml:space="preserve"> PAGE   \* MERGEFORMAT </w:instrText>
        </w:r>
        <w:r>
          <w:fldChar w:fldCharType="separate"/>
        </w:r>
        <w:r w:rsidR="001B66F6">
          <w:rPr>
            <w:noProof/>
          </w:rPr>
          <w:t>4</w:t>
        </w:r>
        <w:r>
          <w:rPr>
            <w:noProof/>
          </w:rPr>
          <w:fldChar w:fldCharType="end"/>
        </w:r>
      </w:p>
    </w:sdtContent>
  </w:sdt>
  <w:p w14:paraId="5470DDDF" w14:textId="77777777" w:rsidR="00F51090" w:rsidRDefault="00F5109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2FBEF" w14:textId="77777777" w:rsidR="00520F71" w:rsidRDefault="00520F71" w:rsidP="00F51090">
      <w:pPr>
        <w:spacing w:after="0" w:line="240" w:lineRule="auto"/>
      </w:pPr>
      <w:r>
        <w:separator/>
      </w:r>
    </w:p>
  </w:footnote>
  <w:footnote w:type="continuationSeparator" w:id="0">
    <w:p w14:paraId="01CCB393" w14:textId="77777777" w:rsidR="00520F71" w:rsidRDefault="00520F71"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3D"/>
    <w:rsid w:val="0000644F"/>
    <w:rsid w:val="000255A9"/>
    <w:rsid w:val="000A7D71"/>
    <w:rsid w:val="000B0CC4"/>
    <w:rsid w:val="000C2B78"/>
    <w:rsid w:val="000E47BB"/>
    <w:rsid w:val="000F7CD5"/>
    <w:rsid w:val="00110518"/>
    <w:rsid w:val="00132F96"/>
    <w:rsid w:val="0014384D"/>
    <w:rsid w:val="001761AC"/>
    <w:rsid w:val="00184295"/>
    <w:rsid w:val="00194766"/>
    <w:rsid w:val="001B66F6"/>
    <w:rsid w:val="001E273F"/>
    <w:rsid w:val="00206C3E"/>
    <w:rsid w:val="00232E6D"/>
    <w:rsid w:val="002357E2"/>
    <w:rsid w:val="00291593"/>
    <w:rsid w:val="002C2D61"/>
    <w:rsid w:val="002D518D"/>
    <w:rsid w:val="002F4B79"/>
    <w:rsid w:val="00301ED8"/>
    <w:rsid w:val="003917F3"/>
    <w:rsid w:val="00397AC0"/>
    <w:rsid w:val="003D438D"/>
    <w:rsid w:val="00485770"/>
    <w:rsid w:val="004B2E1D"/>
    <w:rsid w:val="004B36F7"/>
    <w:rsid w:val="004D2E19"/>
    <w:rsid w:val="004D30B2"/>
    <w:rsid w:val="004D78A1"/>
    <w:rsid w:val="00520F71"/>
    <w:rsid w:val="005525BB"/>
    <w:rsid w:val="005A218D"/>
    <w:rsid w:val="005A3123"/>
    <w:rsid w:val="005E5C8A"/>
    <w:rsid w:val="00661CB3"/>
    <w:rsid w:val="00742D88"/>
    <w:rsid w:val="00763473"/>
    <w:rsid w:val="007745BA"/>
    <w:rsid w:val="00872901"/>
    <w:rsid w:val="008D0CAB"/>
    <w:rsid w:val="008F4040"/>
    <w:rsid w:val="008F5CDE"/>
    <w:rsid w:val="009132D4"/>
    <w:rsid w:val="0093599E"/>
    <w:rsid w:val="00960E20"/>
    <w:rsid w:val="009659D2"/>
    <w:rsid w:val="009665DB"/>
    <w:rsid w:val="009A28CE"/>
    <w:rsid w:val="009C323B"/>
    <w:rsid w:val="009D03E3"/>
    <w:rsid w:val="00A60819"/>
    <w:rsid w:val="00AF0F9E"/>
    <w:rsid w:val="00B757F3"/>
    <w:rsid w:val="00B85F7F"/>
    <w:rsid w:val="00BB0B06"/>
    <w:rsid w:val="00BB4E8B"/>
    <w:rsid w:val="00BC0F1E"/>
    <w:rsid w:val="00BD009A"/>
    <w:rsid w:val="00C52A0C"/>
    <w:rsid w:val="00CD3F5E"/>
    <w:rsid w:val="00CD618F"/>
    <w:rsid w:val="00D25961"/>
    <w:rsid w:val="00D46110"/>
    <w:rsid w:val="00D8773B"/>
    <w:rsid w:val="00DA3854"/>
    <w:rsid w:val="00DB10FD"/>
    <w:rsid w:val="00DB4091"/>
    <w:rsid w:val="00DD0C6A"/>
    <w:rsid w:val="00DE12A3"/>
    <w:rsid w:val="00E47D4C"/>
    <w:rsid w:val="00ED582D"/>
    <w:rsid w:val="00EE73FF"/>
    <w:rsid w:val="00F33C3D"/>
    <w:rsid w:val="00F51090"/>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Absatz-Standardschriftart"/>
    <w:rsid w:val="00ED582D"/>
  </w:style>
  <w:style w:type="character" w:styleId="Hervorhebung">
    <w:name w:val="Emphasis"/>
    <w:basedOn w:val="Absatz-Standardschriftart"/>
    <w:uiPriority w:val="20"/>
    <w:qFormat/>
    <w:rsid w:val="00ED582D"/>
    <w:rPr>
      <w:i/>
      <w:iCs/>
    </w:rPr>
  </w:style>
  <w:style w:type="paragraph" w:styleId="Kopfzeile">
    <w:name w:val="header"/>
    <w:basedOn w:val="Standard"/>
    <w:link w:val="KopfzeileZchn"/>
    <w:uiPriority w:val="99"/>
    <w:unhideWhenUsed/>
    <w:rsid w:val="00F510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090"/>
  </w:style>
  <w:style w:type="paragraph" w:styleId="Fuzeile">
    <w:name w:val="footer"/>
    <w:basedOn w:val="Standard"/>
    <w:link w:val="FuzeileZchn"/>
    <w:uiPriority w:val="99"/>
    <w:unhideWhenUsed/>
    <w:rsid w:val="00F510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0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Absatz-Standardschriftart"/>
    <w:rsid w:val="00ED582D"/>
  </w:style>
  <w:style w:type="character" w:styleId="Hervorhebung">
    <w:name w:val="Emphasis"/>
    <w:basedOn w:val="Absatz-Standardschriftart"/>
    <w:uiPriority w:val="20"/>
    <w:qFormat/>
    <w:rsid w:val="00ED582D"/>
    <w:rPr>
      <w:i/>
      <w:iCs/>
    </w:rPr>
  </w:style>
  <w:style w:type="paragraph" w:styleId="Kopfzeile">
    <w:name w:val="header"/>
    <w:basedOn w:val="Standard"/>
    <w:link w:val="KopfzeileZchn"/>
    <w:uiPriority w:val="99"/>
    <w:unhideWhenUsed/>
    <w:rsid w:val="00F510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090"/>
  </w:style>
  <w:style w:type="paragraph" w:styleId="Fuzeile">
    <w:name w:val="footer"/>
    <w:basedOn w:val="Standard"/>
    <w:link w:val="FuzeileZchn"/>
    <w:uiPriority w:val="99"/>
    <w:unhideWhenUsed/>
    <w:rsid w:val="00F510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9FD26-B3C6-44CD-A310-71AEB65D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2887</Words>
  <Characters>16462</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Max Callaghan</cp:lastModifiedBy>
  <cp:revision>2</cp:revision>
  <cp:lastPrinted>2017-06-21T11:21:00Z</cp:lastPrinted>
  <dcterms:created xsi:type="dcterms:W3CDTF">2017-11-07T16:11:00Z</dcterms:created>
  <dcterms:modified xsi:type="dcterms:W3CDTF">2017-11-07T16:11:00Z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http://www.zotero.org/styles/current-opinion-in-environmental-sustainability</vt:lpwstr>
  </property>
  <property fmtid="{D5CDD505-2E9C-101B-9397-08002B2CF9AE}" pid="9" name="Mendeley Recent Style Name 3_1">
    <vt:lpwstr>Current Opinion in Environmental Sustainability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